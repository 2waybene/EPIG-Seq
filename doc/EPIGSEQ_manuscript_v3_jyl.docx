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437EC" w14:textId="77777777" w:rsidR="005C7403" w:rsidRDefault="002C3AB0">
      <w:r>
        <w:t>EPIG-</w:t>
      </w:r>
      <w:proofErr w:type="spellStart"/>
      <w:r>
        <w:t>Seq</w:t>
      </w:r>
      <w:proofErr w:type="spellEnd"/>
      <w:r>
        <w:t>: Extracting Pattern</w:t>
      </w:r>
      <w:r w:rsidR="00A05F0E">
        <w:t>s and Identifying Co-expressed G</w:t>
      </w:r>
      <w:r>
        <w:t>enes from RNA-</w:t>
      </w:r>
      <w:proofErr w:type="spellStart"/>
      <w:r>
        <w:t>Seq</w:t>
      </w:r>
      <w:proofErr w:type="spellEnd"/>
      <w:r w:rsidR="005E2B9F">
        <w:t xml:space="preserve"> Data</w:t>
      </w:r>
    </w:p>
    <w:p w14:paraId="27021DE5" w14:textId="77777777" w:rsidR="002C3AB0" w:rsidRDefault="002C3AB0"/>
    <w:p w14:paraId="1741A6C5" w14:textId="77777777" w:rsidR="002C3AB0" w:rsidRDefault="002C3AB0"/>
    <w:p w14:paraId="4CA79F78" w14:textId="0B6908BF" w:rsidR="002C3AB0" w:rsidRDefault="00EF5EAF">
      <w:r>
        <w:t>Jianying Li</w:t>
      </w:r>
      <w:r w:rsidR="00D45648">
        <w:t xml:space="preserve"> </w:t>
      </w:r>
      <w:r w:rsidR="002C3AB0">
        <w:t xml:space="preserve">and </w:t>
      </w:r>
      <w:r>
        <w:t>Pierre R. Bushel</w:t>
      </w:r>
    </w:p>
    <w:p w14:paraId="559D9882" w14:textId="77777777" w:rsidR="002C3AB0" w:rsidRDefault="002C3AB0"/>
    <w:p w14:paraId="19F08BDF" w14:textId="77777777" w:rsidR="002C3AB0" w:rsidRDefault="002C3AB0"/>
    <w:p w14:paraId="3C3298EB" w14:textId="77777777" w:rsidR="002C3AB0" w:rsidRDefault="002C3AB0">
      <w:r>
        <w:br w:type="page"/>
      </w:r>
    </w:p>
    <w:p w14:paraId="7C213DF8" w14:textId="77777777" w:rsidR="002C3AB0" w:rsidRDefault="00093C99" w:rsidP="00093C99">
      <w:pPr>
        <w:spacing w:line="360" w:lineRule="auto"/>
      </w:pPr>
      <w:r>
        <w:lastRenderedPageBreak/>
        <w:t>Abstract</w:t>
      </w:r>
    </w:p>
    <w:p w14:paraId="225341B1" w14:textId="0AFBDE85" w:rsidR="00E42B7D" w:rsidRDefault="00340CCA" w:rsidP="00E42B7D">
      <w:pPr>
        <w:spacing w:line="360" w:lineRule="auto"/>
      </w:pPr>
      <w:r>
        <w:t>RNA-sequencing (RNA-</w:t>
      </w:r>
      <w:proofErr w:type="spellStart"/>
      <w:r>
        <w:t>s</w:t>
      </w:r>
      <w:r w:rsidR="00E42B7D">
        <w:t>eq</w:t>
      </w:r>
      <w:proofErr w:type="spellEnd"/>
      <w:r w:rsidR="00E42B7D">
        <w:t>) provides genome-wide representation of gene expression.  RNA-</w:t>
      </w:r>
      <w:proofErr w:type="spellStart"/>
      <w:r w:rsidR="00E42B7D">
        <w:t>Seq</w:t>
      </w:r>
      <w:proofErr w:type="spellEnd"/>
      <w:r w:rsidR="00E42B7D">
        <w:t xml:space="preserve"> </w:t>
      </w:r>
      <w:r w:rsidR="00E47537">
        <w:t xml:space="preserve">data </w:t>
      </w:r>
      <w:r w:rsidR="00D12497">
        <w:t>is count-based rendering many normal distribution models inappropriate</w:t>
      </w:r>
      <w:r w:rsidR="00E42B7D">
        <w:t xml:space="preserve">.  We adapted our extracting patterns and identifying co-expressed </w:t>
      </w:r>
      <w:r w:rsidR="00D55E87">
        <w:t xml:space="preserve">genes </w:t>
      </w:r>
      <w:r>
        <w:t>methodology for RNA-</w:t>
      </w:r>
      <w:proofErr w:type="spellStart"/>
      <w:r>
        <w:t>s</w:t>
      </w:r>
      <w:r w:rsidR="00E42B7D">
        <w:t>eq</w:t>
      </w:r>
      <w:proofErr w:type="spellEnd"/>
      <w:r w:rsidR="00E42B7D">
        <w:t xml:space="preserve"> (EPIG-</w:t>
      </w:r>
      <w:proofErr w:type="spellStart"/>
      <w:r w:rsidR="00E42B7D">
        <w:t>Seq</w:t>
      </w:r>
      <w:proofErr w:type="spellEnd"/>
      <w:r w:rsidR="00E42B7D">
        <w:t xml:space="preserve">).  </w:t>
      </w:r>
      <w:r w:rsidR="00E83DFF">
        <w:t xml:space="preserve">To identify patterns, </w:t>
      </w:r>
      <w:r w:rsidR="00A84597">
        <w:t xml:space="preserve">a </w:t>
      </w:r>
      <w:r w:rsidR="005E1994">
        <w:t>count-based correlation</w:t>
      </w:r>
      <w:r w:rsidR="00E42B7D">
        <w:t xml:space="preserve"> </w:t>
      </w:r>
      <w:r w:rsidR="005E1994">
        <w:t>measures</w:t>
      </w:r>
      <w:r w:rsidR="002C4932">
        <w:t xml:space="preserve"> similarity</w:t>
      </w:r>
      <w:r w:rsidR="002C4932" w:rsidRPr="00F0733E">
        <w:t xml:space="preserve"> between </w:t>
      </w:r>
      <w:r w:rsidR="002C4932">
        <w:t>expression profiles</w:t>
      </w:r>
      <w:r w:rsidR="00E42B7D">
        <w:t xml:space="preserve">, a </w:t>
      </w:r>
      <w:proofErr w:type="spellStart"/>
      <w:r w:rsidR="006200EC">
        <w:t>quasipoisson</w:t>
      </w:r>
      <w:proofErr w:type="spellEnd"/>
      <w:r w:rsidR="006200EC">
        <w:t xml:space="preserve"> </w:t>
      </w:r>
      <w:r w:rsidR="00E42B7D">
        <w:t>model estimate</w:t>
      </w:r>
      <w:r w:rsidR="00D55E87">
        <w:t>s</w:t>
      </w:r>
      <w:r w:rsidR="00464DFA">
        <w:t xml:space="preserve"> </w:t>
      </w:r>
      <w:r w:rsidR="00E42B7D">
        <w:t xml:space="preserve">dispersion and </w:t>
      </w:r>
      <w:r w:rsidR="006200EC">
        <w:t>a location parameter</w:t>
      </w:r>
      <w:r w:rsidR="00E42B7D">
        <w:t xml:space="preserve"> </w:t>
      </w:r>
      <w:r w:rsidR="005E1994">
        <w:t>indicates</w:t>
      </w:r>
      <w:r w:rsidR="00E42B7D">
        <w:t xml:space="preserve"> the magnitude of </w:t>
      </w:r>
      <w:r w:rsidR="002C6B86">
        <w:t>differential expression</w:t>
      </w:r>
      <w:r w:rsidR="00E42B7D">
        <w:t xml:space="preserve">.  </w:t>
      </w:r>
      <w:r w:rsidR="00E42B7D" w:rsidRPr="00695156">
        <w:t>EPIG</w:t>
      </w:r>
      <w:r w:rsidR="00E42B7D">
        <w:t>-</w:t>
      </w:r>
      <w:proofErr w:type="spellStart"/>
      <w:r w:rsidR="00E42B7D">
        <w:t>Seq</w:t>
      </w:r>
      <w:proofErr w:type="spellEnd"/>
      <w:r w:rsidR="00E42B7D" w:rsidRPr="00695156">
        <w:t xml:space="preserve"> categ</w:t>
      </w:r>
      <w:r w:rsidR="00E42B7D">
        <w:t>orizes gene</w:t>
      </w:r>
      <w:r w:rsidR="00E83DFF">
        <w:t>s</w:t>
      </w:r>
      <w:r w:rsidR="00E42B7D">
        <w:t xml:space="preserve"> to the pattern</w:t>
      </w:r>
      <w:r w:rsidR="00316173">
        <w:t>s</w:t>
      </w:r>
      <w:r w:rsidR="00E42B7D" w:rsidRPr="00695156">
        <w:t xml:space="preserve"> </w:t>
      </w:r>
      <w:r w:rsidR="00316173">
        <w:t>that</w:t>
      </w:r>
      <w:r w:rsidR="00E83DFF">
        <w:t xml:space="preserve"> they </w:t>
      </w:r>
      <w:r w:rsidR="00E42B7D">
        <w:t>correlat</w:t>
      </w:r>
      <w:del w:id="0" w:author="bigBrother" w:date="2015-02-26T20:53:00Z">
        <w:r w:rsidR="00E42B7D" w:rsidDel="00B4537B">
          <w:delText>ion</w:delText>
        </w:r>
      </w:del>
      <w:ins w:id="1" w:author="bigBrother" w:date="2015-02-26T20:53:00Z">
        <w:r w:rsidR="00B4537B">
          <w:t>e</w:t>
        </w:r>
      </w:ins>
      <w:r w:rsidR="00E83DFF">
        <w:t xml:space="preserve"> with</w:t>
      </w:r>
      <w:r w:rsidR="00E42B7D">
        <w:t xml:space="preserve">.  </w:t>
      </w:r>
      <w:r w:rsidR="00C9313D" w:rsidRPr="00C9313D">
        <w:t>Using simulated data, we show that EPIG-</w:t>
      </w:r>
      <w:proofErr w:type="spellStart"/>
      <w:r w:rsidR="00C9313D" w:rsidRPr="00C9313D">
        <w:t>Seq</w:t>
      </w:r>
      <w:proofErr w:type="spellEnd"/>
      <w:r w:rsidR="00C9313D" w:rsidRPr="00C9313D">
        <w:t xml:space="preserve"> is superior to EPIG when the data is transformed by popular RNA-</w:t>
      </w:r>
      <w:proofErr w:type="spellStart"/>
      <w:r w:rsidR="00C9313D" w:rsidRPr="00C9313D">
        <w:t>Seq</w:t>
      </w:r>
      <w:proofErr w:type="spellEnd"/>
      <w:r w:rsidR="00C9313D" w:rsidRPr="00C9313D">
        <w:t xml:space="preserve"> normalization methods and performs equally as well as other pattern analysis methods when count data is used.  </w:t>
      </w:r>
      <w:r w:rsidR="00D55E87">
        <w:t>W</w:t>
      </w:r>
      <w:r w:rsidR="00585858">
        <w:t>e applied</w:t>
      </w:r>
      <w:r w:rsidR="00E42B7D">
        <w:t xml:space="preserve"> EPIG-</w:t>
      </w:r>
      <w:proofErr w:type="spellStart"/>
      <w:r w:rsidR="00E42B7D">
        <w:t>Seq</w:t>
      </w:r>
      <w:proofErr w:type="spellEnd"/>
      <w:r w:rsidR="00E42B7D">
        <w:t xml:space="preserve"> to </w:t>
      </w:r>
      <w:proofErr w:type="spellStart"/>
      <w:r w:rsidR="00D55E87">
        <w:t>toxicogenomics</w:t>
      </w:r>
      <w:proofErr w:type="spellEnd"/>
      <w:r w:rsidR="00D55E87">
        <w:t xml:space="preserve"> </w:t>
      </w:r>
      <w:r w:rsidR="00C9313D">
        <w:t xml:space="preserve">and cancer </w:t>
      </w:r>
      <w:r w:rsidR="00D55E87">
        <w:t>data</w:t>
      </w:r>
      <w:r w:rsidR="00E42B7D">
        <w:t>set</w:t>
      </w:r>
      <w:r w:rsidR="00C9313D">
        <w:t>s</w:t>
      </w:r>
      <w:r w:rsidR="00E42B7D">
        <w:t xml:space="preserve"> </w:t>
      </w:r>
      <w:r w:rsidR="00585858">
        <w:t>to</w:t>
      </w:r>
      <w:r w:rsidR="00E42B7D">
        <w:t xml:space="preserve"> identify co-expressed genes related to </w:t>
      </w:r>
      <w:r w:rsidR="00C9313D">
        <w:t>the underlying biology of the conditions</w:t>
      </w:r>
      <w:r w:rsidR="00E42B7D">
        <w:t>.  EPIG-</w:t>
      </w:r>
      <w:proofErr w:type="spellStart"/>
      <w:r w:rsidR="00E42B7D">
        <w:t>Seq</w:t>
      </w:r>
      <w:proofErr w:type="spellEnd"/>
      <w:r w:rsidR="00E42B7D">
        <w:t xml:space="preserve"> is available at: </w:t>
      </w:r>
      <w:r w:rsidR="00E42B7D" w:rsidRPr="000D1626">
        <w:t>www.niehs.nih.gov/research/resources/soft</w:t>
      </w:r>
      <w:r w:rsidR="00E42B7D">
        <w:t xml:space="preserve">ware/biostatistics/epig-seq.  </w:t>
      </w:r>
    </w:p>
    <w:p w14:paraId="6F0BDAAC" w14:textId="77777777" w:rsidR="00E42B7D" w:rsidRDefault="00340CCA">
      <w:r>
        <w:t>Key words: gene expression, RNA-</w:t>
      </w:r>
      <w:proofErr w:type="spellStart"/>
      <w:r>
        <w:t>seq</w:t>
      </w:r>
      <w:proofErr w:type="spellEnd"/>
      <w:r w:rsidR="00BB4C4B">
        <w:t xml:space="preserve">, clustering, pattern analysis, </w:t>
      </w:r>
      <w:proofErr w:type="spellStart"/>
      <w:r w:rsidR="00BB4C4B">
        <w:t>toxicogenomics</w:t>
      </w:r>
      <w:proofErr w:type="spellEnd"/>
      <w:r w:rsidR="00BB4C4B">
        <w:t>, EPIG</w:t>
      </w:r>
    </w:p>
    <w:p w14:paraId="34D0DB3E" w14:textId="77777777" w:rsidR="00E72CB8" w:rsidRDefault="00E72CB8">
      <w:r>
        <w:br w:type="page"/>
      </w:r>
    </w:p>
    <w:p w14:paraId="4B779C95" w14:textId="77777777" w:rsidR="005F320C" w:rsidRDefault="00E72CB8" w:rsidP="00093C99">
      <w:pPr>
        <w:spacing w:line="360" w:lineRule="auto"/>
      </w:pPr>
      <w:r>
        <w:lastRenderedPageBreak/>
        <w:t>Introduction</w:t>
      </w:r>
    </w:p>
    <w:p w14:paraId="46BEEFC6" w14:textId="77777777" w:rsidR="00E72CB8" w:rsidRDefault="00E72CB8" w:rsidP="00093C99">
      <w:pPr>
        <w:spacing w:line="360" w:lineRule="auto"/>
      </w:pPr>
    </w:p>
    <w:p w14:paraId="26014B22" w14:textId="7B945AE5" w:rsidR="00E72CB8" w:rsidRDefault="009F7338" w:rsidP="00093C99">
      <w:pPr>
        <w:spacing w:line="360" w:lineRule="auto"/>
      </w:pPr>
      <w:r>
        <w:t>The advantages of RNA-sequencing (RNA-</w:t>
      </w:r>
      <w:proofErr w:type="spellStart"/>
      <w:r>
        <w:t>Seq</w:t>
      </w:r>
      <w:proofErr w:type="spellEnd"/>
      <w:r>
        <w:t>) over microarray to measure gene expression have been widely reported (refs).  Recently, methods have been developed to analyze RNA-</w:t>
      </w:r>
      <w:proofErr w:type="spellStart"/>
      <w:r>
        <w:t>Seq</w:t>
      </w:r>
      <w:proofErr w:type="spellEnd"/>
      <w:r>
        <w:t xml:space="preserve"> data based on normalization of the read counts or using the raw count data (refs).  The former has advantages in that it </w:t>
      </w:r>
      <w:r w:rsidR="0028463E">
        <w:t xml:space="preserve">adjusts the data according to </w:t>
      </w:r>
      <w:r w:rsidR="00BD0FE7">
        <w:t>sequencing library size (read depth), accounts for the length of transcripts</w:t>
      </w:r>
      <w:r w:rsidR="0028463E">
        <w:t xml:space="preserve"> and </w:t>
      </w:r>
      <w:r>
        <w:t>allows the use of analysis tool designed specifically for microarray data.  However, normalized RNA-</w:t>
      </w:r>
      <w:proofErr w:type="spellStart"/>
      <w:r>
        <w:t>Seq</w:t>
      </w:r>
      <w:proofErr w:type="spellEnd"/>
      <w:r>
        <w:t xml:space="preserve"> data has limitations which can adversely impact the analysis</w:t>
      </w:r>
      <w:r w:rsidR="00BD0FE7">
        <w:t xml:space="preserve"> (inflated variation among replicates, zeros in the data, low and highly expressed genes squelching, etc.)</w:t>
      </w:r>
      <w:r w:rsidR="000646D4">
        <w:t xml:space="preserve"> and there is no clear </w:t>
      </w:r>
      <w:r w:rsidR="00F53967">
        <w:t>consensus</w:t>
      </w:r>
      <w:r w:rsidR="000646D4">
        <w:t xml:space="preserve"> of which normalization method is best (ref)</w:t>
      </w:r>
      <w:r>
        <w:t>.  On the other hand, using the raw read counts avoids</w:t>
      </w:r>
      <w:r w:rsidR="0028463E">
        <w:t xml:space="preserve"> the </w:t>
      </w:r>
      <w:r w:rsidR="00F53967">
        <w:t>shortcomings</w:t>
      </w:r>
      <w:r w:rsidR="0028463E">
        <w:t xml:space="preserve"> of</w:t>
      </w:r>
      <w:r>
        <w:t xml:space="preserve"> normaliz</w:t>
      </w:r>
      <w:r w:rsidR="00A83EA6">
        <w:t>ation</w:t>
      </w:r>
      <w:r>
        <w:t xml:space="preserve"> but requires modeling of the data to </w:t>
      </w:r>
      <w:r w:rsidR="00A83EA6">
        <w:t>estimate</w:t>
      </w:r>
      <w:r>
        <w:t xml:space="preserve"> </w:t>
      </w:r>
      <w:proofErr w:type="spellStart"/>
      <w:r>
        <w:t>overdisper</w:t>
      </w:r>
      <w:ins w:id="2" w:author="bigBrother" w:date="2015-02-26T20:53:00Z">
        <w:r w:rsidR="00B4537B">
          <w:t>s</w:t>
        </w:r>
      </w:ins>
      <w:r>
        <w:t>ion</w:t>
      </w:r>
      <w:proofErr w:type="spellEnd"/>
      <w:r w:rsidR="0028463E">
        <w:t xml:space="preserve">, accounting </w:t>
      </w:r>
      <w:r w:rsidR="00BD0FE7">
        <w:t>for</w:t>
      </w:r>
      <w:r w:rsidR="0028463E">
        <w:t xml:space="preserve"> the read depth</w:t>
      </w:r>
      <w:r>
        <w:t xml:space="preserve"> and </w:t>
      </w:r>
      <w:r w:rsidR="00140CD2">
        <w:t>filtering</w:t>
      </w:r>
      <w:r>
        <w:t xml:space="preserve"> to avoid cases of inflated zeros.</w:t>
      </w:r>
      <w:r w:rsidR="001C65C7">
        <w:t xml:space="preserve">  In addition, statistical models of count data based on Poisson or negative-binomial distributions can be severely impacted by outliers in the data </w:t>
      </w:r>
      <w:r w:rsidR="00BD0FE7">
        <w:t>although recently developed approach</w:t>
      </w:r>
      <w:r w:rsidR="00546063">
        <w:t>es</w:t>
      </w:r>
      <w:r w:rsidR="00BD0FE7">
        <w:t xml:space="preserve"> </w:t>
      </w:r>
      <w:r w:rsidR="00F53967">
        <w:t xml:space="preserve">overcomes this pitfall by analyzing the data with a </w:t>
      </w:r>
      <w:r w:rsidR="00546063">
        <w:t xml:space="preserve">log-linear model or </w:t>
      </w:r>
      <w:proofErr w:type="spellStart"/>
      <w:r w:rsidR="00F53967">
        <w:t>Wicoxon</w:t>
      </w:r>
      <w:proofErr w:type="spellEnd"/>
      <w:r w:rsidR="00F53967">
        <w:t xml:space="preserve"> statistic and resampling in a non-parametric manner</w:t>
      </w:r>
      <w:r w:rsidR="00BD0FE7">
        <w:t xml:space="preserve"> </w:t>
      </w:r>
      <w:r w:rsidR="001C65C7">
        <w:t>(</w:t>
      </w:r>
      <w:r w:rsidR="00546063" w:rsidRPr="00546063">
        <w:t>Biostatistics. 2012 Jul</w:t>
      </w:r>
      <w:proofErr w:type="gramStart"/>
      <w:r w:rsidR="00546063" w:rsidRPr="00546063">
        <w:t>;13</w:t>
      </w:r>
      <w:proofErr w:type="gramEnd"/>
      <w:r w:rsidR="00546063" w:rsidRPr="00546063">
        <w:t xml:space="preserve">(3):523-38. </w:t>
      </w:r>
      <w:proofErr w:type="spellStart"/>
      <w:r w:rsidR="00546063" w:rsidRPr="00546063">
        <w:t>doi</w:t>
      </w:r>
      <w:proofErr w:type="spellEnd"/>
      <w:r w:rsidR="00546063" w:rsidRPr="00546063">
        <w:t>: 10.1093/biostatistics/kxr031</w:t>
      </w:r>
      <w:r w:rsidR="00546063">
        <w:t xml:space="preserve">, </w:t>
      </w:r>
      <w:proofErr w:type="spellStart"/>
      <w:r w:rsidR="001C58B8">
        <w:t>SAM</w:t>
      </w:r>
      <w:r w:rsidR="006341C2">
        <w:t>Seq</w:t>
      </w:r>
      <w:proofErr w:type="spellEnd"/>
      <w:r w:rsidR="006341C2">
        <w:t xml:space="preserve">: </w:t>
      </w:r>
      <w:r w:rsidR="001C65C7" w:rsidRPr="001C65C7">
        <w:t xml:space="preserve">Stat Methods Med Res. 2013 Oct;22(5):519-36. </w:t>
      </w:r>
      <w:proofErr w:type="spellStart"/>
      <w:r w:rsidR="001C65C7" w:rsidRPr="001C65C7">
        <w:t>doi</w:t>
      </w:r>
      <w:proofErr w:type="spellEnd"/>
      <w:r w:rsidR="001C65C7" w:rsidRPr="001C65C7">
        <w:t>: 10.1177/0962280211428386</w:t>
      </w:r>
      <w:r w:rsidR="00BD0FE7">
        <w:t xml:space="preserve">).  Unfortunately, there is a </w:t>
      </w:r>
      <w:r w:rsidR="00C27DAB">
        <w:t>paucity</w:t>
      </w:r>
      <w:r w:rsidR="00BD0FE7">
        <w:t xml:space="preserve"> of methodologies that </w:t>
      </w:r>
      <w:r w:rsidR="00C27DAB">
        <w:t xml:space="preserve">can identify </w:t>
      </w:r>
      <w:r w:rsidR="00CB4CAE">
        <w:t xml:space="preserve">correlated </w:t>
      </w:r>
      <w:r w:rsidR="00C27DAB">
        <w:t>gene expression pattern</w:t>
      </w:r>
      <w:r w:rsidR="00CB4CAE">
        <w:t>s</w:t>
      </w:r>
      <w:r w:rsidR="00C27DAB">
        <w:t xml:space="preserve"> from RNA-</w:t>
      </w:r>
      <w:proofErr w:type="spellStart"/>
      <w:r w:rsidR="00C27DAB">
        <w:t>Seq</w:t>
      </w:r>
      <w:proofErr w:type="spellEnd"/>
      <w:r w:rsidR="00C27DAB">
        <w:t xml:space="preserve"> count data across biological conditions (i.e., time course, dose response, multiclass study designs).</w:t>
      </w:r>
    </w:p>
    <w:p w14:paraId="1AAC26C7" w14:textId="77777777" w:rsidR="0093244E" w:rsidRDefault="0093244E" w:rsidP="00093C99">
      <w:pPr>
        <w:spacing w:line="360" w:lineRule="auto"/>
      </w:pPr>
    </w:p>
    <w:p w14:paraId="59586873" w14:textId="1180FE25" w:rsidR="0093244E" w:rsidRDefault="0093244E" w:rsidP="00093C99">
      <w:pPr>
        <w:spacing w:line="360" w:lineRule="auto"/>
      </w:pPr>
      <w:r>
        <w:t>Extracting patterns and identifying co-expressed genes (EPIG) was designed for microarray data to detect</w:t>
      </w:r>
      <w:del w:id="3" w:author="bigBrother" w:date="2015-02-26T20:53:00Z">
        <w:r w:rsidDel="00B4537B">
          <w:delText>ing</w:delText>
        </w:r>
      </w:del>
      <w:r>
        <w:t xml:space="preserve"> genes with similar expression profiles across biological conditions (ref).  EPIG uses Pearson correlation to group genes by similarity of expression ac</w:t>
      </w:r>
      <w:r w:rsidR="001E546C">
        <w:t>ross treatment groups, a signal-to-</w:t>
      </w:r>
      <w:r>
        <w:t xml:space="preserve">noise ratio </w:t>
      </w:r>
      <w:r w:rsidR="001E546C">
        <w:t xml:space="preserve">(SNR) to </w:t>
      </w:r>
      <w:r w:rsidR="001E546C" w:rsidRPr="001E546C">
        <w:t xml:space="preserve">compare the level of a </w:t>
      </w:r>
      <w:r w:rsidR="001E546C">
        <w:t>genes expression</w:t>
      </w:r>
      <w:r w:rsidR="001E546C" w:rsidRPr="001E546C">
        <w:t xml:space="preserve"> </w:t>
      </w:r>
      <w:r w:rsidR="001E546C">
        <w:t>to background</w:t>
      </w:r>
      <w:r w:rsidR="001E546C" w:rsidRPr="001E546C">
        <w:t xml:space="preserve"> noise</w:t>
      </w:r>
      <w:r w:rsidR="001E546C">
        <w:t xml:space="preserve"> and magnitude of change to assess the level of differential gene expression between test samples and controls/baseline.</w:t>
      </w:r>
      <w:r w:rsidR="00ED0A06">
        <w:t xml:space="preserve">  Normalizing RNA-</w:t>
      </w:r>
      <w:proofErr w:type="spellStart"/>
      <w:r w:rsidR="00ED0A06">
        <w:t>Seq</w:t>
      </w:r>
      <w:proofErr w:type="spellEnd"/>
      <w:r w:rsidR="00ED0A06">
        <w:t xml:space="preserve"> data to transform it into microarray gene expression space permits it to be analyzed by EPIG but comes with the aforementioned caveats.  </w:t>
      </w:r>
    </w:p>
    <w:p w14:paraId="2FABDA8C" w14:textId="77777777" w:rsidR="00AD6F0C" w:rsidRDefault="00AD6F0C" w:rsidP="00093C99">
      <w:pPr>
        <w:spacing w:line="360" w:lineRule="auto"/>
      </w:pPr>
    </w:p>
    <w:p w14:paraId="6EEBED5F" w14:textId="3B072E24" w:rsidR="00AD6F0C" w:rsidRDefault="00AD6F0C" w:rsidP="00093C99">
      <w:pPr>
        <w:spacing w:line="360" w:lineRule="auto"/>
      </w:pPr>
      <w:r>
        <w:lastRenderedPageBreak/>
        <w:t xml:space="preserve">We </w:t>
      </w:r>
      <w:r w:rsidR="00A84DA2">
        <w:t>a</w:t>
      </w:r>
      <w:r w:rsidR="00A84DA2" w:rsidRPr="00A84DA2">
        <w:t xml:space="preserve">dapted </w:t>
      </w:r>
      <w:r w:rsidR="00A84DA2">
        <w:t>the EPIG</w:t>
      </w:r>
      <w:r w:rsidR="00A84DA2" w:rsidRPr="00A84DA2">
        <w:t xml:space="preserve"> methodology for the identification of co-expressed genes from RNA-</w:t>
      </w:r>
      <w:proofErr w:type="spellStart"/>
      <w:r w:rsidR="00A84DA2" w:rsidRPr="00A84DA2">
        <w:t>Seq</w:t>
      </w:r>
      <w:proofErr w:type="spellEnd"/>
      <w:r w:rsidR="00A84DA2" w:rsidRPr="00A84DA2">
        <w:t xml:space="preserve"> data</w:t>
      </w:r>
      <w:r w:rsidR="00A84DA2">
        <w:t xml:space="preserve"> (EPIG-</w:t>
      </w:r>
      <w:proofErr w:type="spellStart"/>
      <w:r w:rsidR="00A84DA2">
        <w:t>Seq</w:t>
      </w:r>
      <w:proofErr w:type="spellEnd"/>
      <w:r w:rsidR="00A84DA2">
        <w:t xml:space="preserve">).  </w:t>
      </w:r>
      <w:r w:rsidR="00A84DA2" w:rsidRPr="00A84DA2">
        <w:t xml:space="preserve">Patterns of gene expression across experimental groups </w:t>
      </w:r>
      <w:r w:rsidR="00B0116A">
        <w:t>are</w:t>
      </w:r>
      <w:r w:rsidR="00A84DA2" w:rsidRPr="00A84DA2">
        <w:t xml:space="preserve"> determined using a </w:t>
      </w:r>
      <w:r w:rsidR="007B7154">
        <w:rPr>
          <w:lang w:val="en-GB"/>
        </w:rPr>
        <w:t xml:space="preserve">similarity measure for count data (ref) </w:t>
      </w:r>
      <w:r w:rsidR="00A84DA2" w:rsidRPr="00A84DA2">
        <w:t xml:space="preserve">to ascertain similarity between expression profiles, a </w:t>
      </w:r>
      <w:proofErr w:type="spellStart"/>
      <w:r w:rsidR="006200EC" w:rsidRPr="00A84DA2">
        <w:t>quasi</w:t>
      </w:r>
      <w:r w:rsidR="006200EC">
        <w:t>poisson</w:t>
      </w:r>
      <w:proofErr w:type="spellEnd"/>
      <w:r w:rsidR="006200EC" w:rsidRPr="00A84DA2">
        <w:t xml:space="preserve"> </w:t>
      </w:r>
      <w:r w:rsidR="00A84DA2" w:rsidRPr="00A84DA2">
        <w:t xml:space="preserve">model </w:t>
      </w:r>
      <w:r w:rsidR="007B7154">
        <w:t xml:space="preserve">(ref) </w:t>
      </w:r>
      <w:r w:rsidR="00A84DA2" w:rsidRPr="00A84DA2">
        <w:t xml:space="preserve">to estimate </w:t>
      </w:r>
      <w:proofErr w:type="spellStart"/>
      <w:r w:rsidR="00A84DA2" w:rsidRPr="00A84DA2">
        <w:t>overdispersion</w:t>
      </w:r>
      <w:proofErr w:type="spellEnd"/>
      <w:r w:rsidR="00B0116A">
        <w:t xml:space="preserve"> in the data</w:t>
      </w:r>
      <w:r w:rsidR="00A84DA2" w:rsidRPr="00A84DA2">
        <w:t xml:space="preserve"> and </w:t>
      </w:r>
      <w:r w:rsidR="006200EC">
        <w:t>a location parameter</w:t>
      </w:r>
      <w:r w:rsidR="007B7154">
        <w:t xml:space="preserve"> </w:t>
      </w:r>
      <w:r w:rsidR="00A84DA2" w:rsidRPr="00A84DA2">
        <w:t xml:space="preserve">as a measure of the magnitude of difference between </w:t>
      </w:r>
      <w:r w:rsidR="00B0116A">
        <w:t>test samples and control/baseline</w:t>
      </w:r>
      <w:r w:rsidR="00A84DA2" w:rsidRPr="00A84DA2">
        <w:t>.  EPIG-</w:t>
      </w:r>
      <w:proofErr w:type="spellStart"/>
      <w:r w:rsidR="00A84DA2" w:rsidRPr="00A84DA2">
        <w:t>Seq</w:t>
      </w:r>
      <w:proofErr w:type="spellEnd"/>
      <w:r w:rsidR="00A84DA2" w:rsidRPr="00A84DA2">
        <w:t xml:space="preserve"> then categorizes each gene </w:t>
      </w:r>
      <w:r w:rsidR="00B0116A">
        <w:t xml:space="preserve">expression profile </w:t>
      </w:r>
      <w:r w:rsidR="00A84DA2" w:rsidRPr="00A84DA2">
        <w:t>to the pattern for which it has the highest correlation.</w:t>
      </w:r>
      <w:r w:rsidR="002757A6">
        <w:t xml:space="preserve">  The EPIG-</w:t>
      </w:r>
      <w:proofErr w:type="spellStart"/>
      <w:r w:rsidR="002757A6">
        <w:t>Seq</w:t>
      </w:r>
      <w:proofErr w:type="spellEnd"/>
      <w:r w:rsidR="002757A6">
        <w:t xml:space="preserve"> approach is impervious to variations in read depths, inflated zeros, outliers in the data and </w:t>
      </w:r>
      <w:proofErr w:type="spellStart"/>
      <w:r w:rsidR="002757A6">
        <w:t>overdispersion</w:t>
      </w:r>
      <w:proofErr w:type="spellEnd"/>
      <w:r w:rsidR="002757A6">
        <w:t xml:space="preserve">.  </w:t>
      </w:r>
      <w:r w:rsidR="002757A6" w:rsidRPr="002757A6">
        <w:t>Using simulated data, we show that EPIG-</w:t>
      </w:r>
      <w:proofErr w:type="spellStart"/>
      <w:r w:rsidR="002757A6" w:rsidRPr="002757A6">
        <w:t>Seq</w:t>
      </w:r>
      <w:proofErr w:type="spellEnd"/>
      <w:r w:rsidR="002757A6" w:rsidRPr="002757A6">
        <w:t xml:space="preserve"> is superior to EPIG when the data is transformed by popular RNA-</w:t>
      </w:r>
      <w:proofErr w:type="spellStart"/>
      <w:r w:rsidR="002757A6" w:rsidRPr="002757A6">
        <w:t>Seq</w:t>
      </w:r>
      <w:proofErr w:type="spellEnd"/>
      <w:r w:rsidR="002757A6" w:rsidRPr="002757A6">
        <w:t xml:space="preserve"> normalization methods and performs equally as well as other pattern analysis methods when</w:t>
      </w:r>
      <w:r w:rsidR="002757A6">
        <w:t xml:space="preserve"> count data is used.  W</w:t>
      </w:r>
      <w:r w:rsidR="00F11358">
        <w:t>e</w:t>
      </w:r>
      <w:r w:rsidR="002757A6">
        <w:t xml:space="preserve"> also</w:t>
      </w:r>
      <w:r w:rsidR="002757A6" w:rsidRPr="002757A6">
        <w:t xml:space="preserve"> apply EPIG-</w:t>
      </w:r>
      <w:proofErr w:type="spellStart"/>
      <w:r w:rsidR="002757A6" w:rsidRPr="002757A6">
        <w:t>Seq</w:t>
      </w:r>
      <w:proofErr w:type="spellEnd"/>
      <w:r w:rsidR="002757A6" w:rsidRPr="002757A6">
        <w:t xml:space="preserve"> to a publicly available </w:t>
      </w:r>
      <w:proofErr w:type="spellStart"/>
      <w:r w:rsidR="002757A6" w:rsidRPr="002757A6">
        <w:t>toxicogenomics</w:t>
      </w:r>
      <w:proofErr w:type="spellEnd"/>
      <w:r w:rsidR="002757A6" w:rsidRPr="002757A6">
        <w:t xml:space="preserve"> data set </w:t>
      </w:r>
      <w:r w:rsidR="00F11358">
        <w:t>and The Cancer Genome Atlas (TCGA) breast cancer RNA-</w:t>
      </w:r>
      <w:proofErr w:type="spellStart"/>
      <w:r w:rsidR="00F11358">
        <w:t>seq</w:t>
      </w:r>
      <w:proofErr w:type="spellEnd"/>
      <w:r w:rsidR="00F11358">
        <w:t xml:space="preserve"> data. We </w:t>
      </w:r>
      <w:r w:rsidR="002757A6" w:rsidRPr="002757A6">
        <w:t xml:space="preserve">identify several co-expressed genes related to modes of </w:t>
      </w:r>
      <w:r w:rsidR="00F11358">
        <w:t xml:space="preserve">action of the chemical agents in the </w:t>
      </w:r>
      <w:proofErr w:type="spellStart"/>
      <w:r w:rsidR="00F11358">
        <w:t>toxicogenomics</w:t>
      </w:r>
      <w:proofErr w:type="spellEnd"/>
      <w:r w:rsidR="00F11358">
        <w:t xml:space="preserve"> project; we also determine genes </w:t>
      </w:r>
      <w:r w:rsidR="00A02EC1">
        <w:t xml:space="preserve">that are associated with breast cancers subtypes classifications (ref) and some actively involved in crucial pathways (ref). </w:t>
      </w:r>
    </w:p>
    <w:p w14:paraId="6BFE3E69" w14:textId="77777777" w:rsidR="00C27DAB" w:rsidRDefault="00C27DAB" w:rsidP="00093C99">
      <w:pPr>
        <w:spacing w:line="360" w:lineRule="auto"/>
      </w:pPr>
    </w:p>
    <w:p w14:paraId="13AD2760" w14:textId="77777777" w:rsidR="00C27DAB" w:rsidRDefault="00C27DAB" w:rsidP="00093C99">
      <w:pPr>
        <w:spacing w:line="360" w:lineRule="auto"/>
      </w:pPr>
    </w:p>
    <w:p w14:paraId="74CC50A2" w14:textId="77777777" w:rsidR="00E72CB8" w:rsidRDefault="00E72CB8">
      <w:r>
        <w:br w:type="page"/>
      </w:r>
    </w:p>
    <w:p w14:paraId="5D3E50FC" w14:textId="77777777" w:rsidR="00E72CB8" w:rsidRPr="009C54B9" w:rsidRDefault="00E42B7D" w:rsidP="00093C99">
      <w:pPr>
        <w:spacing w:line="360" w:lineRule="auto"/>
        <w:rPr>
          <w:b/>
        </w:rPr>
      </w:pPr>
      <w:r w:rsidRPr="009C54B9">
        <w:rPr>
          <w:b/>
        </w:rPr>
        <w:lastRenderedPageBreak/>
        <w:t>Methods and M</w:t>
      </w:r>
      <w:r w:rsidR="00E72CB8" w:rsidRPr="009C54B9">
        <w:rPr>
          <w:b/>
        </w:rPr>
        <w:t>aterials</w:t>
      </w:r>
    </w:p>
    <w:p w14:paraId="3AB5B062" w14:textId="77777777" w:rsidR="00DE249A" w:rsidRPr="0025438E" w:rsidRDefault="00DE249A" w:rsidP="00DE249A">
      <w:pPr>
        <w:spacing w:line="360" w:lineRule="auto"/>
        <w:rPr>
          <w:b/>
        </w:rPr>
      </w:pPr>
      <w:r w:rsidRPr="0025438E">
        <w:rPr>
          <w:b/>
        </w:rPr>
        <w:t>Data</w:t>
      </w:r>
    </w:p>
    <w:p w14:paraId="673C7B76" w14:textId="16D63596" w:rsidR="00EC4DD0" w:rsidRPr="004A3A60" w:rsidRDefault="00EC4DD0" w:rsidP="00EC4DD0">
      <w:pPr>
        <w:spacing w:line="360" w:lineRule="auto"/>
        <w:rPr>
          <w:b/>
        </w:rPr>
      </w:pPr>
      <w:r w:rsidRPr="004A3A60">
        <w:rPr>
          <w:b/>
        </w:rPr>
        <w:t>TCGA breast cancer RNA-</w:t>
      </w:r>
      <w:proofErr w:type="spellStart"/>
      <w:r w:rsidRPr="004A3A60">
        <w:rPr>
          <w:b/>
        </w:rPr>
        <w:t>Seq</w:t>
      </w:r>
      <w:proofErr w:type="spellEnd"/>
      <w:r w:rsidRPr="004A3A60">
        <w:rPr>
          <w:b/>
        </w:rPr>
        <w:t xml:space="preserve"> data</w:t>
      </w:r>
    </w:p>
    <w:p w14:paraId="1659523C" w14:textId="24290063" w:rsidR="00EC4DD0" w:rsidRDefault="00B354E7" w:rsidP="00EC4DD0">
      <w:pPr>
        <w:spacing w:line="360" w:lineRule="auto"/>
      </w:pPr>
      <w:r>
        <w:t>The count-level breast cancer RNA-</w:t>
      </w:r>
      <w:proofErr w:type="spellStart"/>
      <w:r>
        <w:t>Seq</w:t>
      </w:r>
      <w:proofErr w:type="spellEnd"/>
      <w:r>
        <w:t xml:space="preserve"> data</w:t>
      </w:r>
      <w:r w:rsidR="00EC4DD0">
        <w:t xml:space="preserve"> </w:t>
      </w:r>
      <w:r w:rsidR="00EC4DD0">
        <w:fldChar w:fldCharType="begin"/>
      </w:r>
      <w:r w:rsidR="00EC4DD0">
        <w:instrText xml:space="preserve"> ADDIN EN.CITE &lt;EndNote&gt;&lt;Cite&gt;&lt;Year&gt;2012&lt;/Year&gt;&lt;RecNum&gt;23&lt;/RecNum&gt;&lt;DisplayText&gt;(2012)&lt;/DisplayText&gt;&lt;record&gt;&lt;rec-number&gt;23&lt;/rec-number&gt;&lt;foreign-keys&gt;&lt;key app="EN" db-id="2azd52svrf2fw4er09ppwxweaswrfew2s55t"&gt;23&lt;/key&gt;&lt;/foreign-keys&gt;&lt;ref-type name="Journal Article"&gt;17&lt;/ref-type&gt;&lt;contributors&gt;&lt;/contributors&gt;&lt;titles&gt;&lt;title&gt;Comprehensive molecular portraits of human breast tumours&lt;/title&gt;&lt;secondary-title&gt;Nature&lt;/secondary-title&gt;&lt;/titles&gt;&lt;periodical&gt;&lt;full-title&gt;Nature&lt;/full-title&gt;&lt;/periodical&gt;&lt;pages&gt;61-70&lt;/pages&gt;&lt;volume&gt;490&lt;/volume&gt;&lt;number&gt;7418&lt;/number&gt;&lt;dates&gt;&lt;year&gt;2012&lt;/year&gt;&lt;/dates&gt;&lt;publisher&gt;Nature Publishing Group, a division of Macmillan Publishers Limited. All Rights Reserved.&lt;/publisher&gt;&lt;isbn&gt;0028-0836&lt;/isbn&gt;&lt;work-type&gt;10.1038/nature11412&lt;/work-type&gt;&lt;urls&gt;&lt;related-urls&gt;&lt;url&gt;http://dx.doi.org/10.1038/nature11412&lt;/url&gt;&lt;/related-urls&gt;&lt;/urls&gt;&lt;electronic-resource-num&gt;http://www.nature.com/nature/journal/v490/n7418/abs/nature11412.html#supplementary-information&lt;/electronic-resource-num&gt;&lt;/record&gt;&lt;/Cite&gt;&lt;/EndNote&gt;</w:instrText>
      </w:r>
      <w:r w:rsidR="00EC4DD0">
        <w:fldChar w:fldCharType="separate"/>
      </w:r>
      <w:r w:rsidR="00EC4DD0">
        <w:rPr>
          <w:noProof/>
        </w:rPr>
        <w:t>(</w:t>
      </w:r>
      <w:hyperlink w:anchor="_ENREF_1" w:tooltip=", 2012 #23" w:history="1">
        <w:r w:rsidR="0005385D">
          <w:rPr>
            <w:noProof/>
          </w:rPr>
          <w:t>2012</w:t>
        </w:r>
      </w:hyperlink>
      <w:r w:rsidR="00EC4DD0">
        <w:rPr>
          <w:noProof/>
        </w:rPr>
        <w:t>)</w:t>
      </w:r>
      <w:r w:rsidR="00EC4DD0">
        <w:fldChar w:fldCharType="end"/>
      </w:r>
      <w:r w:rsidR="00EC4DD0">
        <w:t xml:space="preserve"> from The Cancer Genome </w:t>
      </w:r>
      <w:proofErr w:type="spellStart"/>
      <w:r w:rsidR="00EC4DD0">
        <w:t>Altas</w:t>
      </w:r>
      <w:proofErr w:type="spellEnd"/>
      <w:r w:rsidR="00EC4DD0">
        <w:t xml:space="preserve"> (TCGA) was downloaded from NCI portal: </w:t>
      </w:r>
      <w:hyperlink r:id="rId9" w:history="1">
        <w:r w:rsidR="00EC4DD0" w:rsidRPr="0001311A">
          <w:rPr>
            <w:rStyle w:val="Hyperlink"/>
          </w:rPr>
          <w:t>https://tcga-data.nci.nih.gov/tcga/dataAccessMatrix.htm</w:t>
        </w:r>
      </w:hyperlink>
      <w:r w:rsidR="00EC4DD0">
        <w:t xml:space="preserve">. This is part of the comprehensive cancer research cross many different types of cancer, and it involves different research platforms, i.e. mRNA expression, DNA methylation, </w:t>
      </w:r>
      <w:r w:rsidR="00B42CC4">
        <w:t xml:space="preserve">DNA copy number, </w:t>
      </w:r>
      <w:r w:rsidR="00EC4DD0">
        <w:t xml:space="preserve">etc. We focused on the </w:t>
      </w:r>
      <w:proofErr w:type="spellStart"/>
      <w:r w:rsidR="00EC4DD0">
        <w:t>mRNAseq</w:t>
      </w:r>
      <w:proofErr w:type="spellEnd"/>
      <w:r w:rsidR="00EC4DD0">
        <w:t xml:space="preserve"> data produced on </w:t>
      </w:r>
      <w:proofErr w:type="spellStart"/>
      <w:r w:rsidR="00EC4DD0">
        <w:t>Illumina</w:t>
      </w:r>
      <w:proofErr w:type="spellEnd"/>
      <w:r w:rsidR="00EC4DD0">
        <w:t xml:space="preserve"> GAII. Raw sequences were analyzed by the TCGA team with </w:t>
      </w:r>
      <w:proofErr w:type="spellStart"/>
      <w:r w:rsidR="00EC4DD0">
        <w:t>SeqWare</w:t>
      </w:r>
      <w:proofErr w:type="spellEnd"/>
      <w:r w:rsidR="00EC4DD0">
        <w:t xml:space="preserve"> </w:t>
      </w:r>
      <w:hyperlink r:id="rId10" w:history="1">
        <w:r w:rsidR="00EC4DD0" w:rsidRPr="0001311A">
          <w:rPr>
            <w:rStyle w:val="Hyperlink"/>
          </w:rPr>
          <w:t>https://seqware.github.io/</w:t>
        </w:r>
      </w:hyperlink>
      <w:r w:rsidR="00EC4DD0">
        <w:t xml:space="preserve"> (Version=0.7.0) using </w:t>
      </w:r>
      <w:proofErr w:type="spellStart"/>
      <w:r w:rsidR="00EC4DD0" w:rsidRPr="00470339">
        <w:t>RNASeqAlignmentBWAWorfklow</w:t>
      </w:r>
      <w:proofErr w:type="spellEnd"/>
      <w:r w:rsidR="00EC4DD0">
        <w:t xml:space="preserve"> (</w:t>
      </w:r>
      <w:r w:rsidR="00EC4DD0" w:rsidRPr="00470339">
        <w:t>Version=0.7.10</w:t>
      </w:r>
      <w:r w:rsidR="00EC4DD0">
        <w:t xml:space="preserve">) and </w:t>
      </w:r>
      <w:proofErr w:type="spellStart"/>
      <w:r w:rsidR="00EC4DD0" w:rsidRPr="00470339">
        <w:t>RNASeqQuantificationWorfklow</w:t>
      </w:r>
      <w:proofErr w:type="spellEnd"/>
      <w:r w:rsidR="00EC4DD0">
        <w:t xml:space="preserve"> (</w:t>
      </w:r>
      <w:r w:rsidR="00EC4DD0" w:rsidRPr="00470339">
        <w:t>Version=0.7.2</w:t>
      </w:r>
      <w:r w:rsidR="00EC4DD0">
        <w:t>). Tumor samples were classified by the mRNA subtype</w:t>
      </w:r>
      <w:r w:rsidR="000A7646">
        <w:t xml:space="preserve">s </w: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 </w:instrTex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EN.CITE.DATA </w:instrText>
      </w:r>
      <w:r w:rsidR="000A7646">
        <w:fldChar w:fldCharType="end"/>
      </w:r>
      <w:r w:rsidR="000A7646">
        <w:fldChar w:fldCharType="separate"/>
      </w:r>
      <w:r w:rsidR="000A7646">
        <w:rPr>
          <w:noProof/>
        </w:rPr>
        <w:t>(</w:t>
      </w:r>
      <w:hyperlink w:anchor="_ENREF_7" w:tooltip="Perou, 2000 #24" w:history="1">
        <w:r w:rsidR="0005385D">
          <w:rPr>
            <w:noProof/>
          </w:rPr>
          <w:t>Perou, Sorlie et al. 2000</w:t>
        </w:r>
      </w:hyperlink>
      <w:r w:rsidR="000A7646">
        <w:rPr>
          <w:noProof/>
        </w:rPr>
        <w:t xml:space="preserve">; </w:t>
      </w:r>
      <w:hyperlink w:anchor="_ENREF_11" w:tooltip="Sorlie, 2001 #29" w:history="1">
        <w:r w:rsidR="0005385D">
          <w:rPr>
            <w:noProof/>
          </w:rPr>
          <w:t>Sorlie, Perou et al. 2001</w:t>
        </w:r>
      </w:hyperlink>
      <w:r w:rsidR="000A7646">
        <w:rPr>
          <w:noProof/>
        </w:rPr>
        <w:t xml:space="preserve">; </w:t>
      </w:r>
      <w:hyperlink w:anchor="_ENREF_6" w:tooltip="Parker, 2009 #31" w:history="1">
        <w:r w:rsidR="0005385D">
          <w:rPr>
            <w:noProof/>
          </w:rPr>
          <w:t>Parker, Mullins et al. 2009</w:t>
        </w:r>
      </w:hyperlink>
      <w:r w:rsidR="000A7646">
        <w:rPr>
          <w:noProof/>
        </w:rPr>
        <w:t>)</w:t>
      </w:r>
      <w:r w:rsidR="000A7646">
        <w:fldChar w:fldCharType="end"/>
      </w:r>
      <w:r w:rsidR="00EC4DD0">
        <w:t xml:space="preserve">. In our study, we only used data of the following four subtypes with </w:t>
      </w:r>
      <w:ins w:id="4" w:author="bigBrother" w:date="2015-02-26T20:54:00Z">
        <w:r w:rsidR="009817D3">
          <w:t>sufficient</w:t>
        </w:r>
      </w:ins>
      <w:del w:id="5" w:author="bigBrother" w:date="2015-02-26T20:54:00Z">
        <w:r w:rsidR="00EC4DD0" w:rsidDel="009817D3">
          <w:delText>enough</w:delText>
        </w:r>
      </w:del>
      <w:r w:rsidR="00EC4DD0">
        <w:t xml:space="preserve"> replicates: luminal A, luminal B, Her2-enriched, and basal-like. To test the robustness of our algorithm and further explore the biological implication, we randomly sampled 10 lanes </w:t>
      </w:r>
      <w:r w:rsidR="00C82ED7">
        <w:t>from</w:t>
      </w:r>
      <w:r w:rsidR="00EC4DD0">
        <w:t xml:space="preserve"> each tumor subtype</w:t>
      </w:r>
      <w:del w:id="6" w:author="bigBrother" w:date="2015-02-26T20:54:00Z">
        <w:r w:rsidR="00EC4DD0" w:rsidDel="009817D3">
          <w:delText>s</w:delText>
        </w:r>
      </w:del>
      <w:r w:rsidR="00EC4DD0">
        <w:t xml:space="preserve"> plus 10 lanes from normal samples and constructed four such balanced data-matrices for this research.</w:t>
      </w:r>
    </w:p>
    <w:p w14:paraId="7BB47EA4" w14:textId="77777777" w:rsidR="00760417" w:rsidRPr="004A3A60" w:rsidRDefault="00760417" w:rsidP="00A86A32">
      <w:pPr>
        <w:spacing w:line="360" w:lineRule="auto"/>
        <w:rPr>
          <w:b/>
        </w:rPr>
      </w:pPr>
      <w:r w:rsidRPr="004A3A60">
        <w:rPr>
          <w:b/>
        </w:rPr>
        <w:t xml:space="preserve">Simulated </w:t>
      </w:r>
      <w:r w:rsidR="006B5777" w:rsidRPr="004A3A60">
        <w:rPr>
          <w:b/>
        </w:rPr>
        <w:t>RNA-</w:t>
      </w:r>
      <w:proofErr w:type="spellStart"/>
      <w:r w:rsidR="006B5777" w:rsidRPr="004A3A60">
        <w:rPr>
          <w:b/>
        </w:rPr>
        <w:t>Seq</w:t>
      </w:r>
      <w:proofErr w:type="spellEnd"/>
      <w:r w:rsidR="006B5777" w:rsidRPr="004A3A60">
        <w:rPr>
          <w:b/>
        </w:rPr>
        <w:t xml:space="preserve"> </w:t>
      </w:r>
      <w:r w:rsidRPr="004A3A60">
        <w:rPr>
          <w:b/>
        </w:rPr>
        <w:t>data</w:t>
      </w:r>
    </w:p>
    <w:p w14:paraId="566B5848" w14:textId="78300E1B" w:rsidR="00850544" w:rsidRDefault="00C248AB" w:rsidP="003B0750">
      <w:pPr>
        <w:spacing w:line="360" w:lineRule="auto"/>
      </w:pPr>
      <w:r>
        <w:t>To simulate RNA-</w:t>
      </w:r>
      <w:proofErr w:type="spellStart"/>
      <w:r>
        <w:t>Seq</w:t>
      </w:r>
      <w:proofErr w:type="spellEnd"/>
      <w:r>
        <w:t xml:space="preserve"> count data </w:t>
      </w:r>
      <w:r w:rsidR="00D52BC6">
        <w:t xml:space="preserve">for each </w:t>
      </w:r>
      <w:r w:rsidRPr="00C248AB">
        <w:rPr>
          <w:i/>
        </w:rPr>
        <w:t>k</w:t>
      </w:r>
      <w:r>
        <w:t xml:space="preserve">th </w:t>
      </w:r>
      <w:r w:rsidR="00D52BC6">
        <w:t>pattern</w:t>
      </w:r>
      <w:r>
        <w:t xml:space="preserve"> where k</w:t>
      </w:r>
      <w:r w:rsidR="00520658">
        <w:rPr>
          <w:position w:val="-4"/>
        </w:rPr>
        <w:pict w14:anchorId="52A9C9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2pt">
            <v:imagedata r:id="rId11" o:title=""/>
          </v:shape>
        </w:pict>
      </w:r>
      <w:r w:rsidR="00D52BC6">
        <w:t>{</w:t>
      </w:r>
      <w:r>
        <w:t>1,…,K</w:t>
      </w:r>
      <w:r w:rsidR="00D52BC6">
        <w:t>}</w:t>
      </w:r>
      <w:r>
        <w:t>,</w:t>
      </w:r>
      <w:r w:rsidR="00D52BC6">
        <w:t xml:space="preserve"> </w:t>
      </w:r>
      <w:r w:rsidR="003B0750">
        <w:t xml:space="preserve">we </w:t>
      </w:r>
      <w:r w:rsidR="00736A87">
        <w:t xml:space="preserve">adopted </w:t>
      </w:r>
      <w:r w:rsidR="006F723F">
        <w:t xml:space="preserve">and extended </w:t>
      </w:r>
      <w:r w:rsidR="00736A87">
        <w:t xml:space="preserve">a method </w:t>
      </w:r>
      <w:r w:rsidR="006F723F">
        <w:t xml:space="preserve">published previously </w:t>
      </w:r>
      <w:r w:rsidR="006F723F">
        <w:fldChar w:fldCharType="begin"/>
      </w:r>
      <w:r w:rsidR="006F723F">
        <w:instrText xml:space="preserve"> ADDIN EN.CITE &lt;EndNote&gt;&lt;Cite&gt;&lt;Author&gt;Soneson&lt;/Author&gt;&lt;Year&gt;2013&lt;/Year&gt;&lt;RecNum&gt;22&lt;/RecNum&gt;&lt;DisplayText&gt;(Soneson and Delorenzi 2013)&lt;/DisplayText&gt;&lt;record&gt;&lt;rec-number&gt;22&lt;/rec-number&gt;&lt;foreign-keys&gt;&lt;key app="EN" db-id="2azd52svrf2fw4er09ppwxweaswrfew2s55t"&gt;22&lt;/key&gt;&lt;/foreign-keys&gt;&lt;ref-type name="Journal Article"&gt;17&lt;/ref-type&gt;&lt;contributors&gt;&lt;authors&gt;&lt;author&gt;Soneson, C.&lt;/author&gt;&lt;author&gt;Delorenzi, M.&lt;/author&gt;&lt;/authors&gt;&lt;/contributors&gt;&lt;auth-address&gt;Bioinformatics Core Facility, SIB Swiss Institute of Bioinformatics, Lausanne, Switzerland. Charlotte.Soneson@isb-sib.ch&lt;/auth-address&gt;&lt;titles&gt;&lt;title&gt;A comparison of methods for differential expression analysis of RNA-seq data&lt;/title&gt;&lt;secondary-title&gt;BMC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Bioinformatics&lt;/abbr-1&gt;&lt;/alt-periodical&gt;&lt;pages&gt;91&lt;/pages&gt;&lt;volume&gt;14&lt;/volume&gt;&lt;edition&gt;2013/03/19&lt;/edition&gt;&lt;keywords&gt;&lt;keyword&gt;Animals&lt;/keyword&gt;&lt;keyword&gt;DNA, Complementary/genetics&lt;/keyword&gt;&lt;keyword&gt;Gene Expression Profiling/*methods&lt;/keyword&gt;&lt;keyword&gt;Genome&lt;/keyword&gt;&lt;keyword&gt;Genomics/methods&lt;/keyword&gt;&lt;keyword&gt;Mice&lt;/keyword&gt;&lt;keyword&gt;Mice, Inbred C57BL&lt;/keyword&gt;&lt;keyword&gt;Mice, Inbred DBA&lt;/keyword&gt;&lt;keyword&gt;RNA, Messenger/metabolism&lt;/keyword&gt;&lt;keyword&gt;*Sequence Analysis, RNA&lt;/keyword&gt;&lt;keyword&gt;Software&lt;/keyword&gt;&lt;/keywords&gt;&lt;dates&gt;&lt;year&gt;2013&lt;/year&gt;&lt;/dates&gt;&lt;isbn&gt;1471-2105 (Electronic)&amp;#xD;1471-2105 (Linking)&lt;/isbn&gt;&lt;accession-num&gt;23497356&lt;/accession-num&gt;&lt;work-type&gt;Comparative Study&lt;/work-type&gt;&lt;urls&gt;&lt;related-urls&gt;&lt;url&gt;http://www.ncbi.nlm.nih.gov/pubmed/23497356&lt;/url&gt;&lt;/related-urls&gt;&lt;/urls&gt;&lt;custom2&gt;3608160&lt;/custom2&gt;&lt;electronic-resource-num&gt;10.1186/1471-2105-14-91&lt;/electronic-resource-num&gt;&lt;language&gt;eng&lt;/language&gt;&lt;/record&gt;&lt;/Cite&gt;&lt;/EndNote&gt;</w:instrText>
      </w:r>
      <w:r w:rsidR="006F723F">
        <w:fldChar w:fldCharType="separate"/>
      </w:r>
      <w:r w:rsidR="006F723F">
        <w:rPr>
          <w:noProof/>
        </w:rPr>
        <w:t>(</w:t>
      </w:r>
      <w:hyperlink w:anchor="_ENREF_10" w:tooltip="Soneson, 2013 #22" w:history="1">
        <w:r w:rsidR="0005385D">
          <w:rPr>
            <w:noProof/>
          </w:rPr>
          <w:t>Soneson and Delorenzi 2013</w:t>
        </w:r>
      </w:hyperlink>
      <w:r w:rsidR="006F723F">
        <w:rPr>
          <w:noProof/>
        </w:rPr>
        <w:t>)</w:t>
      </w:r>
      <w:r w:rsidR="006F723F">
        <w:fldChar w:fldCharType="end"/>
      </w:r>
      <w:r w:rsidR="006F723F">
        <w:t xml:space="preserve">.  </w:t>
      </w:r>
      <w:r w:rsidR="007C5371">
        <w:t>Briefly, t</w:t>
      </w:r>
      <w:r w:rsidR="006F723F">
        <w:t>he count was simulated based on</w:t>
      </w:r>
      <w:r w:rsidR="003B0750">
        <w:t xml:space="preserve"> a negative binomial distribution </w:t>
      </w:r>
      <w:r w:rsidR="006F723F">
        <w:t xml:space="preserve">with dispersion </w:t>
      </w:r>
      <w:r w:rsidR="007C5371">
        <w:t xml:space="preserve">parameter </w:t>
      </w:r>
      <w:r w:rsidR="006F723F">
        <w:t xml:space="preserve">estimated from a known data set. </w:t>
      </w:r>
      <w:r w:rsidR="007C5371">
        <w:t>L</w:t>
      </w:r>
      <w:r w:rsidR="003B0750">
        <w:t xml:space="preserve">et </w:t>
      </w:r>
      <w:r w:rsidR="00520658">
        <w:rPr>
          <w:position w:val="-14"/>
        </w:rPr>
        <w:pict w14:anchorId="56AACEFC">
          <v:shape id="_x0000_i1026" type="#_x0000_t75" style="width:20.4pt;height:18.8pt">
            <v:imagedata r:id="rId12" o:title=""/>
          </v:shape>
        </w:pict>
      </w:r>
      <w:r w:rsidR="003B0750">
        <w:t xml:space="preserve">denote the count of </w:t>
      </w:r>
      <w:r w:rsidR="006F723F">
        <w:t>a gene</w:t>
      </w:r>
      <w:r w:rsidR="003013E7">
        <w:t xml:space="preserve"> </w:t>
      </w:r>
      <w:r w:rsidR="00ED0C21">
        <w:rPr>
          <w:i/>
        </w:rPr>
        <w:t>g</w:t>
      </w:r>
      <w:r w:rsidR="006F723F">
        <w:t xml:space="preserve"> </w:t>
      </w:r>
      <w:r w:rsidR="00520658">
        <w:rPr>
          <w:position w:val="-4"/>
        </w:rPr>
        <w:pict w14:anchorId="71D36AEB">
          <v:shape id="_x0000_i1027" type="#_x0000_t75" style="width:10.2pt;height:10.2pt">
            <v:imagedata r:id="rId11" o:title=""/>
          </v:shape>
        </w:pict>
      </w:r>
      <w:r w:rsidR="006F723F">
        <w:t>{</w:t>
      </w:r>
      <w:r w:rsidR="00377613">
        <w:t>1,…</w:t>
      </w:r>
      <w:proofErr w:type="gramStart"/>
      <w:r w:rsidR="00377613">
        <w:t>,</w:t>
      </w:r>
      <w:r w:rsidR="00ED0C21">
        <w:rPr>
          <w:i/>
        </w:rPr>
        <w:t>G</w:t>
      </w:r>
      <w:proofErr w:type="gramEnd"/>
      <w:r w:rsidR="006F723F" w:rsidRPr="006F723F">
        <w:t>}</w:t>
      </w:r>
      <w:r w:rsidR="006F723F">
        <w:t>, belonging to a group</w:t>
      </w:r>
      <w:r w:rsidR="00E4476E">
        <w:t xml:space="preserve"> </w:t>
      </w:r>
      <w:r w:rsidR="00ED0C21">
        <w:rPr>
          <w:i/>
        </w:rPr>
        <w:t>m</w:t>
      </w:r>
      <w:r w:rsidR="006F723F">
        <w:rPr>
          <w:i/>
        </w:rPr>
        <w:t xml:space="preserve"> </w:t>
      </w:r>
      <w:r w:rsidR="00520658">
        <w:rPr>
          <w:position w:val="-4"/>
        </w:rPr>
        <w:pict w14:anchorId="56B99D40">
          <v:shape id="_x0000_i1028" type="#_x0000_t75" style="width:10.2pt;height:10.2pt">
            <v:imagedata r:id="rId11" o:title=""/>
          </v:shape>
        </w:pict>
      </w:r>
      <w:r w:rsidR="006F723F">
        <w:t>{</w:t>
      </w:r>
      <w:r w:rsidR="00377613">
        <w:t>1,…,</w:t>
      </w:r>
      <w:r w:rsidR="00ED0C21">
        <w:rPr>
          <w:i/>
        </w:rPr>
        <w:t>M</w:t>
      </w:r>
      <w:r w:rsidR="006F723F" w:rsidRPr="006F723F">
        <w:t>}</w:t>
      </w:r>
      <w:r w:rsidR="00E4476E">
        <w:t xml:space="preserve"> </w:t>
      </w:r>
      <w:r w:rsidR="00377613">
        <w:t>of</w:t>
      </w:r>
      <w:r w:rsidR="00E4476E">
        <w:t xml:space="preserve"> </w:t>
      </w:r>
      <w:r w:rsidR="006F723F">
        <w:t xml:space="preserve">a </w:t>
      </w:r>
      <w:r w:rsidR="003013E7">
        <w:t xml:space="preserve">sample </w:t>
      </w:r>
      <w:r w:rsidR="003013E7" w:rsidRPr="004A6553">
        <w:rPr>
          <w:i/>
        </w:rPr>
        <w:t>s</w:t>
      </w:r>
      <w:r w:rsidR="00520658">
        <w:rPr>
          <w:position w:val="-4"/>
        </w:rPr>
        <w:pict w14:anchorId="29D27F09">
          <v:shape id="_x0000_i1029" type="#_x0000_t75" style="width:10.2pt;height:10.2pt">
            <v:imagedata r:id="rId11" o:title=""/>
          </v:shape>
        </w:pict>
      </w:r>
      <w:r w:rsidR="003B0750">
        <w:t>{S</w:t>
      </w:r>
      <w:r w:rsidR="003B0750" w:rsidRPr="003B0750">
        <w:rPr>
          <w:vertAlign w:val="subscript"/>
        </w:rPr>
        <w:t>1</w:t>
      </w:r>
      <w:r w:rsidR="003B0750">
        <w:t>, S</w:t>
      </w:r>
      <w:r w:rsidR="003B0750" w:rsidRPr="003B0750">
        <w:rPr>
          <w:vertAlign w:val="subscript"/>
        </w:rPr>
        <w:t>2</w:t>
      </w:r>
      <w:r w:rsidR="003B0750">
        <w:t>,…,S</w:t>
      </w:r>
      <w:r w:rsidR="003B0750" w:rsidRPr="003B0750">
        <w:rPr>
          <w:vertAlign w:val="subscript"/>
        </w:rPr>
        <w:t>N</w:t>
      </w:r>
      <w:r w:rsidR="003B0750">
        <w:t>} such that:</w:t>
      </w:r>
    </w:p>
    <w:p w14:paraId="6F26A1FD" w14:textId="77777777" w:rsidR="003B0750" w:rsidRDefault="00520658" w:rsidP="003B0750">
      <w:pPr>
        <w:spacing w:line="360" w:lineRule="auto"/>
      </w:pPr>
      <w:r>
        <w:rPr>
          <w:position w:val="-14"/>
        </w:rPr>
        <w:pict w14:anchorId="0B604D7F">
          <v:shape id="_x0000_i1030" type="#_x0000_t75" style="width:20.4pt;height:18.8pt">
            <v:imagedata r:id="rId12" o:title=""/>
          </v:shape>
        </w:pict>
      </w:r>
      <w:r w:rsidR="003B0750">
        <w:t>~</w:t>
      </w:r>
      <w:r w:rsidR="003B0750" w:rsidRPr="00BC595C">
        <w:rPr>
          <w:sz w:val="24"/>
          <w:szCs w:val="24"/>
        </w:rPr>
        <w:t>NB</w:t>
      </w:r>
      <w:r w:rsidR="007C5371">
        <w:rPr>
          <w:sz w:val="24"/>
          <w:szCs w:val="24"/>
        </w:rPr>
        <w:t xml:space="preserve"> </w:t>
      </w:r>
      <w:r w:rsidR="003B0750">
        <w:t xml:space="preserve">(mean </w:t>
      </w:r>
      <w:proofErr w:type="gramStart"/>
      <w:r w:rsidR="003B0750">
        <w:t xml:space="preserve">= </w:t>
      </w:r>
      <w:proofErr w:type="gramEnd"/>
      <w:r>
        <w:rPr>
          <w:position w:val="-14"/>
        </w:rPr>
        <w:pict w14:anchorId="0889B0B8">
          <v:shape id="_x0000_i1031" type="#_x0000_t75" style="width:22.05pt;height:18.8pt">
            <v:imagedata r:id="rId13" o:title=""/>
          </v:shape>
        </w:pict>
      </w:r>
      <w:r w:rsidR="003B0750">
        <w:t xml:space="preserve">, </w:t>
      </w:r>
      <w:proofErr w:type="spellStart"/>
      <w:r w:rsidR="003B0750">
        <w:t>var</w:t>
      </w:r>
      <w:proofErr w:type="spellEnd"/>
      <w:r w:rsidR="003B0750">
        <w:t>=</w:t>
      </w:r>
      <w:r>
        <w:rPr>
          <w:position w:val="-14"/>
        </w:rPr>
        <w:pict w14:anchorId="254D436F">
          <v:shape id="_x0000_i1032" type="#_x0000_t75" style="width:22.05pt;height:18.8pt">
            <v:imagedata r:id="rId14" o:title=""/>
          </v:shape>
        </w:pict>
      </w:r>
      <w:r w:rsidR="00BC595C">
        <w:t xml:space="preserve"> </w:t>
      </w:r>
      <w:r w:rsidR="003B0750">
        <w:t>(</w:t>
      </w:r>
      <w:r w:rsidR="00BC595C">
        <w:t xml:space="preserve"> </w:t>
      </w:r>
      <w:r w:rsidR="003B0750">
        <w:t>1</w:t>
      </w:r>
      <w:r w:rsidR="00BC595C">
        <w:t xml:space="preserve"> </w:t>
      </w:r>
      <w:r w:rsidR="003B0750">
        <w:t>+</w:t>
      </w:r>
      <w:r w:rsidR="00BC595C">
        <w:t xml:space="preserve"> </w:t>
      </w:r>
      <w:r>
        <w:rPr>
          <w:position w:val="-14"/>
        </w:rPr>
        <w:pict w14:anchorId="2020C2D5">
          <v:shape id="_x0000_i1033" type="#_x0000_t75" style="width:22.05pt;height:18.8pt">
            <v:imagedata r:id="rId14" o:title=""/>
          </v:shape>
        </w:pict>
      </w:r>
      <w:r>
        <w:rPr>
          <w:position w:val="-14"/>
        </w:rPr>
        <w:pict w14:anchorId="23DF2020">
          <v:shape id="_x0000_i1034" type="#_x0000_t75" style="width:20.4pt;height:18.8pt">
            <v:imagedata r:id="rId15" o:title=""/>
          </v:shape>
        </w:pict>
      </w:r>
      <w:r w:rsidR="003B0750">
        <w:t>))</w:t>
      </w:r>
    </w:p>
    <w:p w14:paraId="38214CF7" w14:textId="3FEB1199" w:rsidR="00FD59B0" w:rsidRDefault="007C5371" w:rsidP="003B0750">
      <w:pPr>
        <w:spacing w:line="360" w:lineRule="auto"/>
      </w:pPr>
      <w:r>
        <w:t xml:space="preserve">Where, </w:t>
      </w:r>
      <w:r w:rsidR="00520658">
        <w:rPr>
          <w:position w:val="-14"/>
        </w:rPr>
        <w:pict w14:anchorId="41E02EB0">
          <v:shape id="_x0000_i1035" type="#_x0000_t75" style="width:20.4pt;height:18.8pt">
            <v:imagedata r:id="rId16" o:title=""/>
          </v:shape>
        </w:pict>
      </w:r>
      <w:r w:rsidR="00FD59B0">
        <w:t xml:space="preserve">is the </w:t>
      </w:r>
      <w:r w:rsidR="002966C2">
        <w:t xml:space="preserve">parameter measuring the </w:t>
      </w:r>
      <w:r w:rsidR="00FD59B0">
        <w:t xml:space="preserve">dispersion in the data and </w:t>
      </w:r>
      <w:r w:rsidR="00520658">
        <w:rPr>
          <w:position w:val="-14"/>
        </w:rPr>
        <w:pict w14:anchorId="506BDF37">
          <v:shape id="_x0000_i1036" type="#_x0000_t75" style="width:22.05pt;height:18.8pt">
            <v:imagedata r:id="rId14" o:title=""/>
          </v:shape>
        </w:pict>
      </w:r>
      <w:r w:rsidR="00FD59B0">
        <w:t xml:space="preserve">is the </w:t>
      </w:r>
      <w:r w:rsidR="00190FBB">
        <w:t xml:space="preserve">true </w:t>
      </w:r>
      <w:r w:rsidR="00144489">
        <w:t xml:space="preserve">mean of the data.  </w:t>
      </w:r>
      <w:r w:rsidR="00B42CC4">
        <w:t>The dispersion paramet</w:t>
      </w:r>
      <w:r>
        <w:t>er</w:t>
      </w:r>
      <w:r w:rsidR="00486F6F">
        <w:t xml:space="preserve"> </w:t>
      </w:r>
      <w:r w:rsidR="006F723F">
        <w:t xml:space="preserve">was estimated from the aforementioned TCGA </w:t>
      </w:r>
      <w:r w:rsidR="00144489">
        <w:t xml:space="preserve">cancer data and was set </w:t>
      </w:r>
      <w:r w:rsidR="00486F6F">
        <w:t xml:space="preserve">to be the same for </w:t>
      </w:r>
      <w:r w:rsidR="0034414B">
        <w:t>all samples</w:t>
      </w:r>
      <w:r w:rsidR="008F1F70">
        <w:t xml:space="preserve"> within a group</w:t>
      </w:r>
      <w:r w:rsidR="00486F6F">
        <w:t xml:space="preserve">.  </w:t>
      </w:r>
      <w:r w:rsidR="00745790">
        <w:t xml:space="preserve">Thus, </w:t>
      </w:r>
      <w:r w:rsidR="00520658">
        <w:rPr>
          <w:position w:val="-14"/>
        </w:rPr>
        <w:pict w14:anchorId="555F338B">
          <v:shape id="_x0000_i1037" type="#_x0000_t75" style="width:20.4pt;height:18.8pt">
            <v:imagedata r:id="rId16" o:title=""/>
          </v:shape>
        </w:pict>
      </w:r>
      <w:proofErr w:type="gramStart"/>
      <w:r w:rsidR="00745790">
        <w:t xml:space="preserve">= </w:t>
      </w:r>
      <w:proofErr w:type="gramEnd"/>
      <w:r w:rsidR="00520658">
        <w:rPr>
          <w:position w:val="-16"/>
        </w:rPr>
        <w:pict w14:anchorId="40495149">
          <v:shape id="_x0000_i1038" type="#_x0000_t75" style="width:16.65pt;height:19.9pt">
            <v:imagedata r:id="rId17" o:title=""/>
          </v:shape>
        </w:pict>
      </w:r>
      <w:r w:rsidR="00745790">
        <w:t xml:space="preserve">.  </w:t>
      </w:r>
      <w:r w:rsidR="00FD59B0">
        <w:t>Here,</w:t>
      </w:r>
    </w:p>
    <w:p w14:paraId="7092627D" w14:textId="77777777" w:rsidR="003B0750" w:rsidRDefault="00520658" w:rsidP="003B0750">
      <w:pPr>
        <w:spacing w:line="360" w:lineRule="auto"/>
      </w:pPr>
      <w:r>
        <w:rPr>
          <w:position w:val="-62"/>
        </w:rPr>
        <w:lastRenderedPageBreak/>
        <w:pict w14:anchorId="57C025AD">
          <v:shape id="_x0000_i1039" type="#_x0000_t75" style="width:135.95pt;height:52.1pt">
            <v:imagedata r:id="rId18" o:title=""/>
          </v:shape>
        </w:pict>
      </w:r>
    </w:p>
    <w:p w14:paraId="3AD94F8B" w14:textId="7CFE0262" w:rsidR="00A75A21" w:rsidRDefault="008216FE" w:rsidP="003B0750">
      <w:pPr>
        <w:spacing w:line="360" w:lineRule="auto"/>
      </w:pPr>
      <w:proofErr w:type="gramStart"/>
      <w:r>
        <w:t>w</w:t>
      </w:r>
      <w:r w:rsidR="00A75A21">
        <w:t>here</w:t>
      </w:r>
      <w:proofErr w:type="gramEnd"/>
      <w:r>
        <w:t>,</w:t>
      </w:r>
      <w:r w:rsidR="00A75A21">
        <w:t xml:space="preserve"> </w:t>
      </w:r>
      <w:r w:rsidR="00520658">
        <w:rPr>
          <w:position w:val="-14"/>
        </w:rPr>
        <w:pict w14:anchorId="0172349E">
          <v:shape id="_x0000_i1040" type="#_x0000_t75" style="width:22.55pt;height:18.8pt">
            <v:imagedata r:id="rId19" o:title=""/>
          </v:shape>
        </w:pict>
      </w:r>
      <w:r w:rsidR="00A75A21">
        <w:t xml:space="preserve">is the sequencing depth for </w:t>
      </w:r>
      <w:r w:rsidR="00454182">
        <w:t xml:space="preserve">the </w:t>
      </w:r>
      <w:proofErr w:type="spellStart"/>
      <w:r w:rsidR="000E146E">
        <w:rPr>
          <w:i/>
        </w:rPr>
        <w:t>m</w:t>
      </w:r>
      <w:r w:rsidR="00454182">
        <w:t>th</w:t>
      </w:r>
      <w:proofErr w:type="spellEnd"/>
      <w:r w:rsidR="00454182">
        <w:t xml:space="preserve"> group in </w:t>
      </w:r>
      <w:r w:rsidR="00A75A21">
        <w:t xml:space="preserve">sample </w:t>
      </w:r>
      <w:r w:rsidR="00A75A21" w:rsidRPr="00C95A59">
        <w:rPr>
          <w:i/>
        </w:rPr>
        <w:t>s</w:t>
      </w:r>
      <w:r w:rsidR="00A75A21">
        <w:t xml:space="preserve">.  </w:t>
      </w:r>
      <w:r w:rsidR="00520658">
        <w:rPr>
          <w:position w:val="-14"/>
        </w:rPr>
        <w:pict w14:anchorId="155951EA">
          <v:shape id="_x0000_i1041" type="#_x0000_t75" style="width:22.55pt;height:18.8pt">
            <v:imagedata r:id="rId20" o:title=""/>
          </v:shape>
        </w:pict>
      </w:r>
      <w:r w:rsidR="00A75A21">
        <w:t xml:space="preserve"> = 10</w:t>
      </w:r>
      <w:r w:rsidR="00A75A21" w:rsidRPr="00454182">
        <w:rPr>
          <w:vertAlign w:val="superscript"/>
        </w:rPr>
        <w:t>7</w:t>
      </w:r>
      <w:r w:rsidR="00520658">
        <w:rPr>
          <w:position w:val="-14"/>
        </w:rPr>
        <w:pict w14:anchorId="1EA8408C">
          <v:shape id="_x0000_i1042" type="#_x0000_t75" style="width:19.9pt;height:18.8pt">
            <v:imagedata r:id="rId21" o:title=""/>
          </v:shape>
        </w:pict>
      </w:r>
      <w:r w:rsidR="00A75A21">
        <w:t xml:space="preserve">for </w:t>
      </w:r>
      <w:r w:rsidR="00520658">
        <w:rPr>
          <w:position w:val="-14"/>
        </w:rPr>
        <w:pict w14:anchorId="37C1053A">
          <v:shape id="_x0000_i1043" type="#_x0000_t75" style="width:19.9pt;height:18.8pt">
            <v:imagedata r:id="rId22" o:title=""/>
          </v:shape>
        </w:pict>
      </w:r>
      <w:r w:rsidR="00A75A21">
        <w:t>~</w:t>
      </w:r>
      <w:proofErr w:type="spellStart"/>
      <w:r w:rsidR="00A75A21">
        <w:t>Unif</w:t>
      </w:r>
      <w:proofErr w:type="spellEnd"/>
      <w:r w:rsidR="00A75A21">
        <w:t>[0.7</w:t>
      </w:r>
      <w:proofErr w:type="gramStart"/>
      <w:r w:rsidR="00A75A21">
        <w:t>,1.4</w:t>
      </w:r>
      <w:proofErr w:type="gramEnd"/>
      <w:r w:rsidR="00A75A21">
        <w:t xml:space="preserve">].  </w:t>
      </w:r>
      <w:r w:rsidR="001B266B">
        <w:t xml:space="preserve">The </w:t>
      </w:r>
      <w:r w:rsidR="002D1454">
        <w:t xml:space="preserve">estimation of the sample mean </w:t>
      </w:r>
      <w:r w:rsidR="00520658">
        <w:rPr>
          <w:position w:val="-14"/>
        </w:rPr>
        <w:pict w14:anchorId="02F25369">
          <v:shape id="_x0000_i1044" type="#_x0000_t75" style="width:20.4pt;height:18.8pt">
            <v:imagedata r:id="rId23" o:title=""/>
          </v:shape>
        </w:pict>
      </w:r>
      <w:r w:rsidR="002D1454">
        <w:t xml:space="preserve">and </w:t>
      </w:r>
      <w:r w:rsidR="00520658">
        <w:rPr>
          <w:position w:val="-12"/>
        </w:rPr>
        <w:pict w14:anchorId="257689F6">
          <v:shape id="_x0000_i1045" type="#_x0000_t75" style="width:10.75pt;height:18.8pt">
            <v:imagedata r:id="rId24" o:title=""/>
          </v:shape>
        </w:pict>
      </w:r>
      <w:r w:rsidR="002D1454">
        <w:t xml:space="preserve">are obtained from </w:t>
      </w:r>
      <w:r>
        <w:t xml:space="preserve">our aforementioned sampled </w:t>
      </w:r>
      <w:r w:rsidR="002D1454">
        <w:t>RNA-</w:t>
      </w:r>
      <w:proofErr w:type="spellStart"/>
      <w:r w:rsidR="002D1454">
        <w:t>Seq</w:t>
      </w:r>
      <w:proofErr w:type="spellEnd"/>
      <w:r w:rsidR="002D1454">
        <w:t xml:space="preserve"> raw count</w:t>
      </w:r>
      <w:r>
        <w:t xml:space="preserve"> </w:t>
      </w:r>
      <w:r w:rsidR="001B266B">
        <w:t xml:space="preserve">carried out </w:t>
      </w:r>
      <w:r>
        <w:t xml:space="preserve">with </w:t>
      </w:r>
      <w:proofErr w:type="spellStart"/>
      <w:r>
        <w:t>DEseq</w:t>
      </w:r>
      <w:proofErr w:type="spellEnd"/>
      <w:r>
        <w:t xml:space="preserve"> </w:t>
      </w:r>
      <w:r>
        <w:fldChar w:fldCharType="begin"/>
      </w:r>
      <w:r>
        <w:instrText xml:space="preserve"> ADDIN EN.CITE &lt;EndNote&gt;&lt;Cite&gt;&lt;Author&gt;Anders&lt;/Author&gt;&lt;Year&gt;2010&lt;/Year&gt;&lt;RecNum&gt;34&lt;/RecNum&gt;&lt;DisplayText&gt;(Anders and Huber 2010)&lt;/DisplayText&gt;&lt;record&gt;&lt;rec-number&gt;34&lt;/rec-number&gt;&lt;foreign-keys&gt;&lt;key app="EN" db-id="2azd52svrf2fw4er09ppwxweaswrfew2s55t"&gt;34&lt;/key&gt;&lt;/foreign-keys&gt;&lt;ref-type name="Journal Article"&gt;17&lt;/ref-type&gt;&lt;contributors&gt;&lt;authors&gt;&lt;author&gt;Anders, S.&lt;/author&gt;&lt;author&gt;Huber, W.&lt;/author&gt;&lt;/authors&gt;&lt;/contributors&gt;&lt;auth-address&gt;European Molecular Biology Laboratory, Mayerhofstrasse 1, 69117 Heidelberg, Germany. sanders@fs.tum.de&lt;/auth-address&gt;&lt;titles&gt;&lt;title&gt;Differential expression analysis for sequence count data&lt;/title&gt;&lt;secondary-title&gt;Genome biology&lt;/secondary-title&gt;&lt;alt-title&gt;Genome Biol&lt;/alt-title&gt;&lt;/titles&gt;&lt;periodical&gt;&lt;full-title&gt;Genome biology&lt;/full-title&gt;&lt;abbr-1&gt;Genome Biol&lt;/abbr-1&gt;&lt;/periodical&gt;&lt;alt-periodical&gt;&lt;full-title&gt;Genome biology&lt;/full-title&gt;&lt;abbr-1&gt;Genome Biol&lt;/abbr-1&gt;&lt;/alt-periodical&gt;&lt;pages&gt;R106&lt;/pages&gt;&lt;volume&gt;11&lt;/volume&gt;&lt;number&gt;10&lt;/number&gt;&lt;edition&gt;2010/10/29&lt;/edition&gt;&lt;keywords&gt;&lt;keyword&gt;Animals&lt;/keyword&gt;&lt;keyword&gt;Binomial Distribution&lt;/keyword&gt;&lt;keyword&gt;Chromatin Immunoprecipitation/methods&lt;/keyword&gt;&lt;keyword&gt;Computational Biology/*methods&lt;/keyword&gt;&lt;keyword&gt;Drosophila/genetics&lt;/keyword&gt;&lt;keyword&gt;Gene Expression Profiling/*methods&lt;/keyword&gt;&lt;keyword&gt;High-Throughput Nucleotide Sequencing/methods&lt;/keyword&gt;&lt;keyword&gt;Linear Models&lt;/keyword&gt;&lt;keyword&gt;Models, Genetic&lt;/keyword&gt;&lt;keyword&gt;Saccharomyces cerevisiae/genetics&lt;/keyword&gt;&lt;keyword&gt;Sequence Analysis, RNA/*methods&lt;/keyword&gt;&lt;keyword&gt;Stem Cells&lt;/keyword&gt;&lt;keyword&gt;Tissue Culture Techniques&lt;/keyword&gt;&lt;/keywords&gt;&lt;dates&gt;&lt;year&gt;2010&lt;/year&gt;&lt;/dates&gt;&lt;isbn&gt;1465-6914 (Electronic)&amp;#xD;1465-6906 (Linking)&lt;/isbn&gt;&lt;accession-num&gt;20979621&lt;/accession-num&gt;&lt;work-type&gt;Research Support, Non-U.S. Gov&amp;apos;t&lt;/work-type&gt;&lt;urls&gt;&lt;related-urls&gt;&lt;url&gt;http://www.ncbi.nlm.nih.gov/pubmed/20979621&lt;/url&gt;&lt;/related-urls&gt;&lt;/urls&gt;&lt;custom2&gt;3218662&lt;/custom2&gt;&lt;electronic-resource-num&gt;10.1186/gb-2010-11-10-r106&lt;/electronic-resource-num&gt;&lt;language&gt;eng&lt;/language&gt;&lt;/record&gt;&lt;/Cite&gt;&lt;/EndNote&gt;</w:instrText>
      </w:r>
      <w:r>
        <w:fldChar w:fldCharType="separate"/>
      </w:r>
      <w:r>
        <w:rPr>
          <w:noProof/>
        </w:rPr>
        <w:t>(</w:t>
      </w:r>
      <w:hyperlink w:anchor="_ENREF_2" w:tooltip="Anders, 2010 #34" w:history="1">
        <w:r w:rsidR="0005385D">
          <w:rPr>
            <w:noProof/>
          </w:rPr>
          <w:t>Anders and Huber 2010</w:t>
        </w:r>
      </w:hyperlink>
      <w:r>
        <w:rPr>
          <w:noProof/>
        </w:rPr>
        <w:t>)</w:t>
      </w:r>
      <w:r>
        <w:fldChar w:fldCharType="end"/>
      </w:r>
      <w:r w:rsidR="002D1454">
        <w:t xml:space="preserve">.  </w:t>
      </w:r>
      <w:r w:rsidR="00201DE6">
        <w:t>Then</w:t>
      </w:r>
      <w:r w:rsidR="00E4476E">
        <w:t>,</w:t>
      </w:r>
      <w:r w:rsidR="00201DE6">
        <w:t xml:space="preserve"> to </w:t>
      </w:r>
      <w:r w:rsidR="00E4476E">
        <w:t xml:space="preserve">generate simulated </w:t>
      </w:r>
      <w:r w:rsidR="00201DE6">
        <w:t>patterns of genes across</w:t>
      </w:r>
      <w:r w:rsidR="001754BF">
        <w:t xml:space="preserve"> </w:t>
      </w:r>
      <w:r w:rsidR="00E4476E">
        <w:t>groups</w:t>
      </w:r>
      <w:r w:rsidR="001754BF">
        <w:t xml:space="preserve"> of samples, we defined</w:t>
      </w:r>
      <w:r w:rsidR="00520658">
        <w:rPr>
          <w:position w:val="-14"/>
        </w:rPr>
        <w:pict w14:anchorId="4F97594B">
          <v:shape id="_x0000_i1046" type="#_x0000_t75" style="width:63.95pt;height:20.4pt">
            <v:imagedata r:id="rId25" o:title=""/>
          </v:shape>
        </w:pict>
      </w:r>
      <w:r w:rsidR="001754BF">
        <w:t>, where S</w:t>
      </w:r>
      <w:r w:rsidR="001754BF" w:rsidRPr="00184BA3">
        <w:rPr>
          <w:vertAlign w:val="subscript"/>
        </w:rPr>
        <w:t>1</w:t>
      </w:r>
      <w:r w:rsidR="001754BF">
        <w:t xml:space="preserve"> is the control group of samples, S</w:t>
      </w:r>
      <w:r w:rsidR="000E146E">
        <w:rPr>
          <w:vertAlign w:val="subscript"/>
        </w:rPr>
        <w:t>m</w:t>
      </w:r>
      <w:r w:rsidR="001754BF">
        <w:t xml:space="preserve"> is a group of sample</w:t>
      </w:r>
      <w:r w:rsidR="00E4476E">
        <w:t xml:space="preserve">s with a particular phenotype, </w:t>
      </w:r>
      <w:r w:rsidR="00520658">
        <w:rPr>
          <w:position w:val="-14"/>
        </w:rPr>
        <w:pict w14:anchorId="7C496231">
          <v:shape id="_x0000_i1047" type="#_x0000_t75" style="width:126.8pt;height:19.9pt">
            <v:imagedata r:id="rId26" o:title=""/>
          </v:shape>
        </w:pict>
      </w:r>
      <w:r w:rsidR="001754BF">
        <w:t xml:space="preserve"> </w:t>
      </w:r>
      <w:r w:rsidR="00184BA3">
        <w:t xml:space="preserve">and </w:t>
      </w:r>
    </w:p>
    <w:p w14:paraId="3DCD6455" w14:textId="77777777" w:rsidR="00201DE6" w:rsidRDefault="00520658" w:rsidP="003B0750">
      <w:pPr>
        <w:spacing w:line="360" w:lineRule="auto"/>
      </w:pPr>
      <w:r>
        <w:rPr>
          <w:position w:val="-52"/>
        </w:rPr>
        <w:pict w14:anchorId="2648EABD">
          <v:shape id="_x0000_i1048" type="#_x0000_t75" style="width:132.7pt;height:57.5pt">
            <v:imagedata r:id="rId27" o:title=""/>
          </v:shape>
        </w:pict>
      </w:r>
      <w:r w:rsidR="00884DDA">
        <w:t>.</w:t>
      </w:r>
    </w:p>
    <w:p w14:paraId="0B8EECBF" w14:textId="77777777" w:rsidR="003B0750" w:rsidRDefault="00852FB9" w:rsidP="003B0750">
      <w:pPr>
        <w:spacing w:line="360" w:lineRule="auto"/>
      </w:pPr>
      <w:r>
        <w:t xml:space="preserve">The parameter </w:t>
      </w:r>
      <w:r w:rsidR="00520658">
        <w:rPr>
          <w:position w:val="-14"/>
        </w:rPr>
        <w:pict w14:anchorId="56620EBB">
          <v:shape id="_x0000_i1049" type="#_x0000_t75" style="width:18.8pt;height:19.9pt">
            <v:imagedata r:id="rId28" o:title=""/>
          </v:shape>
        </w:pict>
      </w:r>
      <w:r>
        <w:t xml:space="preserve"> denotes the lower bound of differential expression </w:t>
      </w:r>
      <w:r w:rsidR="00DF0DE4">
        <w:t xml:space="preserve">for the </w:t>
      </w:r>
      <w:proofErr w:type="spellStart"/>
      <w:r w:rsidR="00E25087">
        <w:rPr>
          <w:i/>
        </w:rPr>
        <w:t>g</w:t>
      </w:r>
      <w:r w:rsidR="00DF0DE4">
        <w:t>th</w:t>
      </w:r>
      <w:proofErr w:type="spellEnd"/>
      <w:r w:rsidR="00DF0DE4">
        <w:t xml:space="preserve"> gene </w:t>
      </w:r>
      <w:r>
        <w:t>betwee</w:t>
      </w:r>
      <w:r w:rsidR="005F0335">
        <w:t>n S</w:t>
      </w:r>
      <w:r w:rsidR="00E25087">
        <w:rPr>
          <w:vertAlign w:val="subscript"/>
        </w:rPr>
        <w:t>m</w:t>
      </w:r>
      <w:r w:rsidR="005F0335">
        <w:t xml:space="preserve"> and S</w:t>
      </w:r>
      <w:r w:rsidR="005F0335" w:rsidRPr="00184BA3">
        <w:rPr>
          <w:vertAlign w:val="subscript"/>
        </w:rPr>
        <w:t>1</w:t>
      </w:r>
      <w:r w:rsidR="00656392">
        <w:t xml:space="preserve">; it was set at different levels for the respective groups. </w:t>
      </w:r>
      <w:r w:rsidR="00533FB7">
        <w:t xml:space="preserve">We let </w:t>
      </w:r>
      <w:r w:rsidR="00520658">
        <w:rPr>
          <w:position w:val="-10"/>
        </w:rPr>
        <w:pict w14:anchorId="0ADBED02">
          <v:shape id="_x0000_i1050" type="#_x0000_t75" style="width:43pt;height:18.8pt">
            <v:imagedata r:id="rId29" o:title=""/>
          </v:shape>
        </w:pict>
      </w:r>
      <w:r w:rsidR="00844956">
        <w:t xml:space="preserve"> denote the s</w:t>
      </w:r>
      <w:r w:rsidR="00533FB7">
        <w:t xml:space="preserve">et of genes that are up-regulated and </w:t>
      </w:r>
      <w:r w:rsidR="00520658">
        <w:rPr>
          <w:position w:val="-10"/>
        </w:rPr>
        <w:pict w14:anchorId="32202DBC">
          <v:shape id="_x0000_i1051" type="#_x0000_t75" style="width:51.6pt;height:18.8pt">
            <v:imagedata r:id="rId30" o:title=""/>
          </v:shape>
        </w:pict>
      </w:r>
      <w:r w:rsidR="00533FB7">
        <w:t xml:space="preserve"> denote the set of genes that are down-regulated.  </w:t>
      </w:r>
    </w:p>
    <w:p w14:paraId="051D0307" w14:textId="77777777" w:rsidR="00760417" w:rsidRPr="00656392" w:rsidRDefault="000C5728" w:rsidP="00A86A32">
      <w:pPr>
        <w:spacing w:line="360" w:lineRule="auto"/>
        <w:rPr>
          <w:b/>
        </w:rPr>
      </w:pPr>
      <w:proofErr w:type="spellStart"/>
      <w:r w:rsidRPr="00656392">
        <w:rPr>
          <w:b/>
        </w:rPr>
        <w:t>Toxicogenomics</w:t>
      </w:r>
      <w:proofErr w:type="spellEnd"/>
      <w:r w:rsidRPr="00656392">
        <w:rPr>
          <w:b/>
        </w:rPr>
        <w:t xml:space="preserve"> </w:t>
      </w:r>
      <w:r w:rsidR="009D3BED" w:rsidRPr="00656392">
        <w:rPr>
          <w:b/>
        </w:rPr>
        <w:t>RNA-</w:t>
      </w:r>
      <w:proofErr w:type="spellStart"/>
      <w:r w:rsidR="009D3BED" w:rsidRPr="00656392">
        <w:rPr>
          <w:b/>
        </w:rPr>
        <w:t>Seq</w:t>
      </w:r>
      <w:proofErr w:type="spellEnd"/>
      <w:r w:rsidR="009D3BED" w:rsidRPr="00656392">
        <w:rPr>
          <w:b/>
        </w:rPr>
        <w:t xml:space="preserve"> </w:t>
      </w:r>
      <w:r w:rsidRPr="00656392">
        <w:rPr>
          <w:b/>
        </w:rPr>
        <w:t>data</w:t>
      </w:r>
    </w:p>
    <w:p w14:paraId="4509DA64" w14:textId="77777777" w:rsidR="0013113C" w:rsidRDefault="00355501" w:rsidP="00093C99">
      <w:pPr>
        <w:spacing w:line="360" w:lineRule="auto"/>
      </w:pPr>
      <w:r>
        <w:t>RNA-</w:t>
      </w:r>
      <w:proofErr w:type="spellStart"/>
      <w:r>
        <w:t>Seq</w:t>
      </w:r>
      <w:proofErr w:type="spellEnd"/>
      <w:r>
        <w:t xml:space="preserve"> data from the </w:t>
      </w:r>
      <w:proofErr w:type="spellStart"/>
      <w:r>
        <w:t>MicroA</w:t>
      </w:r>
      <w:r w:rsidR="00184241">
        <w:t>rray</w:t>
      </w:r>
      <w:proofErr w:type="spellEnd"/>
      <w:r w:rsidR="00184241">
        <w:t xml:space="preserve"> Quality Control phase III (Sequence Quality Control (SEQC)) crowd source</w:t>
      </w:r>
      <w:r w:rsidR="00A86A32">
        <w:t xml:space="preserve"> </w:t>
      </w:r>
      <w:proofErr w:type="spellStart"/>
      <w:r w:rsidR="007D5487">
        <w:t>toxicogenomics</w:t>
      </w:r>
      <w:proofErr w:type="spellEnd"/>
      <w:r w:rsidR="007D5487">
        <w:t xml:space="preserve"> </w:t>
      </w:r>
      <w:r w:rsidR="002D0C81">
        <w:t>(</w:t>
      </w:r>
      <w:proofErr w:type="spellStart"/>
      <w:r w:rsidR="002D0C81">
        <w:t>TGxSEQC</w:t>
      </w:r>
      <w:proofErr w:type="spellEnd"/>
      <w:r w:rsidR="002D0C81">
        <w:t xml:space="preserve">) </w:t>
      </w:r>
      <w:r w:rsidR="00A86A32">
        <w:t>effort</w:t>
      </w:r>
      <w:r w:rsidR="007D5487">
        <w:t xml:space="preserve"> (ref)</w:t>
      </w:r>
      <w:r w:rsidR="00184241">
        <w:t xml:space="preserve"> is available in the Se</w:t>
      </w:r>
      <w:r w:rsidR="00A86A32">
        <w:t>quence Read Archive (SRA) under</w:t>
      </w:r>
      <w:r w:rsidR="00184241">
        <w:t xml:space="preserve"> </w:t>
      </w:r>
      <w:r w:rsidR="00184241" w:rsidRPr="00184241">
        <w:t>accession number SRP024314</w:t>
      </w:r>
      <w:r w:rsidR="00184241">
        <w:t xml:space="preserve">.   </w:t>
      </w:r>
      <w:r w:rsidR="00A86A32">
        <w:t>We used the training set data containing RNA-</w:t>
      </w:r>
      <w:proofErr w:type="spellStart"/>
      <w:r w:rsidR="00A86A32">
        <w:t>seq</w:t>
      </w:r>
      <w:proofErr w:type="spellEnd"/>
      <w:r w:rsidR="00A86A32">
        <w:t xml:space="preserve"> data from the livers of male </w:t>
      </w:r>
      <w:r w:rsidR="00A86A32" w:rsidRPr="00184241">
        <w:t xml:space="preserve">Sprague-Dawley rats </w:t>
      </w:r>
      <w:r w:rsidR="00A86A32">
        <w:t>exposed to one of 15 chemicals</w:t>
      </w:r>
      <w:r w:rsidR="00AA25B6">
        <w:t xml:space="preserve"> or </w:t>
      </w:r>
      <w:r w:rsidR="00AA25B6" w:rsidRPr="00AA25B6">
        <w:t>vehicle and route matched controls</w:t>
      </w:r>
      <w:r w:rsidR="00A86A32">
        <w:t>.  S</w:t>
      </w:r>
      <w:r w:rsidR="00A86A32" w:rsidRPr="00184241">
        <w:t xml:space="preserve">ets of three chemicals share one of five </w:t>
      </w:r>
      <w:r w:rsidR="00A86A32">
        <w:t>modes of action (</w:t>
      </w:r>
      <w:r w:rsidR="00A86A32" w:rsidRPr="00184241">
        <w:t>MOA</w:t>
      </w:r>
      <w:r w:rsidR="005E3787">
        <w:t>)</w:t>
      </w:r>
      <w:r w:rsidR="00A86A32" w:rsidRPr="00184241">
        <w:t>. Three MOAs are associated with well-defined receptor-mediated processes—peroxisome proliferator-activated receptor alpha (PPARA), orphan nuclear hormone receptors (CAR/PXR) and aryl hydrocarbon receptor (</w:t>
      </w:r>
      <w:proofErr w:type="spellStart"/>
      <w:r w:rsidR="00A86A32" w:rsidRPr="00184241">
        <w:t>AhR</w:t>
      </w:r>
      <w:proofErr w:type="spellEnd"/>
      <w:r w:rsidR="00A86A32" w:rsidRPr="00184241">
        <w:t>). The other two are non-receptor-mediated—DNA damage (</w:t>
      </w:r>
      <w:proofErr w:type="spellStart"/>
      <w:r w:rsidR="00A86A32" w:rsidRPr="00184241">
        <w:t>DNA_Damage</w:t>
      </w:r>
      <w:proofErr w:type="spellEnd"/>
      <w:r w:rsidR="00A86A32" w:rsidRPr="00184241">
        <w:t>) or cytotoxicity (Cytotoxic).</w:t>
      </w:r>
      <w:r w:rsidR="005E3787">
        <w:t xml:space="preserve">  </w:t>
      </w:r>
      <w:r w:rsidR="00F1078B">
        <w:t xml:space="preserve">The data </w:t>
      </w:r>
      <w:r w:rsidR="00AA25B6">
        <w:t xml:space="preserve">is </w:t>
      </w:r>
      <w:r w:rsidR="00F1078B">
        <w:t>comprise</w:t>
      </w:r>
      <w:r w:rsidR="00AA25B6">
        <w:t>d</w:t>
      </w:r>
      <w:r w:rsidR="00F1078B">
        <w:t xml:space="preserve"> of </w:t>
      </w:r>
      <w:r w:rsidR="00F1078B" w:rsidRPr="00F1078B">
        <w:t xml:space="preserve">paired-end 100 </w:t>
      </w:r>
      <w:proofErr w:type="spellStart"/>
      <w:r w:rsidR="00F1078B" w:rsidRPr="00F1078B">
        <w:t>bp</w:t>
      </w:r>
      <w:proofErr w:type="spellEnd"/>
      <w:r w:rsidR="00F1078B" w:rsidRPr="00F1078B">
        <w:t xml:space="preserve"> reads</w:t>
      </w:r>
      <w:r w:rsidR="00F1078B">
        <w:t xml:space="preserve"> from </w:t>
      </w:r>
      <w:proofErr w:type="spellStart"/>
      <w:r w:rsidR="00F1078B" w:rsidRPr="00F1078B">
        <w:t>Illumina</w:t>
      </w:r>
      <w:proofErr w:type="spellEnd"/>
      <w:r w:rsidR="00F1078B" w:rsidRPr="00F1078B">
        <w:t xml:space="preserve"> </w:t>
      </w:r>
      <w:proofErr w:type="spellStart"/>
      <w:r w:rsidR="00F1078B" w:rsidRPr="00F1078B">
        <w:t>HiScanSQ</w:t>
      </w:r>
      <w:proofErr w:type="spellEnd"/>
      <w:r w:rsidR="00F1078B" w:rsidRPr="00F1078B">
        <w:t xml:space="preserve"> or HiSeq2000 systems</w:t>
      </w:r>
      <w:r w:rsidR="00F1078B">
        <w:t xml:space="preserve"> with depths between 23 – 25 million reads.</w:t>
      </w:r>
      <w:r w:rsidR="00AA25B6">
        <w:t xml:space="preserve">  Specific details of the </w:t>
      </w:r>
      <w:r w:rsidR="002D0C81">
        <w:t xml:space="preserve">study design and sample collection are available in the </w:t>
      </w:r>
      <w:proofErr w:type="spellStart"/>
      <w:r w:rsidR="002D0C81">
        <w:t>TGxSEQC</w:t>
      </w:r>
      <w:proofErr w:type="spellEnd"/>
      <w:r w:rsidR="002D0C81">
        <w:t xml:space="preserve"> publication (ref).</w:t>
      </w:r>
      <w:r w:rsidR="000B5E82">
        <w:t xml:space="preserve">  </w:t>
      </w:r>
      <w:r w:rsidR="00CE1161" w:rsidRPr="00CE1161">
        <w:t xml:space="preserve">For each sample, </w:t>
      </w:r>
      <w:r w:rsidR="00163415" w:rsidRPr="00163415">
        <w:t xml:space="preserve">a two-step alignment </w:t>
      </w:r>
      <w:r w:rsidR="00163415">
        <w:t xml:space="preserve">was performed using the </w:t>
      </w:r>
      <w:proofErr w:type="spellStart"/>
      <w:r w:rsidR="00163415">
        <w:t>fastq</w:t>
      </w:r>
      <w:proofErr w:type="spellEnd"/>
      <w:r w:rsidR="00163415">
        <w:t xml:space="preserve"> files</w:t>
      </w:r>
      <w:r w:rsidR="00163415" w:rsidRPr="00163415">
        <w:t xml:space="preserve">. In the first step, raw reads </w:t>
      </w:r>
      <w:r w:rsidR="00163415">
        <w:t>were</w:t>
      </w:r>
      <w:r w:rsidR="00163415" w:rsidRPr="00163415">
        <w:t xml:space="preserve"> aligned with </w:t>
      </w:r>
      <w:proofErr w:type="spellStart"/>
      <w:r w:rsidR="00163415" w:rsidRPr="00163415">
        <w:t>Novoalign</w:t>
      </w:r>
      <w:proofErr w:type="spellEnd"/>
      <w:r w:rsidR="00163415" w:rsidRPr="00163415">
        <w:t xml:space="preserve"> v2.08.01 (www.novocraft.com) against rat </w:t>
      </w:r>
      <w:r w:rsidR="00163415" w:rsidRPr="00163415">
        <w:lastRenderedPageBreak/>
        <w:t>genome rn4 downloaded from the UCSC ftp server (ftp://hgdownload.cse.ucsc.edu/golden</w:t>
      </w:r>
      <w:r w:rsidR="00163415">
        <w:t>Path/rn4)</w:t>
      </w:r>
      <w:r w:rsidR="00163415" w:rsidRPr="00163415">
        <w:t xml:space="preserve">. The intermediate bam files generated with </w:t>
      </w:r>
      <w:proofErr w:type="spellStart"/>
      <w:r w:rsidR="00163415" w:rsidRPr="00163415">
        <w:t>Novoalign</w:t>
      </w:r>
      <w:proofErr w:type="spellEnd"/>
      <w:r w:rsidR="00163415" w:rsidRPr="00163415">
        <w:t xml:space="preserve"> </w:t>
      </w:r>
      <w:r w:rsidR="00163415">
        <w:t>were then</w:t>
      </w:r>
      <w:r w:rsidR="00163415" w:rsidRPr="00163415">
        <w:t xml:space="preserve"> parsed through </w:t>
      </w:r>
      <w:r w:rsidR="00163415">
        <w:t>customized scripts</w:t>
      </w:r>
      <w:r w:rsidR="00163415" w:rsidRPr="00163415">
        <w:t xml:space="preserve"> to </w:t>
      </w:r>
      <w:r w:rsidR="00163415">
        <w:t>summarize mapping results. U</w:t>
      </w:r>
      <w:r w:rsidR="00163415" w:rsidRPr="00163415">
        <w:t xml:space="preserve">nmapped reads </w:t>
      </w:r>
      <w:r w:rsidR="00163415">
        <w:t>were</w:t>
      </w:r>
      <w:r w:rsidR="00163415" w:rsidRPr="00163415">
        <w:t xml:space="preserve"> passed to </w:t>
      </w:r>
      <w:proofErr w:type="spellStart"/>
      <w:r w:rsidR="00163415" w:rsidRPr="00163415">
        <w:t>Novoalign</w:t>
      </w:r>
      <w:proofErr w:type="spellEnd"/>
      <w:r w:rsidR="00163415" w:rsidRPr="00163415">
        <w:t xml:space="preserve"> again and </w:t>
      </w:r>
      <w:r w:rsidR="00163415">
        <w:t>were</w:t>
      </w:r>
      <w:r w:rsidR="00163415" w:rsidRPr="00163415">
        <w:t xml:space="preserve"> mapped to </w:t>
      </w:r>
      <w:r w:rsidR="00163415">
        <w:t xml:space="preserve">the </w:t>
      </w:r>
      <w:r w:rsidR="00163415" w:rsidRPr="00163415">
        <w:t xml:space="preserve">rat </w:t>
      </w:r>
      <w:proofErr w:type="spellStart"/>
      <w:r w:rsidR="00163415" w:rsidRPr="00163415">
        <w:t>RefSeq</w:t>
      </w:r>
      <w:proofErr w:type="spellEnd"/>
      <w:r w:rsidR="00163415" w:rsidRPr="00163415">
        <w:t xml:space="preserve"> </w:t>
      </w:r>
      <w:r w:rsidR="00163415">
        <w:t>transcriptome gene model</w:t>
      </w:r>
      <w:r w:rsidR="00163415" w:rsidRPr="00163415">
        <w:t xml:space="preserve"> (release version 52, March 5, 2012) downloaded from the NCBI ftp server (ftp://ftp.ncbi.nih.gov/refseq). The alignment results </w:t>
      </w:r>
      <w:r w:rsidR="00163415">
        <w:t>were</w:t>
      </w:r>
      <w:r w:rsidR="00163415" w:rsidRPr="00163415">
        <w:t xml:space="preserve"> parsed through </w:t>
      </w:r>
      <w:r w:rsidR="00163415">
        <w:t>customized scripts</w:t>
      </w:r>
      <w:r w:rsidR="00163415" w:rsidRPr="00163415">
        <w:t xml:space="preserve"> to </w:t>
      </w:r>
      <w:r w:rsidR="00163415">
        <w:t>summarize mapping results</w:t>
      </w:r>
      <w:r w:rsidR="00163415" w:rsidRPr="00163415">
        <w:t xml:space="preserve"> and </w:t>
      </w:r>
      <w:r w:rsidR="00163415">
        <w:t>then</w:t>
      </w:r>
      <w:r w:rsidR="00163415" w:rsidRPr="00163415">
        <w:t xml:space="preserve"> merged with the results generated in step one. </w:t>
      </w:r>
    </w:p>
    <w:p w14:paraId="260C06AC" w14:textId="77777777" w:rsidR="0013113C" w:rsidRPr="0025438E" w:rsidRDefault="0025438E" w:rsidP="00093C99">
      <w:pPr>
        <w:spacing w:line="360" w:lineRule="auto"/>
        <w:rPr>
          <w:b/>
        </w:rPr>
      </w:pPr>
      <w:r>
        <w:rPr>
          <w:b/>
        </w:rPr>
        <w:t>EPIG-</w:t>
      </w:r>
      <w:proofErr w:type="spellStart"/>
      <w:r>
        <w:rPr>
          <w:b/>
        </w:rPr>
        <w:t>Seq</w:t>
      </w:r>
      <w:proofErr w:type="spellEnd"/>
    </w:p>
    <w:p w14:paraId="3668ADE1" w14:textId="77777777" w:rsidR="0013113C" w:rsidRPr="0025438E" w:rsidRDefault="00F211E4" w:rsidP="00093C99">
      <w:pPr>
        <w:spacing w:line="360" w:lineRule="auto"/>
        <w:rPr>
          <w:u w:val="single"/>
        </w:rPr>
      </w:pPr>
      <w:r w:rsidRPr="0025438E">
        <w:rPr>
          <w:u w:val="single"/>
        </w:rPr>
        <w:t>Pattern extraction</w:t>
      </w:r>
    </w:p>
    <w:p w14:paraId="68E36FD2" w14:textId="77777777" w:rsidR="001A7456" w:rsidRPr="001A7456" w:rsidRDefault="001A7456" w:rsidP="00066658">
      <w:pPr>
        <w:spacing w:line="360" w:lineRule="auto"/>
        <w:rPr>
          <w:b/>
          <w:lang w:val="en-GB"/>
        </w:rPr>
      </w:pPr>
      <w:r w:rsidRPr="001A7456">
        <w:rPr>
          <w:b/>
          <w:lang w:val="en-GB"/>
        </w:rPr>
        <w:t>Correlation</w:t>
      </w:r>
    </w:p>
    <w:p w14:paraId="7845B862" w14:textId="540098CD" w:rsidR="002F13B6" w:rsidRDefault="009E7B72" w:rsidP="00066658">
      <w:pPr>
        <w:spacing w:line="360" w:lineRule="auto"/>
        <w:rPr>
          <w:lang w:val="en-GB"/>
        </w:rPr>
      </w:pPr>
      <w:r w:rsidRPr="009E7B72">
        <w:rPr>
          <w:lang w:val="en-GB"/>
        </w:rPr>
        <w:t xml:space="preserve">A compiled </w:t>
      </w:r>
      <w:r>
        <w:rPr>
          <w:lang w:val="en-GB"/>
        </w:rPr>
        <w:t>RNA-</w:t>
      </w:r>
      <w:proofErr w:type="spellStart"/>
      <w:r>
        <w:rPr>
          <w:lang w:val="en-GB"/>
        </w:rPr>
        <w:t>seq</w:t>
      </w:r>
      <w:proofErr w:type="spellEnd"/>
      <w:r>
        <w:rPr>
          <w:lang w:val="en-GB"/>
        </w:rPr>
        <w:t xml:space="preserve"> gene expression data</w:t>
      </w:r>
      <w:r w:rsidRPr="009E7B72">
        <w:rPr>
          <w:lang w:val="en-GB"/>
        </w:rPr>
        <w:t xml:space="preserve">set consists of a 2-dimensional matrix, in which each row represents a gene expression profile and each column represents </w:t>
      </w:r>
      <w:r>
        <w:rPr>
          <w:lang w:val="en-GB"/>
        </w:rPr>
        <w:t>a sample</w:t>
      </w:r>
      <w:ins w:id="7" w:author="bigBrother" w:date="2015-02-26T20:54:00Z">
        <w:r w:rsidR="009817D3">
          <w:rPr>
            <w:lang w:val="en-GB"/>
          </w:rPr>
          <w:t xml:space="preserve"> (table1)</w:t>
        </w:r>
      </w:ins>
      <w:r w:rsidRPr="009E7B72">
        <w:rPr>
          <w:lang w:val="en-GB"/>
        </w:rPr>
        <w:t xml:space="preserve">.  We denote </w:t>
      </w:r>
      <w:proofErr w:type="spellStart"/>
      <w:r w:rsidR="00083D60">
        <w:rPr>
          <w:lang w:val="en-GB"/>
        </w:rPr>
        <w:t>x</w:t>
      </w:r>
      <w:r w:rsidRPr="009E7B72">
        <w:rPr>
          <w:i/>
          <w:vertAlign w:val="subscript"/>
          <w:lang w:val="en-GB"/>
        </w:rPr>
        <w:t>ij</w:t>
      </w:r>
      <w:proofErr w:type="spellEnd"/>
      <w:r w:rsidRPr="009E7B72">
        <w:rPr>
          <w:lang w:val="en-GB"/>
        </w:rPr>
        <w:t xml:space="preserve"> </w:t>
      </w:r>
      <w:r w:rsidR="002F13B6">
        <w:rPr>
          <w:lang w:val="en-GB"/>
        </w:rPr>
        <w:t xml:space="preserve">as the </w:t>
      </w:r>
      <w:r w:rsidR="00B83FD2">
        <w:rPr>
          <w:lang w:val="en-GB"/>
        </w:rPr>
        <w:t>count</w:t>
      </w:r>
      <w:r w:rsidR="002F13B6">
        <w:rPr>
          <w:lang w:val="en-GB"/>
        </w:rPr>
        <w:t xml:space="preserve"> of reads from sample</w:t>
      </w:r>
      <w:r w:rsidR="002F13B6" w:rsidRPr="00E33D0C">
        <w:rPr>
          <w:i/>
          <w:lang w:val="en-GB"/>
        </w:rPr>
        <w:t xml:space="preserve"> j</w:t>
      </w:r>
      <w:r w:rsidR="002F13B6">
        <w:rPr>
          <w:lang w:val="en-GB"/>
        </w:rPr>
        <w:t xml:space="preserve"> </w:t>
      </w:r>
      <w:r w:rsidR="00B83FD2">
        <w:rPr>
          <w:lang w:val="en-GB"/>
        </w:rPr>
        <w:t>mapped to a</w:t>
      </w:r>
      <w:r w:rsidR="002F13B6">
        <w:rPr>
          <w:lang w:val="en-GB"/>
        </w:rPr>
        <w:t xml:space="preserve"> </w:t>
      </w:r>
      <w:r w:rsidR="00B83FD2">
        <w:rPr>
          <w:lang w:val="en-GB"/>
        </w:rPr>
        <w:t>gene</w:t>
      </w:r>
      <w:r w:rsidR="002F13B6">
        <w:rPr>
          <w:lang w:val="en-GB"/>
        </w:rPr>
        <w:t xml:space="preserve"> </w:t>
      </w:r>
      <w:proofErr w:type="spellStart"/>
      <w:r w:rsidR="002F13B6" w:rsidRPr="00E33D0C">
        <w:rPr>
          <w:i/>
          <w:lang w:val="en-GB"/>
        </w:rPr>
        <w:t>i</w:t>
      </w:r>
      <w:proofErr w:type="spellEnd"/>
      <w:r w:rsidR="002F13B6">
        <w:rPr>
          <w:lang w:val="en-GB"/>
        </w:rPr>
        <w:t xml:space="preserve"> and </w:t>
      </w:r>
      <w:proofErr w:type="spellStart"/>
      <w:r w:rsidR="002F13B6" w:rsidRPr="00E33D0C">
        <w:rPr>
          <w:i/>
          <w:lang w:val="en-GB"/>
        </w:rPr>
        <w:t>x</w:t>
      </w:r>
      <w:r w:rsidR="002F13B6">
        <w:rPr>
          <w:i/>
          <w:vertAlign w:val="subscript"/>
          <w:lang w:val="en-GB"/>
        </w:rPr>
        <w:t>kj</w:t>
      </w:r>
      <w:proofErr w:type="spellEnd"/>
      <w:r w:rsidR="002F13B6">
        <w:rPr>
          <w:lang w:val="en-GB"/>
        </w:rPr>
        <w:t xml:space="preserve"> as </w:t>
      </w:r>
      <w:r w:rsidR="00B83FD2">
        <w:rPr>
          <w:lang w:val="en-GB"/>
        </w:rPr>
        <w:t>the count of reads from sample</w:t>
      </w:r>
      <w:r w:rsidR="00B83FD2" w:rsidRPr="00E33D0C">
        <w:rPr>
          <w:i/>
          <w:lang w:val="en-GB"/>
        </w:rPr>
        <w:t xml:space="preserve"> </w:t>
      </w:r>
      <w:r w:rsidR="002F13B6" w:rsidRPr="00E33D0C">
        <w:rPr>
          <w:i/>
          <w:lang w:val="en-GB"/>
        </w:rPr>
        <w:t>j</w:t>
      </w:r>
      <w:r w:rsidR="00E33D0C">
        <w:rPr>
          <w:lang w:val="en-GB"/>
        </w:rPr>
        <w:t xml:space="preserve"> </w:t>
      </w:r>
      <w:r w:rsidR="00B83FD2">
        <w:rPr>
          <w:lang w:val="en-GB"/>
        </w:rPr>
        <w:t xml:space="preserve">mapped to a gene </w:t>
      </w:r>
      <w:r w:rsidR="00E33D0C" w:rsidRPr="00E33D0C">
        <w:rPr>
          <w:i/>
          <w:lang w:val="en-GB"/>
        </w:rPr>
        <w:t>k</w:t>
      </w:r>
      <w:r w:rsidR="00E33D0C">
        <w:rPr>
          <w:lang w:val="en-GB"/>
        </w:rPr>
        <w:t xml:space="preserve">.  </w:t>
      </w:r>
      <w:r w:rsidR="009C54B9">
        <w:rPr>
          <w:lang w:val="en-GB"/>
        </w:rPr>
        <w:t>To measure the count level correlation between two gene profiles, we adopted</w:t>
      </w:r>
      <w:r w:rsidR="00E33D0C">
        <w:rPr>
          <w:lang w:val="en-GB"/>
        </w:rPr>
        <w:t xml:space="preserve"> the </w:t>
      </w:r>
      <w:r w:rsidR="002F13B6">
        <w:rPr>
          <w:lang w:val="en-GB"/>
        </w:rPr>
        <w:t xml:space="preserve">similarity measure for count data </w:t>
      </w:r>
      <w:r w:rsidR="00B526A9">
        <w:rPr>
          <w:lang w:val="en-GB"/>
        </w:rPr>
        <w:t>a</w:t>
      </w:r>
      <w:r w:rsidR="00E33D0C">
        <w:rPr>
          <w:lang w:val="en-GB"/>
        </w:rPr>
        <w:t xml:space="preserve">s defined by Cao et al. </w:t>
      </w:r>
      <w:r w:rsidR="00AE2D88">
        <w:rPr>
          <w:lang w:val="en-GB"/>
        </w:rPr>
        <w:fldChar w:fldCharType="begin"/>
      </w:r>
      <w:r w:rsidR="00AE2D88">
        <w:rPr>
          <w:lang w:val="en-GB"/>
        </w:rPr>
        <w:instrText xml:space="preserve"> ADDIN EN.CITE &lt;EndNote&gt;&lt;Cite&gt;&lt;Author&gt;Cao&lt;/Author&gt;&lt;Year&gt;1997&lt;/Year&gt;&lt;RecNum&gt;20&lt;/RecNum&gt;&lt;DisplayText&gt;(Cao, Williams et al. 1997)&lt;/DisplayText&gt;&lt;record&gt;&lt;rec-number&gt;20&lt;/rec-number&gt;&lt;foreign-keys&gt;&lt;key app="EN" db-id="2azd52svrf2fw4er09ppwxweaswrfew2s55t"&gt;20&lt;/key&gt;&lt;/foreign-keys&gt;&lt;ref-type name="Journal Article"&gt;17&lt;/ref-type&gt;&lt;contributors&gt;&lt;authors&gt;&lt;author&gt;Cao, Yong&lt;/author&gt;&lt;author&gt;Williams, W. Peter&lt;/author&gt;&lt;author&gt;Bark, Anthony W.&lt;/author&gt;&lt;/authors&gt;&lt;/contributors&gt;&lt;titles&gt;&lt;title&gt;Similarity Measure Bias in River Benthic Aufwuchs Community Analysis&lt;/title&gt;&lt;secondary-title&gt;Water Environment Research&lt;/secondary-title&gt;&lt;/titles&gt;&lt;periodical&gt;&lt;full-title&gt;Water Environment Research&lt;/full-title&gt;&lt;/periodical&gt;&lt;pages&gt;95-106&lt;/pages&gt;&lt;volume&gt;69&lt;/volume&gt;&lt;number&gt;1&lt;/number&gt;&lt;dates&gt;&lt;year&gt;1997&lt;/year&gt;&lt;/dates&gt;&lt;publisher&gt;Water Environment Federation&lt;/publisher&gt;&lt;isbn&gt;10614303&lt;/isbn&gt;&lt;urls&gt;&lt;related-urls&gt;&lt;url&gt;http://www.jstor.org/stable/25044846&lt;/url&gt;&lt;/related-urls&gt;&lt;/urls&gt;&lt;electronic-resource-num&gt;10.2307/25044846&lt;/electronic-resource-num&gt;&lt;/record&gt;&lt;/Cite&gt;&lt;/EndNote&gt;</w:instrText>
      </w:r>
      <w:r w:rsidR="00AE2D88">
        <w:rPr>
          <w:lang w:val="en-GB"/>
        </w:rPr>
        <w:fldChar w:fldCharType="separate"/>
      </w:r>
      <w:r w:rsidR="00AE2D88">
        <w:rPr>
          <w:noProof/>
          <w:lang w:val="en-GB"/>
        </w:rPr>
        <w:t>(</w:t>
      </w:r>
      <w:hyperlink w:anchor="_ENREF_3" w:tooltip="Cao, 1997 #20" w:history="1">
        <w:r w:rsidR="0005385D">
          <w:rPr>
            <w:noProof/>
            <w:lang w:val="en-GB"/>
          </w:rPr>
          <w:t>Cao, Williams et al. 1997</w:t>
        </w:r>
      </w:hyperlink>
      <w:r w:rsidR="00AE2D88">
        <w:rPr>
          <w:noProof/>
          <w:lang w:val="en-GB"/>
        </w:rPr>
        <w:t>)</w:t>
      </w:r>
      <w:r w:rsidR="00AE2D88">
        <w:rPr>
          <w:lang w:val="en-GB"/>
        </w:rPr>
        <w:fldChar w:fldCharType="end"/>
      </w:r>
      <w:r w:rsidR="00AE2D88">
        <w:rPr>
          <w:lang w:val="en-GB"/>
        </w:rPr>
        <w:fldChar w:fldCharType="begin"/>
      </w:r>
      <w:r w:rsidR="00AE2D88">
        <w:rPr>
          <w:lang w:val="en-GB"/>
        </w:rPr>
        <w:fldChar w:fldCharType="separate"/>
      </w:r>
      <w:r w:rsidR="00AE2D88">
        <w:rPr>
          <w:lang w:val="en-GB"/>
        </w:rPr>
        <w:t>{Cao, 1997 #20}</w:t>
      </w:r>
      <w:r w:rsidR="00AE2D88">
        <w:rPr>
          <w:lang w:val="en-GB"/>
        </w:rPr>
        <w:fldChar w:fldCharType="end"/>
      </w:r>
      <w:r w:rsidR="00E33D0C">
        <w:rPr>
          <w:lang w:val="en-GB"/>
        </w:rPr>
        <w:t xml:space="preserve"> </w:t>
      </w:r>
      <w:r w:rsidR="002F13B6">
        <w:rPr>
          <w:lang w:val="en-GB"/>
        </w:rPr>
        <w:t>is:</w:t>
      </w:r>
    </w:p>
    <w:p w14:paraId="25BF736D" w14:textId="77777777" w:rsidR="002F13B6" w:rsidRDefault="00520658" w:rsidP="00066658">
      <w:pPr>
        <w:spacing w:line="360" w:lineRule="auto"/>
        <w:rPr>
          <w:lang w:val="en-GB"/>
        </w:rPr>
      </w:pPr>
      <w:r>
        <w:rPr>
          <w:position w:val="-34"/>
          <w:lang w:val="en-GB"/>
        </w:rPr>
        <w:pict w14:anchorId="17874E21">
          <v:shape id="_x0000_i1052" type="#_x0000_t75" style="width:129.5pt;height:38.7pt">
            <v:imagedata r:id="rId31" o:title=""/>
          </v:shape>
        </w:pict>
      </w:r>
    </w:p>
    <w:p w14:paraId="3CBBDEC3" w14:textId="77777777" w:rsidR="00E33D0C" w:rsidRDefault="00E33D0C" w:rsidP="00066658">
      <w:pPr>
        <w:spacing w:line="360" w:lineRule="auto"/>
        <w:rPr>
          <w:lang w:val="en-GB"/>
        </w:rPr>
      </w:pPr>
      <w:proofErr w:type="gramStart"/>
      <w:r>
        <w:rPr>
          <w:lang w:val="en-GB"/>
        </w:rPr>
        <w:t>where</w:t>
      </w:r>
      <w:proofErr w:type="gramEnd"/>
    </w:p>
    <w:p w14:paraId="0E5DA13B" w14:textId="77777777" w:rsidR="002F13B6" w:rsidRDefault="00520658" w:rsidP="00066658">
      <w:pPr>
        <w:spacing w:line="360" w:lineRule="auto"/>
        <w:rPr>
          <w:lang w:val="en-GB"/>
        </w:rPr>
      </w:pPr>
      <w:commentRangeStart w:id="8"/>
      <w:r>
        <w:rPr>
          <w:position w:val="-72"/>
          <w:lang w:val="en-GB"/>
        </w:rPr>
        <w:pict w14:anchorId="3CCD10BF">
          <v:shape id="_x0000_i1053" type="#_x0000_t75" style="width:371.3pt;height:77.9pt">
            <v:imagedata r:id="rId32" o:title=""/>
          </v:shape>
        </w:pict>
      </w:r>
      <w:commentRangeEnd w:id="8"/>
      <w:r w:rsidR="009817D3">
        <w:rPr>
          <w:rStyle w:val="CommentReference"/>
        </w:rPr>
        <w:commentReference w:id="8"/>
      </w:r>
    </w:p>
    <w:p w14:paraId="38FF055D" w14:textId="77777777" w:rsidR="00A2796A" w:rsidRDefault="00E33D0C" w:rsidP="00066658">
      <w:pPr>
        <w:spacing w:line="360" w:lineRule="auto"/>
        <w:rPr>
          <w:lang w:val="en-GB"/>
        </w:rPr>
      </w:pPr>
      <w:proofErr w:type="gramStart"/>
      <w:r>
        <w:rPr>
          <w:lang w:val="en-GB"/>
        </w:rPr>
        <w:t>and</w:t>
      </w:r>
      <w:proofErr w:type="gramEnd"/>
      <w:r w:rsidR="004D1436">
        <w:rPr>
          <w:lang w:val="en-GB"/>
        </w:rPr>
        <w:t xml:space="preserve"> </w:t>
      </w:r>
      <w:r w:rsidR="00042ACE">
        <w:rPr>
          <w:i/>
          <w:lang w:val="en-GB"/>
        </w:rPr>
        <w:t>a</w:t>
      </w:r>
      <w:r w:rsidR="004D1436">
        <w:rPr>
          <w:lang w:val="en-GB"/>
        </w:rPr>
        <w:t xml:space="preserve"> is the total number of samples with read counts </w:t>
      </w:r>
      <w:r w:rsidR="003D17F8">
        <w:rPr>
          <w:lang w:val="en-GB"/>
        </w:rPr>
        <w:t>mapped to</w:t>
      </w:r>
      <w:r w:rsidR="004D1436">
        <w:rPr>
          <w:lang w:val="en-GB"/>
        </w:rPr>
        <w:t xml:space="preserve"> </w:t>
      </w:r>
      <w:r w:rsidR="003D17F8">
        <w:rPr>
          <w:lang w:val="en-GB"/>
        </w:rPr>
        <w:t xml:space="preserve">either </w:t>
      </w:r>
      <w:r w:rsidR="004D1436">
        <w:rPr>
          <w:lang w:val="en-GB"/>
        </w:rPr>
        <w:t>profile.</w:t>
      </w:r>
      <w:r w:rsidR="00042D59">
        <w:rPr>
          <w:lang w:val="en-GB"/>
        </w:rPr>
        <w:t xml:space="preserve">  </w:t>
      </w:r>
      <w:proofErr w:type="spellStart"/>
      <w:r w:rsidR="00042D59" w:rsidRPr="0005362E">
        <w:rPr>
          <w:i/>
          <w:lang w:val="en-GB"/>
        </w:rPr>
        <w:t>CY</w:t>
      </w:r>
      <w:r w:rsidR="00042D59" w:rsidRPr="0005362E">
        <w:rPr>
          <w:i/>
          <w:vertAlign w:val="subscript"/>
          <w:lang w:val="en-GB"/>
        </w:rPr>
        <w:t>d</w:t>
      </w:r>
      <w:proofErr w:type="spellEnd"/>
      <w:r w:rsidR="00042D59">
        <w:rPr>
          <w:lang w:val="en-GB"/>
        </w:rPr>
        <w:t xml:space="preserve"> is maximized by </w:t>
      </w:r>
      <w:r w:rsidR="0005362E">
        <w:rPr>
          <w:lang w:val="en-GB"/>
        </w:rPr>
        <w:t xml:space="preserve">assigning </w:t>
      </w:r>
      <w:proofErr w:type="spellStart"/>
      <w:r w:rsidR="0005362E" w:rsidRPr="0005362E">
        <w:rPr>
          <w:i/>
          <w:lang w:val="en-GB"/>
        </w:rPr>
        <w:t>x</w:t>
      </w:r>
      <w:r w:rsidR="0005362E" w:rsidRPr="0005362E">
        <w:rPr>
          <w:i/>
          <w:vertAlign w:val="subscript"/>
          <w:lang w:val="en-GB"/>
        </w:rPr>
        <w:t>ij</w:t>
      </w:r>
      <w:proofErr w:type="spellEnd"/>
      <w:r w:rsidR="0005362E">
        <w:rPr>
          <w:lang w:val="en-GB"/>
        </w:rPr>
        <w:t xml:space="preserve"> = 1 and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w:t>
      </w:r>
      <w:proofErr w:type="spellStart"/>
      <w:r w:rsidR="0005362E" w:rsidRPr="0005362E">
        <w:rPr>
          <w:i/>
          <w:lang w:val="en-GB"/>
        </w:rPr>
        <w:t>D</w:t>
      </w:r>
      <w:r w:rsidR="0005362E" w:rsidRPr="0005362E">
        <w:rPr>
          <w:i/>
          <w:vertAlign w:val="subscript"/>
          <w:lang w:val="en-GB"/>
        </w:rPr>
        <w:t>k</w:t>
      </w:r>
      <w:proofErr w:type="spellEnd"/>
      <w:r w:rsidR="0005362E">
        <w:rPr>
          <w:lang w:val="en-GB"/>
        </w:rPr>
        <w:t xml:space="preserve"> </w:t>
      </w:r>
      <w:r w:rsidR="00A2796A">
        <w:rPr>
          <w:lang w:val="en-GB"/>
        </w:rPr>
        <w:t xml:space="preserve">for </w:t>
      </w:r>
      <w:r w:rsidR="00042ACE">
        <w:rPr>
          <w:i/>
          <w:lang w:val="en-GB"/>
        </w:rPr>
        <w:t>a</w:t>
      </w:r>
      <w:r w:rsidR="0005362E">
        <w:rPr>
          <w:lang w:val="en-GB"/>
        </w:rPr>
        <w:t>/2 times and</w:t>
      </w:r>
      <w:r w:rsidR="00A2796A">
        <w:rPr>
          <w:lang w:val="en-GB"/>
        </w:rPr>
        <w:t xml:space="preserve"> likewise</w:t>
      </w:r>
      <w:r w:rsidR="0005362E">
        <w:rPr>
          <w:lang w:val="en-GB"/>
        </w:rPr>
        <w:t xml:space="preserve">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1 and </w:t>
      </w:r>
      <w:proofErr w:type="spellStart"/>
      <w:r w:rsidR="0005362E" w:rsidRPr="00A2796A">
        <w:rPr>
          <w:i/>
          <w:lang w:val="en-GB"/>
        </w:rPr>
        <w:t>x</w:t>
      </w:r>
      <w:r w:rsidR="0005362E" w:rsidRPr="00A2796A">
        <w:rPr>
          <w:i/>
          <w:vertAlign w:val="subscript"/>
          <w:lang w:val="en-GB"/>
        </w:rPr>
        <w:t>ij</w:t>
      </w:r>
      <w:proofErr w:type="spellEnd"/>
      <w:r w:rsidR="0005362E">
        <w:rPr>
          <w:lang w:val="en-GB"/>
        </w:rPr>
        <w:t xml:space="preserve"> = </w:t>
      </w:r>
      <w:r w:rsidR="0005362E" w:rsidRPr="00A2796A">
        <w:rPr>
          <w:i/>
          <w:lang w:val="en-GB"/>
        </w:rPr>
        <w:t>D</w:t>
      </w:r>
      <w:r w:rsidR="0005362E" w:rsidRPr="00A2796A">
        <w:rPr>
          <w:i/>
          <w:vertAlign w:val="subscript"/>
          <w:lang w:val="en-GB"/>
        </w:rPr>
        <w:t>i</w:t>
      </w:r>
      <w:r w:rsidR="0005362E">
        <w:rPr>
          <w:lang w:val="en-GB"/>
        </w:rPr>
        <w:t xml:space="preserve"> </w:t>
      </w:r>
      <w:r w:rsidR="00042ACE">
        <w:rPr>
          <w:i/>
          <w:lang w:val="en-GB"/>
        </w:rPr>
        <w:t>a</w:t>
      </w:r>
      <w:r w:rsidR="0005362E">
        <w:rPr>
          <w:lang w:val="en-GB"/>
        </w:rPr>
        <w:t>/2 times</w:t>
      </w:r>
      <w:r w:rsidR="00A2796A">
        <w:rPr>
          <w:lang w:val="en-GB"/>
        </w:rPr>
        <w:t xml:space="preserve">.  Here </w:t>
      </w:r>
    </w:p>
    <w:p w14:paraId="2A7D8BB7" w14:textId="77777777" w:rsidR="006E6AA4" w:rsidRDefault="00520658" w:rsidP="00C35873">
      <w:pPr>
        <w:spacing w:line="360" w:lineRule="auto"/>
        <w:rPr>
          <w:lang w:val="en-GB"/>
        </w:rPr>
      </w:pPr>
      <w:r>
        <w:rPr>
          <w:position w:val="-24"/>
          <w:lang w:val="en-GB"/>
        </w:rPr>
        <w:pict w14:anchorId="2208312D">
          <v:shape id="_x0000_i1054" type="#_x0000_t75" style="width:89.2pt;height:49.95pt">
            <v:imagedata r:id="rId34" o:title=""/>
          </v:shape>
        </w:pict>
      </w:r>
      <w:r w:rsidR="0049530B">
        <w:rPr>
          <w:lang w:val="en-GB"/>
        </w:rPr>
        <w:t xml:space="preserve">,        </w:t>
      </w:r>
      <w:r>
        <w:rPr>
          <w:position w:val="-24"/>
          <w:lang w:val="en-GB"/>
        </w:rPr>
        <w:pict w14:anchorId="2F535142">
          <v:shape id="_x0000_i1055" type="#_x0000_t75" style="width:91.9pt;height:49.95pt">
            <v:imagedata r:id="rId35" o:title=""/>
          </v:shape>
        </w:pict>
      </w:r>
      <w:r w:rsidR="0049530B">
        <w:rPr>
          <w:lang w:val="en-GB"/>
        </w:rPr>
        <w:t xml:space="preserve"> for </w:t>
      </w:r>
      <w:proofErr w:type="spellStart"/>
      <w:r w:rsidR="0049530B" w:rsidRPr="0005362E">
        <w:rPr>
          <w:i/>
          <w:lang w:val="en-GB"/>
        </w:rPr>
        <w:t>x</w:t>
      </w:r>
      <w:r w:rsidR="0049530B" w:rsidRPr="0005362E">
        <w:rPr>
          <w:i/>
          <w:vertAlign w:val="subscript"/>
          <w:lang w:val="en-GB"/>
        </w:rPr>
        <w:t>ij</w:t>
      </w:r>
      <w:proofErr w:type="spellEnd"/>
      <w:r w:rsidR="0049530B">
        <w:rPr>
          <w:lang w:val="en-GB"/>
        </w:rPr>
        <w:t xml:space="preserve"> ≥ 1 and </w:t>
      </w:r>
      <w:proofErr w:type="spellStart"/>
      <w:proofErr w:type="gramStart"/>
      <w:r w:rsidR="0049530B" w:rsidRPr="0005362E">
        <w:rPr>
          <w:i/>
          <w:lang w:val="en-GB"/>
        </w:rPr>
        <w:t>x</w:t>
      </w:r>
      <w:r w:rsidR="0049530B" w:rsidRPr="0005362E">
        <w:rPr>
          <w:i/>
          <w:vertAlign w:val="subscript"/>
          <w:lang w:val="en-GB"/>
        </w:rPr>
        <w:t>kj</w:t>
      </w:r>
      <w:proofErr w:type="spellEnd"/>
      <w:r w:rsidR="0049530B">
        <w:rPr>
          <w:i/>
          <w:vertAlign w:val="subscript"/>
          <w:lang w:val="en-GB"/>
        </w:rPr>
        <w:t xml:space="preserve">  </w:t>
      </w:r>
      <w:r w:rsidR="0049530B">
        <w:rPr>
          <w:lang w:val="en-GB"/>
        </w:rPr>
        <w:t>≥</w:t>
      </w:r>
      <w:proofErr w:type="gramEnd"/>
      <w:r w:rsidR="0049530B">
        <w:rPr>
          <w:lang w:val="en-GB"/>
        </w:rPr>
        <w:t xml:space="preserve"> 1.</w:t>
      </w:r>
      <w:r w:rsidR="006E6AA4">
        <w:rPr>
          <w:lang w:val="en-GB"/>
        </w:rPr>
        <w:t xml:space="preserve">  Thus, maximum </w:t>
      </w:r>
      <w:proofErr w:type="spellStart"/>
      <w:r w:rsidR="006E6AA4" w:rsidRPr="006E6AA4">
        <w:rPr>
          <w:i/>
          <w:lang w:val="en-GB"/>
        </w:rPr>
        <w:t>CY</w:t>
      </w:r>
      <w:r w:rsidR="006E6AA4" w:rsidRPr="006E6AA4">
        <w:rPr>
          <w:i/>
          <w:vertAlign w:val="subscript"/>
          <w:lang w:val="en-GB"/>
        </w:rPr>
        <w:t>d</w:t>
      </w:r>
      <w:proofErr w:type="spellEnd"/>
      <w:r w:rsidR="006E6AA4">
        <w:rPr>
          <w:lang w:val="en-GB"/>
        </w:rPr>
        <w:t xml:space="preserve"> = </w:t>
      </w:r>
      <w:r w:rsidR="006E6AA4" w:rsidRPr="006E6AA4">
        <w:rPr>
          <w:i/>
          <w:lang w:val="en-GB"/>
        </w:rPr>
        <w:t>D</w:t>
      </w:r>
      <w:r w:rsidR="006E6AA4" w:rsidRPr="006E6AA4">
        <w:rPr>
          <w:i/>
          <w:vertAlign w:val="subscript"/>
          <w:lang w:val="en-GB"/>
        </w:rPr>
        <w:t>1</w:t>
      </w:r>
      <w:r w:rsidR="006E6AA4">
        <w:rPr>
          <w:lang w:val="en-GB"/>
        </w:rPr>
        <w:t xml:space="preserve"> + </w:t>
      </w:r>
      <w:r w:rsidR="006E6AA4" w:rsidRPr="006E6AA4">
        <w:rPr>
          <w:i/>
          <w:lang w:val="en-GB"/>
        </w:rPr>
        <w:t>D</w:t>
      </w:r>
      <w:r w:rsidR="006E6AA4" w:rsidRPr="006E6AA4">
        <w:rPr>
          <w:i/>
          <w:vertAlign w:val="subscript"/>
          <w:lang w:val="en-GB"/>
        </w:rPr>
        <w:t>2</w:t>
      </w:r>
      <w:r w:rsidR="006E6AA4">
        <w:rPr>
          <w:lang w:val="en-GB"/>
        </w:rPr>
        <w:t xml:space="preserve"> + </w:t>
      </w:r>
      <w:r w:rsidR="006E6AA4" w:rsidRPr="006E6AA4">
        <w:rPr>
          <w:i/>
          <w:lang w:val="en-GB"/>
        </w:rPr>
        <w:t>D</w:t>
      </w:r>
      <w:r w:rsidR="006E6AA4" w:rsidRPr="006E6AA4">
        <w:rPr>
          <w:i/>
          <w:vertAlign w:val="subscript"/>
          <w:lang w:val="en-GB"/>
        </w:rPr>
        <w:t>3</w:t>
      </w:r>
      <w:r w:rsidR="006E6AA4">
        <w:rPr>
          <w:lang w:val="en-GB"/>
        </w:rPr>
        <w:t>, where</w:t>
      </w:r>
    </w:p>
    <w:p w14:paraId="2D65B789" w14:textId="77777777" w:rsidR="006E6AA4" w:rsidRDefault="00520658" w:rsidP="00C35873">
      <w:pPr>
        <w:spacing w:line="360" w:lineRule="auto"/>
        <w:rPr>
          <w:lang w:val="en-GB"/>
        </w:rPr>
      </w:pPr>
      <w:r>
        <w:rPr>
          <w:position w:val="-72"/>
          <w:lang w:val="en-GB"/>
        </w:rPr>
        <w:lastRenderedPageBreak/>
        <w:pict w14:anchorId="2A611683">
          <v:shape id="_x0000_i1056" type="#_x0000_t75" style="width:332.05pt;height:77.9pt">
            <v:imagedata r:id="rId36" o:title=""/>
          </v:shape>
        </w:pict>
      </w:r>
      <w:r w:rsidR="004E1372">
        <w:rPr>
          <w:lang w:val="en-GB"/>
        </w:rPr>
        <w:t>,</w:t>
      </w:r>
    </w:p>
    <w:p w14:paraId="323EC442" w14:textId="77777777" w:rsidR="006E6AA4" w:rsidRDefault="00520658" w:rsidP="00C35873">
      <w:pPr>
        <w:spacing w:line="360" w:lineRule="auto"/>
        <w:rPr>
          <w:lang w:val="en-GB"/>
        </w:rPr>
      </w:pPr>
      <w:r>
        <w:rPr>
          <w:position w:val="-72"/>
          <w:lang w:val="en-GB"/>
        </w:rPr>
        <w:pict w14:anchorId="69A968A5">
          <v:shape id="_x0000_i1057" type="#_x0000_t75" style="width:339.6pt;height:77.9pt">
            <v:imagedata r:id="rId37" o:title=""/>
          </v:shape>
        </w:pict>
      </w:r>
      <w:r w:rsidR="00B25935">
        <w:rPr>
          <w:lang w:val="en-GB"/>
        </w:rPr>
        <w:t>,</w:t>
      </w:r>
    </w:p>
    <w:p w14:paraId="2CFBE860" w14:textId="77777777" w:rsidR="00710462" w:rsidRDefault="00520658" w:rsidP="00C35873">
      <w:pPr>
        <w:spacing w:line="360" w:lineRule="auto"/>
        <w:rPr>
          <w:lang w:val="en-GB"/>
        </w:rPr>
      </w:pPr>
      <w:r>
        <w:rPr>
          <w:position w:val="-64"/>
          <w:lang w:val="en-GB"/>
        </w:rPr>
        <w:pict w14:anchorId="23205F9B">
          <v:shape id="_x0000_i1058" type="#_x0000_t75" style="width:425pt;height:70.4pt">
            <v:imagedata r:id="rId38" o:title=""/>
          </v:shape>
        </w:pict>
      </w:r>
      <w:r w:rsidR="00B55935">
        <w:rPr>
          <w:lang w:val="en-GB"/>
        </w:rPr>
        <w:t>,</w:t>
      </w:r>
    </w:p>
    <w:p w14:paraId="570E80E4" w14:textId="77777777" w:rsidR="00B55DFE" w:rsidRDefault="00B25935" w:rsidP="00066658">
      <w:pPr>
        <w:spacing w:line="360" w:lineRule="auto"/>
        <w:rPr>
          <w:lang w:val="en-GB"/>
        </w:rPr>
      </w:pPr>
      <w:proofErr w:type="gramStart"/>
      <w:r w:rsidRPr="00B25935">
        <w:rPr>
          <w:i/>
          <w:lang w:val="en-GB"/>
        </w:rPr>
        <w:t>b</w:t>
      </w:r>
      <w:proofErr w:type="gramEnd"/>
      <w:r>
        <w:rPr>
          <w:lang w:val="en-GB"/>
        </w:rPr>
        <w:t xml:space="preserve"> </w:t>
      </w:r>
      <w:r w:rsidRPr="00B25935">
        <w:rPr>
          <w:lang w:val="en-GB"/>
        </w:rPr>
        <w:t xml:space="preserve">is the total number of samples with read counts present in profile </w:t>
      </w:r>
      <w:proofErr w:type="spellStart"/>
      <w:r w:rsidR="00A70D9E" w:rsidRPr="00A70D9E">
        <w:rPr>
          <w:i/>
          <w:lang w:val="en-GB"/>
        </w:rPr>
        <w:t>i</w:t>
      </w:r>
      <w:proofErr w:type="spellEnd"/>
      <w:r w:rsidRPr="00B25935">
        <w:rPr>
          <w:lang w:val="en-GB"/>
        </w:rPr>
        <w:t xml:space="preserve"> only and</w:t>
      </w:r>
      <w:r w:rsidR="00A70D9E">
        <w:rPr>
          <w:lang w:val="en-GB"/>
        </w:rPr>
        <w:t xml:space="preserve"> </w:t>
      </w:r>
      <w:r w:rsidR="00A70D9E">
        <w:rPr>
          <w:i/>
          <w:lang w:val="en-GB"/>
        </w:rPr>
        <w:t>c</w:t>
      </w:r>
      <w:r w:rsidR="00A70D9E">
        <w:rPr>
          <w:lang w:val="en-GB"/>
        </w:rPr>
        <w:t xml:space="preserve"> </w:t>
      </w:r>
      <w:r w:rsidR="00A70D9E" w:rsidRPr="00B25935">
        <w:rPr>
          <w:lang w:val="en-GB"/>
        </w:rPr>
        <w:t xml:space="preserve">is the total number of samples with read counts present in profile </w:t>
      </w:r>
      <w:r w:rsidR="00A70D9E">
        <w:rPr>
          <w:i/>
          <w:lang w:val="en-GB"/>
        </w:rPr>
        <w:t>k</w:t>
      </w:r>
      <w:r w:rsidR="00A70D9E" w:rsidRPr="00B25935">
        <w:rPr>
          <w:lang w:val="en-GB"/>
        </w:rPr>
        <w:t xml:space="preserve"> only</w:t>
      </w:r>
      <w:r w:rsidR="00A70D9E">
        <w:rPr>
          <w:lang w:val="en-GB"/>
        </w:rPr>
        <w:t xml:space="preserve">. </w:t>
      </w:r>
      <w:r w:rsidR="008C643D">
        <w:rPr>
          <w:lang w:val="en-GB"/>
        </w:rPr>
        <w:t>As such,</w:t>
      </w:r>
      <w:r>
        <w:rPr>
          <w:i/>
          <w:lang w:val="en-GB"/>
        </w:rPr>
        <w:t xml:space="preserve"> </w:t>
      </w:r>
      <w:r w:rsidR="00520658">
        <w:rPr>
          <w:position w:val="-14"/>
        </w:rPr>
        <w:pict w14:anchorId="2C0072BC">
          <v:shape id="_x0000_i1059" type="#_x0000_t75" style="width:25.8pt;height:18.8pt">
            <v:imagedata r:id="rId39" o:title=""/>
          </v:shape>
        </w:pict>
      </w:r>
      <w:r w:rsidR="00CB165C">
        <w:rPr>
          <w:lang w:val="en-GB"/>
        </w:rPr>
        <w:t xml:space="preserve">= 0 when two profiles are totally difference and </w:t>
      </w:r>
      <w:r w:rsidR="00520658">
        <w:rPr>
          <w:position w:val="-14"/>
        </w:rPr>
        <w:pict w14:anchorId="283E5D55">
          <v:shape id="_x0000_i1060" type="#_x0000_t75" style="width:25.8pt;height:18.8pt">
            <v:imagedata r:id="rId40" o:title=""/>
          </v:shape>
        </w:pict>
      </w:r>
      <w:r w:rsidR="00CB165C">
        <w:rPr>
          <w:lang w:val="en-GB"/>
        </w:rPr>
        <w:t xml:space="preserve">= 1 when the two are identical.  </w:t>
      </w:r>
    </w:p>
    <w:p w14:paraId="627398BF" w14:textId="77777777" w:rsidR="001A7456" w:rsidRPr="001A7456" w:rsidRDefault="001A7456" w:rsidP="00066658">
      <w:pPr>
        <w:spacing w:line="360" w:lineRule="auto"/>
        <w:rPr>
          <w:b/>
          <w:lang w:val="en-GB"/>
        </w:rPr>
      </w:pPr>
      <w:r w:rsidRPr="001A7456">
        <w:rPr>
          <w:b/>
          <w:lang w:val="en-GB"/>
        </w:rPr>
        <w:t>Magnitude of change</w:t>
      </w:r>
    </w:p>
    <w:p w14:paraId="07B7C323" w14:textId="29783B5F" w:rsidR="00F24DE7" w:rsidRPr="00716225" w:rsidRDefault="00DC362E" w:rsidP="00093C99">
      <w:pPr>
        <w:spacing w:line="360" w:lineRule="auto"/>
        <w:rPr>
          <w:lang w:val="en-GB"/>
        </w:rPr>
      </w:pPr>
      <w:r>
        <w:rPr>
          <w:lang w:val="en-GB"/>
        </w:rPr>
        <w:t xml:space="preserve">We define the strength of a gene expression profile’s signal according to the value of the </w:t>
      </w:r>
      <w:r w:rsidR="002A5569">
        <w:rPr>
          <w:lang w:val="en-GB"/>
        </w:rPr>
        <w:t>test</w:t>
      </w:r>
      <w:r>
        <w:rPr>
          <w:lang w:val="en-GB"/>
        </w:rPr>
        <w:t xml:space="preserve">-statistic </w:t>
      </w:r>
      <w:r w:rsidR="00590D3E">
        <w:rPr>
          <w:lang w:val="en-GB"/>
        </w:rPr>
        <w:t xml:space="preserve">location parameter </w:t>
      </w:r>
      <w:r>
        <w:rPr>
          <w:lang w:val="en-GB"/>
        </w:rPr>
        <w:t xml:space="preserve">obtained from a Wilcoxon rank sum non-parametric test </w:t>
      </w:r>
      <w:r w:rsidR="0066735E">
        <w:rPr>
          <w:lang w:val="en-GB"/>
        </w:rPr>
        <w:fldChar w:fldCharType="begin"/>
      </w:r>
      <w:r w:rsidR="0066735E">
        <w:rPr>
          <w:lang w:val="en-GB"/>
        </w:rPr>
        <w:instrText xml:space="preserve"> ADDIN EN.CITE &lt;EndNote&gt;&lt;Cite&gt;&lt;Author&gt;Chicken&lt;/Author&gt;&lt;Year&gt;2013&lt;/Year&gt;&lt;RecNum&gt;35&lt;/RecNum&gt;&lt;DisplayText&gt;(Hollander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Sons&lt;/publisher&gt;&lt;urls&gt;&lt;/urls&gt;&lt;/record&gt;&lt;/Cite&gt;&lt;Cite&gt;&lt;Author&gt;Hollander&lt;/Author&gt;&lt;Year&gt;2013&lt;/Year&gt;&lt;RecNum&gt;35&lt;/RecNum&gt;&lt;record&gt;&lt;rec-number&gt;35&lt;/rec-number&gt;&lt;foreign-keys&gt;&lt;key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66735E">
        <w:rPr>
          <w:lang w:val="en-GB"/>
        </w:rPr>
        <w:fldChar w:fldCharType="separate"/>
      </w:r>
      <w:r w:rsidR="0066735E">
        <w:rPr>
          <w:noProof/>
          <w:lang w:val="en-GB"/>
        </w:rPr>
        <w:t>(</w:t>
      </w:r>
      <w:hyperlink w:anchor="_ENREF_5" w:tooltip="Hollander, 2013 #35" w:history="1">
        <w:r w:rsidR="0005385D">
          <w:rPr>
            <w:noProof/>
            <w:lang w:val="en-GB"/>
          </w:rPr>
          <w:t>Hollander 2013</w:t>
        </w:r>
      </w:hyperlink>
      <w:r w:rsidR="0066735E">
        <w:rPr>
          <w:noProof/>
          <w:lang w:val="en-GB"/>
        </w:rPr>
        <w:t>)</w:t>
      </w:r>
      <w:r w:rsidR="0066735E">
        <w:rPr>
          <w:lang w:val="en-GB"/>
        </w:rPr>
        <w:fldChar w:fldCharType="end"/>
      </w:r>
      <w:r w:rsidR="001D10CD">
        <w:rPr>
          <w:lang w:val="en-GB"/>
        </w:rPr>
        <w:t xml:space="preserve"> </w:t>
      </w:r>
      <w:r>
        <w:rPr>
          <w:lang w:val="en-GB"/>
        </w:rPr>
        <w:t xml:space="preserve">measuring the difference between the ranks of the expression of the genes in sample </w:t>
      </w:r>
      <w:r w:rsidR="00E30A17" w:rsidRPr="00E30A17">
        <w:rPr>
          <w:i/>
          <w:lang w:val="en-GB"/>
        </w:rPr>
        <w:t>X</w:t>
      </w:r>
      <w:r>
        <w:rPr>
          <w:lang w:val="en-GB"/>
        </w:rPr>
        <w:t xml:space="preserve"> vs those in sample </w:t>
      </w:r>
      <w:r w:rsidR="00E30A17" w:rsidRPr="00E30A17">
        <w:rPr>
          <w:i/>
          <w:lang w:val="en-GB"/>
        </w:rPr>
        <w:t>Y</w:t>
      </w:r>
      <w:r>
        <w:rPr>
          <w:lang w:val="en-GB"/>
        </w:rPr>
        <w:t xml:space="preserve">.  Here, sample </w:t>
      </w:r>
      <w:r w:rsidR="00B9551C" w:rsidRPr="00B9551C">
        <w:rPr>
          <w:i/>
          <w:lang w:val="en-GB"/>
        </w:rPr>
        <w:t>X</w:t>
      </w:r>
      <w:r>
        <w:rPr>
          <w:lang w:val="en-GB"/>
        </w:rPr>
        <w:t xml:space="preserve"> </w:t>
      </w:r>
      <w:r w:rsidR="00E30A17">
        <w:rPr>
          <w:lang w:val="en-GB"/>
        </w:rPr>
        <w:t>is</w:t>
      </w:r>
      <w:r>
        <w:rPr>
          <w:lang w:val="en-GB"/>
        </w:rPr>
        <w:t xml:space="preserve"> the biological replicates from the </w:t>
      </w:r>
      <w:r w:rsidR="0004338C">
        <w:rPr>
          <w:lang w:val="en-GB"/>
        </w:rPr>
        <w:t>treated, perturbed or diseased group</w:t>
      </w:r>
      <w:r>
        <w:rPr>
          <w:lang w:val="en-GB"/>
        </w:rPr>
        <w:t xml:space="preserve"> and sample </w:t>
      </w:r>
      <w:r w:rsidR="00B9551C" w:rsidRPr="00B9551C">
        <w:rPr>
          <w:i/>
          <w:lang w:val="en-GB"/>
        </w:rPr>
        <w:t>Y</w:t>
      </w:r>
      <w:r>
        <w:rPr>
          <w:lang w:val="en-GB"/>
        </w:rPr>
        <w:t xml:space="preserve"> </w:t>
      </w:r>
      <w:r w:rsidR="00E30A17">
        <w:rPr>
          <w:lang w:val="en-GB"/>
        </w:rPr>
        <w:t>is</w:t>
      </w:r>
      <w:r>
        <w:rPr>
          <w:lang w:val="en-GB"/>
        </w:rPr>
        <w:t xml:space="preserve"> the biological replicate</w:t>
      </w:r>
      <w:r w:rsidR="0004338C">
        <w:rPr>
          <w:lang w:val="en-GB"/>
        </w:rPr>
        <w:t>s</w:t>
      </w:r>
      <w:r>
        <w:rPr>
          <w:lang w:val="en-GB"/>
        </w:rPr>
        <w:t xml:space="preserve"> from the controls.</w:t>
      </w:r>
      <w:r w:rsidR="0004338C">
        <w:rPr>
          <w:lang w:val="en-GB"/>
        </w:rPr>
        <w:t xml:space="preserve"> </w:t>
      </w:r>
      <w:r w:rsidR="00F24DE7">
        <w:t xml:space="preserve">The </w:t>
      </w:r>
      <w:proofErr w:type="spellStart"/>
      <w:r w:rsidR="00530201">
        <w:rPr>
          <w:i/>
        </w:rPr>
        <w:t>g</w:t>
      </w:r>
      <w:r w:rsidR="00716225">
        <w:t>th</w:t>
      </w:r>
      <w:proofErr w:type="spellEnd"/>
      <w:r w:rsidR="00716225">
        <w:t xml:space="preserve"> </w:t>
      </w:r>
      <w:r w:rsidR="0004338C">
        <w:t xml:space="preserve">gene expression </w:t>
      </w:r>
      <w:r w:rsidR="00F24DE7">
        <w:t>profile’s signal is therefore:</w:t>
      </w:r>
    </w:p>
    <w:p w14:paraId="2FC5D0D6" w14:textId="77777777" w:rsidR="001C27E3" w:rsidRDefault="00520658" w:rsidP="00093C99">
      <w:pPr>
        <w:spacing w:line="360" w:lineRule="auto"/>
      </w:pPr>
      <w:commentRangeStart w:id="9"/>
      <w:r>
        <w:rPr>
          <w:position w:val="-52"/>
        </w:rPr>
        <w:pict w14:anchorId="7B8F40D8">
          <v:shape id="_x0000_i1061" type="#_x0000_t75" style="width:226.2pt;height:58.55pt">
            <v:imagedata r:id="rId41" o:title=""/>
          </v:shape>
        </w:pict>
      </w:r>
      <w:commentRangeEnd w:id="9"/>
      <w:r w:rsidR="009817D3">
        <w:rPr>
          <w:rStyle w:val="CommentReference"/>
        </w:rPr>
        <w:commentReference w:id="9"/>
      </w:r>
    </w:p>
    <w:p w14:paraId="52E96148" w14:textId="1F35600D" w:rsidR="00220397" w:rsidRDefault="00ED155C" w:rsidP="00093C99">
      <w:pPr>
        <w:spacing w:line="360" w:lineRule="auto"/>
      </w:pPr>
      <w:r>
        <w:t>When the sample size for each group is small (i.e., ≤ 30), th</w:t>
      </w:r>
      <w:r w:rsidR="007514E0">
        <w:t>e estimation of the Z-statistic</w:t>
      </w:r>
      <w:r>
        <w:t xml:space="preserve"> from the Wilcoxon rank sum test can be spurious.</w:t>
      </w:r>
      <w:r w:rsidR="004A33A5">
        <w:t xml:space="preserve">  In such a case, we default to measure the </w:t>
      </w:r>
      <w:r w:rsidR="004A33A5">
        <w:rPr>
          <w:lang w:val="en-GB"/>
        </w:rPr>
        <w:t xml:space="preserve">strength of the </w:t>
      </w:r>
      <w:proofErr w:type="spellStart"/>
      <w:r w:rsidR="007F7D77">
        <w:rPr>
          <w:i/>
          <w:lang w:val="en-GB"/>
        </w:rPr>
        <w:t>g</w:t>
      </w:r>
      <w:r w:rsidR="004A33A5">
        <w:rPr>
          <w:lang w:val="en-GB"/>
        </w:rPr>
        <w:t>th</w:t>
      </w:r>
      <w:proofErr w:type="spellEnd"/>
      <w:r w:rsidR="004A33A5">
        <w:rPr>
          <w:lang w:val="en-GB"/>
        </w:rPr>
        <w:t xml:space="preserve"> gene</w:t>
      </w:r>
      <w:r w:rsidR="00220397">
        <w:rPr>
          <w:lang w:val="en-GB"/>
        </w:rPr>
        <w:t>’s</w:t>
      </w:r>
      <w:r w:rsidR="004A33A5">
        <w:rPr>
          <w:lang w:val="en-GB"/>
        </w:rPr>
        <w:t xml:space="preserve"> differential expression according to the value of the </w:t>
      </w:r>
      <w:r w:rsidR="004A33A5" w:rsidRPr="004A33A5">
        <w:rPr>
          <w:lang w:val="en-GB"/>
        </w:rPr>
        <w:t xml:space="preserve">Hodges-Lehmann </w:t>
      </w:r>
      <w:r w:rsidR="00614420">
        <w:rPr>
          <w:lang w:val="en-GB"/>
        </w:rPr>
        <w:t xml:space="preserve">location parameter </w:t>
      </w:r>
      <w:r w:rsidR="004A33A5" w:rsidRPr="004A33A5">
        <w:rPr>
          <w:lang w:val="en-GB"/>
        </w:rPr>
        <w:lastRenderedPageBreak/>
        <w:t>estimator</w:t>
      </w:r>
      <w:r w:rsidR="004A33A5">
        <w:rPr>
          <w:lang w:val="en-GB"/>
        </w:rPr>
        <w:t xml:space="preserve"> </w:t>
      </w:r>
      <w:r w:rsidR="00520658">
        <w:rPr>
          <w:position w:val="-14"/>
        </w:rPr>
        <w:pict w14:anchorId="41B79CCC">
          <v:shape id="_x0000_i1062" type="#_x0000_t75" style="width:16.65pt;height:20.4pt">
            <v:imagedata r:id="rId42" o:title=""/>
          </v:shape>
        </w:pict>
      </w:r>
      <w:r w:rsidR="004A33A5">
        <w:rPr>
          <w:lang w:val="en-GB"/>
        </w:rPr>
        <w:t xml:space="preserve"> for the difference between two groups</w:t>
      </w:r>
      <w:r w:rsidR="001D10CD">
        <w:rPr>
          <w:lang w:val="en-GB"/>
        </w:rPr>
        <w:fldChar w:fldCharType="begin"/>
      </w:r>
      <w:r w:rsidR="001D10CD">
        <w:rPr>
          <w:lang w:val="en-GB"/>
        </w:rPr>
        <w:instrText xml:space="preserve"> ADDIN EN.CITE &lt;EndNote&gt;&lt;Cite&gt;&lt;Author&gt;Hollander&lt;/Author&gt;&lt;Year&gt;2013&lt;/Year&gt;&lt;RecNum&gt;35&lt;/RecNum&gt;&lt;DisplayText&gt;(Hollander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1D10CD">
        <w:rPr>
          <w:lang w:val="en-GB"/>
        </w:rPr>
        <w:fldChar w:fldCharType="separate"/>
      </w:r>
      <w:r w:rsidR="001D10CD">
        <w:rPr>
          <w:noProof/>
          <w:lang w:val="en-GB"/>
        </w:rPr>
        <w:t>(</w:t>
      </w:r>
      <w:hyperlink w:anchor="_ENREF_5" w:tooltip="Hollander, 2013 #35" w:history="1">
        <w:r w:rsidR="0005385D">
          <w:rPr>
            <w:noProof/>
            <w:lang w:val="en-GB"/>
          </w:rPr>
          <w:t>Hollander 2013</w:t>
        </w:r>
      </w:hyperlink>
      <w:r w:rsidR="001D10CD">
        <w:rPr>
          <w:noProof/>
          <w:lang w:val="en-GB"/>
        </w:rPr>
        <w:t>)</w:t>
      </w:r>
      <w:r w:rsidR="001D10CD">
        <w:rPr>
          <w:lang w:val="en-GB"/>
        </w:rPr>
        <w:fldChar w:fldCharType="end"/>
      </w:r>
      <w:r w:rsidR="004A33A5" w:rsidRPr="004A33A5">
        <w:rPr>
          <w:lang w:val="en-GB"/>
        </w:rPr>
        <w:t>.</w:t>
      </w:r>
      <w:r w:rsidR="004A33A5">
        <w:rPr>
          <w:lang w:val="en-GB"/>
        </w:rPr>
        <w:t xml:space="preserve">  Briefly,  </w:t>
      </w:r>
      <w:r w:rsidR="00520658">
        <w:rPr>
          <w:position w:val="-14"/>
        </w:rPr>
        <w:pict w14:anchorId="3C07218A">
          <v:shape id="_x0000_i1063" type="#_x0000_t75" style="width:16.65pt;height:20.4pt">
            <v:imagedata r:id="rId43" o:title=""/>
          </v:shape>
        </w:pict>
      </w:r>
      <w:r w:rsidR="00220397">
        <w:t xml:space="preserve"> is the </w:t>
      </w:r>
      <w:r w:rsidR="00220397" w:rsidRPr="00220397">
        <w:t xml:space="preserve">median of the Walsh averages, the average of all possible pairs of differences </w:t>
      </w:r>
      <w:r w:rsidR="00220397">
        <w:t xml:space="preserve">between the ranks of the </w:t>
      </w:r>
      <w:proofErr w:type="spellStart"/>
      <w:r w:rsidR="007F7D77">
        <w:rPr>
          <w:i/>
        </w:rPr>
        <w:t>g</w:t>
      </w:r>
      <w:r w:rsidR="00220397">
        <w:t>th</w:t>
      </w:r>
      <w:proofErr w:type="spellEnd"/>
      <w:r w:rsidR="00220397">
        <w:t xml:space="preserve"> gene RNA-</w:t>
      </w:r>
      <w:proofErr w:type="spellStart"/>
      <w:r w:rsidR="00220397">
        <w:t>Seq</w:t>
      </w:r>
      <w:proofErr w:type="spellEnd"/>
      <w:r w:rsidR="00220397">
        <w:t xml:space="preserve"> counts in sample X vs the ranks of</w:t>
      </w:r>
      <w:r w:rsidR="001D10CD">
        <w:t xml:space="preserve"> the RNA-</w:t>
      </w:r>
      <w:proofErr w:type="spellStart"/>
      <w:r w:rsidR="001D10CD">
        <w:t>Seq</w:t>
      </w:r>
      <w:proofErr w:type="spellEnd"/>
      <w:r w:rsidR="001D10CD">
        <w:t xml:space="preserve"> counts in sample Y</w:t>
      </w:r>
      <w:r w:rsidR="00220397" w:rsidRPr="00220397">
        <w:t>.</w:t>
      </w:r>
      <w:r w:rsidR="00220397">
        <w:t xml:space="preserve">  </w:t>
      </w:r>
      <w:r w:rsidR="00DF03B9">
        <w:t>Thus, f</w:t>
      </w:r>
      <w:r w:rsidR="00220397" w:rsidRPr="00220397">
        <w:t xml:space="preserve">or a set of </w:t>
      </w:r>
      <w:r w:rsidR="00220397" w:rsidRPr="009817D3">
        <w:rPr>
          <w:highlight w:val="yellow"/>
          <w:rPrChange w:id="10" w:author="bigBrother" w:date="2015-02-26T20:57:00Z">
            <w:rPr/>
          </w:rPrChange>
        </w:rPr>
        <w:t xml:space="preserve">N </w:t>
      </w:r>
      <w:r w:rsidR="005F175F" w:rsidRPr="009817D3">
        <w:rPr>
          <w:highlight w:val="yellow"/>
          <w:rPrChange w:id="11" w:author="bigBrother" w:date="2015-02-26T20:57:00Z">
            <w:rPr/>
          </w:rPrChange>
        </w:rPr>
        <w:t xml:space="preserve">paired </w:t>
      </w:r>
      <w:commentRangeStart w:id="12"/>
      <w:r w:rsidR="005F175F" w:rsidRPr="009817D3">
        <w:rPr>
          <w:highlight w:val="yellow"/>
          <w:rPrChange w:id="13" w:author="bigBrother" w:date="2015-02-26T20:57:00Z">
            <w:rPr/>
          </w:rPrChange>
        </w:rPr>
        <w:t>differences</w:t>
      </w:r>
      <w:commentRangeEnd w:id="12"/>
      <w:r w:rsidR="009817D3">
        <w:rPr>
          <w:rStyle w:val="CommentReference"/>
        </w:rPr>
        <w:commentReference w:id="12"/>
      </w:r>
      <w:r w:rsidR="005F175F">
        <w:t xml:space="preserve"> observations</w:t>
      </w:r>
      <w:r w:rsidR="00220397">
        <w:t xml:space="preserve">, there will be </w:t>
      </w:r>
      <w:proofErr w:type="gramStart"/>
      <w:r w:rsidR="00220397">
        <w:t>N(</w:t>
      </w:r>
      <w:proofErr w:type="gramEnd"/>
      <w:r w:rsidR="00220397">
        <w:t>N</w:t>
      </w:r>
      <w:r w:rsidR="00220397" w:rsidRPr="00220397">
        <w:t>+1)/2 Walsh averages</w:t>
      </w:r>
      <w:r w:rsidR="006702B8">
        <w:t>. The median of all the Walsh averages is equal to</w:t>
      </w:r>
      <w:r w:rsidR="00520658">
        <w:rPr>
          <w:position w:val="-14"/>
        </w:rPr>
        <w:pict w14:anchorId="789E8664">
          <v:shape id="_x0000_i1064" type="#_x0000_t75" style="width:16.65pt;height:20.4pt">
            <v:imagedata r:id="rId42" o:title=""/>
          </v:shape>
        </w:pict>
      </w:r>
      <w:r w:rsidR="006702B8">
        <w:t xml:space="preserve">.  </w:t>
      </w:r>
      <w:r w:rsidR="00220397">
        <w:t>Hence,</w:t>
      </w:r>
    </w:p>
    <w:p w14:paraId="5E45E231" w14:textId="77777777" w:rsidR="00220397" w:rsidRDefault="00520658" w:rsidP="00093C99">
      <w:pPr>
        <w:spacing w:line="360" w:lineRule="auto"/>
      </w:pPr>
      <w:r>
        <w:rPr>
          <w:position w:val="-34"/>
        </w:rPr>
        <w:pict w14:anchorId="7496B3AB">
          <v:shape id="_x0000_i1065" type="#_x0000_t75" style="width:185.9pt;height:39.75pt">
            <v:imagedata r:id="rId44" o:title=""/>
          </v:shape>
        </w:pict>
      </w:r>
      <w:r w:rsidR="006702B8">
        <w:t>.</w:t>
      </w:r>
    </w:p>
    <w:p w14:paraId="3A03663D" w14:textId="77777777" w:rsidR="001A7456" w:rsidRPr="001A7456" w:rsidRDefault="001A7456" w:rsidP="00093C99">
      <w:pPr>
        <w:spacing w:line="360" w:lineRule="auto"/>
        <w:rPr>
          <w:b/>
        </w:rPr>
      </w:pPr>
      <w:r w:rsidRPr="001A7456">
        <w:rPr>
          <w:b/>
        </w:rPr>
        <w:t>Dispersion</w:t>
      </w:r>
    </w:p>
    <w:p w14:paraId="2F761657" w14:textId="77777777" w:rsidR="00002B2D" w:rsidRDefault="00492D75" w:rsidP="00093C99">
      <w:pPr>
        <w:spacing w:line="360" w:lineRule="auto"/>
      </w:pPr>
      <w:r>
        <w:t>C</w:t>
      </w:r>
      <w:r w:rsidR="0099450E">
        <w:t xml:space="preserve">ount data is known to be </w:t>
      </w:r>
      <w:r w:rsidR="0019524D">
        <w:t>dispersed</w:t>
      </w:r>
      <w:r>
        <w:t xml:space="preserve"> (ref)</w:t>
      </w:r>
      <w:r w:rsidR="0019524D">
        <w:t xml:space="preserve">.  The </w:t>
      </w:r>
      <w:r w:rsidR="0019524D" w:rsidRPr="0019524D">
        <w:t>variance-to-mean ratio</w:t>
      </w:r>
      <w:r w:rsidR="0019524D">
        <w:t xml:space="preserve"> (</w:t>
      </w:r>
      <w:r w:rsidR="0019524D" w:rsidRPr="00167CC0">
        <w:rPr>
          <w:i/>
        </w:rPr>
        <w:t>VMR</w:t>
      </w:r>
      <w:r w:rsidR="0019524D">
        <w:t xml:space="preserve">) is a measure of dispersion </w:t>
      </w:r>
      <w:r w:rsidR="00002B2D">
        <w:t>(</w:t>
      </w:r>
      <w:r w:rsidR="00520658">
        <w:rPr>
          <w:position w:val="-10"/>
        </w:rPr>
        <w:pict w14:anchorId="5477A560">
          <v:shape id="_x0000_i1066" type="#_x0000_t75" style="width:10.2pt;height:15.6pt">
            <v:imagedata r:id="rId45" o:title=""/>
          </v:shape>
        </w:pict>
      </w:r>
      <w:r w:rsidR="00002B2D">
        <w:t xml:space="preserve">) </w:t>
      </w:r>
      <w:r w:rsidR="0019524D">
        <w:t>and is the inverse of signal to noise</w:t>
      </w:r>
      <w:r w:rsidR="00724F90">
        <w:t xml:space="preserve"> (SNR)</w:t>
      </w:r>
      <w:r w:rsidR="0019524D">
        <w:t xml:space="preserve">.  </w:t>
      </w:r>
      <w:r w:rsidR="0019524D" w:rsidRPr="0019524D">
        <w:t xml:space="preserve">If </w:t>
      </w:r>
      <w:r w:rsidR="00520658">
        <w:rPr>
          <w:position w:val="-10"/>
        </w:rPr>
        <w:pict w14:anchorId="0D103044">
          <v:shape id="_x0000_i1067" type="#_x0000_t75" style="width:10.2pt;height:16.65pt">
            <v:imagedata r:id="rId46" o:title=""/>
          </v:shape>
        </w:pict>
      </w:r>
      <w:r w:rsidR="0019524D" w:rsidRPr="0019524D">
        <w:t xml:space="preserve">is larger than </w:t>
      </w:r>
      <w:r w:rsidR="00AE5B60">
        <w:t xml:space="preserve">1, a dataset is said to be </w:t>
      </w:r>
      <w:proofErr w:type="spellStart"/>
      <w:r w:rsidR="00AE5B60">
        <w:t>over</w:t>
      </w:r>
      <w:r w:rsidR="0019524D" w:rsidRPr="0019524D">
        <w:t>dispersed</w:t>
      </w:r>
      <w:proofErr w:type="spellEnd"/>
      <w:r w:rsidR="0019524D">
        <w:t xml:space="preserve">.  </w:t>
      </w:r>
      <w:r w:rsidR="00364DE5">
        <w:t xml:space="preserve">For each </w:t>
      </w:r>
      <w:proofErr w:type="spellStart"/>
      <w:r w:rsidR="00150500">
        <w:rPr>
          <w:i/>
        </w:rPr>
        <w:t>g</w:t>
      </w:r>
      <w:r w:rsidR="009733F2">
        <w:t>th</w:t>
      </w:r>
      <w:proofErr w:type="spellEnd"/>
      <w:r w:rsidR="009733F2">
        <w:t xml:space="preserve"> </w:t>
      </w:r>
      <w:r w:rsidR="00364DE5">
        <w:t>gene</w:t>
      </w:r>
      <w:r w:rsidR="00716225">
        <w:t xml:space="preserve"> expression profile</w:t>
      </w:r>
      <w:r w:rsidR="00364DE5">
        <w:t>, w</w:t>
      </w:r>
      <w:r w:rsidR="0019524D">
        <w:t xml:space="preserve">e estimate </w:t>
      </w:r>
      <w:r w:rsidR="00520658">
        <w:rPr>
          <w:position w:val="-10"/>
        </w:rPr>
        <w:pict w14:anchorId="411852C1">
          <v:shape id="_x0000_i1068" type="#_x0000_t75" style="width:10.2pt;height:16.65pt">
            <v:imagedata r:id="rId46" o:title=""/>
          </v:shape>
        </w:pict>
      </w:r>
      <w:r w:rsidR="0019524D">
        <w:t>using a</w:t>
      </w:r>
      <w:r w:rsidR="00005322">
        <w:t xml:space="preserve"> quasi-P</w:t>
      </w:r>
      <w:r w:rsidR="00364DE5">
        <w:t xml:space="preserve">oisson regression to model the </w:t>
      </w:r>
      <w:r w:rsidR="00716225">
        <w:t>data</w:t>
      </w:r>
      <w:r w:rsidR="00E1021C">
        <w:t xml:space="preserve">.  </w:t>
      </w:r>
      <w:r w:rsidR="00002B2D">
        <w:t xml:space="preserve">For Poisson distributed data, the variance is equal to the mean, i.e., </w:t>
      </w:r>
      <w:proofErr w:type="gramStart"/>
      <w:r w:rsidR="00002B2D">
        <w:t>V(</w:t>
      </w:r>
      <w:proofErr w:type="spellStart"/>
      <w:proofErr w:type="gramEnd"/>
      <w:r w:rsidR="00002B2D">
        <w:t>Y</w:t>
      </w:r>
      <w:r w:rsidR="00150500">
        <w:rPr>
          <w:vertAlign w:val="subscript"/>
        </w:rPr>
        <w:t>g</w:t>
      </w:r>
      <w:proofErr w:type="spellEnd"/>
      <w:r w:rsidR="00002B2D">
        <w:t>) = E(</w:t>
      </w:r>
      <w:proofErr w:type="spellStart"/>
      <w:r w:rsidR="00002B2D">
        <w:t>Y</w:t>
      </w:r>
      <w:r w:rsidR="00150500">
        <w:rPr>
          <w:vertAlign w:val="subscript"/>
        </w:rPr>
        <w:t>g</w:t>
      </w:r>
      <w:proofErr w:type="spellEnd"/>
      <w:r w:rsidR="00002B2D">
        <w:t>) =</w:t>
      </w:r>
      <w:r w:rsidR="003822F2">
        <w:t xml:space="preserve"> </w:t>
      </w:r>
      <w:r w:rsidR="00002B2D" w:rsidRPr="003822F2">
        <w:rPr>
          <w:rFonts w:ascii="Symbol" w:hAnsi="Symbol"/>
          <w:i/>
        </w:rPr>
        <w:t></w:t>
      </w:r>
      <w:r w:rsidR="00150500">
        <w:rPr>
          <w:i/>
          <w:vertAlign w:val="subscript"/>
        </w:rPr>
        <w:t>g</w:t>
      </w:r>
      <w:r w:rsidR="00002B2D">
        <w:t xml:space="preserve">. </w:t>
      </w:r>
      <w:r w:rsidR="003822F2" w:rsidRPr="003822F2">
        <w:t xml:space="preserve">The quasi-Poisson likelihood model is </w:t>
      </w:r>
      <w:r w:rsidR="000740C5">
        <w:t>commonly used</w:t>
      </w:r>
      <w:r w:rsidR="001C27E3">
        <w:t xml:space="preserve"> for</w:t>
      </w:r>
      <w:r w:rsidR="003822F2" w:rsidRPr="003822F2">
        <w:t xml:space="preserve"> </w:t>
      </w:r>
      <w:proofErr w:type="spellStart"/>
      <w:r w:rsidR="003822F2" w:rsidRPr="003822F2">
        <w:t>overdispersed</w:t>
      </w:r>
      <w:proofErr w:type="spellEnd"/>
      <w:r w:rsidR="003822F2" w:rsidRPr="003822F2">
        <w:t xml:space="preserve"> count data </w:t>
      </w:r>
      <w:r w:rsidR="001C27E3">
        <w:t>as</w:t>
      </w:r>
      <w:r w:rsidR="003822F2" w:rsidRPr="003822F2">
        <w:t xml:space="preserve"> it </w:t>
      </w:r>
      <w:r w:rsidR="001C27E3">
        <w:t>incorporates</w:t>
      </w:r>
      <w:r w:rsidR="003822F2" w:rsidRPr="003822F2">
        <w:t xml:space="preserve"> </w:t>
      </w:r>
      <w:r w:rsidR="003822F2">
        <w:t xml:space="preserve">the dispersion parameter </w:t>
      </w:r>
      <w:r w:rsidR="00520658">
        <w:rPr>
          <w:position w:val="-10"/>
        </w:rPr>
        <w:pict w14:anchorId="5D2B9CD7">
          <v:shape id="_x0000_i1069" type="#_x0000_t75" style="width:10.2pt;height:16.65pt">
            <v:imagedata r:id="rId47" o:title=""/>
          </v:shape>
        </w:pict>
      </w:r>
      <w:r w:rsidR="001C27E3">
        <w:t xml:space="preserve"> into the Poisson model</w:t>
      </w:r>
      <w:r w:rsidR="000740C5">
        <w:t xml:space="preserve"> (</w:t>
      </w:r>
      <w:proofErr w:type="spellStart"/>
      <w:r w:rsidR="000740C5">
        <w:t>McCullagh</w:t>
      </w:r>
      <w:proofErr w:type="spellEnd"/>
      <w:r w:rsidR="000740C5">
        <w:t xml:space="preserve"> and </w:t>
      </w:r>
      <w:proofErr w:type="spellStart"/>
      <w:r w:rsidR="000740C5">
        <w:t>N</w:t>
      </w:r>
      <w:r w:rsidR="000740C5" w:rsidRPr="000740C5">
        <w:t>elder</w:t>
      </w:r>
      <w:proofErr w:type="spellEnd"/>
      <w:r w:rsidR="000740C5" w:rsidRPr="000740C5">
        <w:t xml:space="preserve"> 1989 generalized linear models</w:t>
      </w:r>
      <w:r w:rsidR="000740C5">
        <w:t>)</w:t>
      </w:r>
      <w:r w:rsidR="001C27E3">
        <w:t xml:space="preserve">.  In doing so, </w:t>
      </w:r>
      <w:r w:rsidR="003822F2" w:rsidRPr="003822F2">
        <w:t xml:space="preserve">the variance of the response </w:t>
      </w:r>
      <w:r w:rsidR="001C27E3">
        <w:t>(</w:t>
      </w:r>
      <w:proofErr w:type="spellStart"/>
      <w:r w:rsidR="001C27E3">
        <w:t>Y</w:t>
      </w:r>
      <w:r w:rsidR="00150500">
        <w:rPr>
          <w:vertAlign w:val="subscript"/>
        </w:rPr>
        <w:t>g</w:t>
      </w:r>
      <w:proofErr w:type="spellEnd"/>
      <w:r w:rsidR="001C27E3">
        <w:t xml:space="preserve">) </w:t>
      </w:r>
      <w:r w:rsidR="003822F2" w:rsidRPr="003822F2">
        <w:t>is a linear function of the mean</w:t>
      </w:r>
      <w:r w:rsidR="003822F2">
        <w:t xml:space="preserve">, </w:t>
      </w:r>
      <w:proofErr w:type="gramStart"/>
      <w:r w:rsidR="003822F2">
        <w:t>V(</w:t>
      </w:r>
      <w:proofErr w:type="spellStart"/>
      <w:proofErr w:type="gramEnd"/>
      <w:r w:rsidR="003822F2">
        <w:t>Y</w:t>
      </w:r>
      <w:r w:rsidR="00150500">
        <w:rPr>
          <w:vertAlign w:val="subscript"/>
        </w:rPr>
        <w:t>g</w:t>
      </w:r>
      <w:proofErr w:type="spellEnd"/>
      <w:r w:rsidR="003822F2">
        <w:t xml:space="preserve">) = </w:t>
      </w:r>
      <w:r w:rsidR="00520658">
        <w:rPr>
          <w:position w:val="-14"/>
        </w:rPr>
        <w:pict w14:anchorId="6D2CBF11">
          <v:shape id="_x0000_i1070" type="#_x0000_t75" style="width:26.85pt;height:19.35pt">
            <v:imagedata r:id="rId48" o:title=""/>
          </v:shape>
        </w:pict>
      </w:r>
      <w:r w:rsidR="00E1021C">
        <w:t xml:space="preserve"> and </w:t>
      </w:r>
      <w:r w:rsidR="000740C5">
        <w:t>dispersion estimated as</w:t>
      </w:r>
    </w:p>
    <w:p w14:paraId="6043DBD3" w14:textId="77777777" w:rsidR="00D879D0" w:rsidRDefault="00520658" w:rsidP="0057497C">
      <w:pPr>
        <w:spacing w:line="360" w:lineRule="auto"/>
      </w:pPr>
      <w:r>
        <w:rPr>
          <w:position w:val="-32"/>
        </w:rPr>
        <w:pict w14:anchorId="68AADCA5">
          <v:shape id="_x0000_i1071" type="#_x0000_t75" style="width:116.05pt;height:39.2pt">
            <v:imagedata r:id="rId49" o:title=""/>
          </v:shape>
        </w:pict>
      </w:r>
    </w:p>
    <w:p w14:paraId="26550DCA" w14:textId="77777777" w:rsidR="000A6CD3" w:rsidRDefault="00E1021C" w:rsidP="0057497C">
      <w:pPr>
        <w:spacing w:line="360" w:lineRule="auto"/>
      </w:pPr>
      <w:proofErr w:type="gramStart"/>
      <w:r>
        <w:t>w</w:t>
      </w:r>
      <w:r w:rsidR="00D879D0">
        <w:t>here</w:t>
      </w:r>
      <w:proofErr w:type="gramEnd"/>
      <w:r w:rsidR="00D879D0">
        <w:t xml:space="preserve"> </w:t>
      </w:r>
      <w:r w:rsidR="00D879D0" w:rsidRPr="00E1021C">
        <w:rPr>
          <w:i/>
        </w:rPr>
        <w:t>n</w:t>
      </w:r>
      <w:r w:rsidR="00D879D0">
        <w:t xml:space="preserve"> is the sample size, </w:t>
      </w:r>
      <w:r w:rsidR="006E4D3B">
        <w:rPr>
          <w:i/>
        </w:rPr>
        <w:t>c</w:t>
      </w:r>
      <w:r w:rsidR="00D879D0">
        <w:t xml:space="preserve"> is the numb</w:t>
      </w:r>
      <w:r w:rsidR="000A6CD3">
        <w:t>e</w:t>
      </w:r>
      <w:r>
        <w:t>r of estimated parameters and</w:t>
      </w:r>
      <w:r w:rsidR="00520658">
        <w:rPr>
          <w:position w:val="-14"/>
        </w:rPr>
        <w:pict w14:anchorId="7DDF8E50">
          <v:shape id="_x0000_i1072" type="#_x0000_t75" style="width:16.65pt;height:19.35pt">
            <v:imagedata r:id="rId50" o:title=""/>
          </v:shape>
        </w:pict>
      </w:r>
      <w:r w:rsidR="00D879D0">
        <w:t xml:space="preserve">is an inverse function of the linear predictors.  </w:t>
      </w:r>
      <w:r w:rsidR="000A6CD3">
        <w:t xml:space="preserve">Here, </w:t>
      </w:r>
      <w:r w:rsidR="000B4121">
        <w:t>the inverse function is a “log</w:t>
      </w:r>
      <w:r w:rsidR="000A6CD3">
        <w:t xml:space="preserve">” link in the form of a </w:t>
      </w:r>
      <w:r w:rsidR="000A6CD3" w:rsidRPr="000A6CD3">
        <w:t>generalized linear model</w:t>
      </w:r>
      <w:r w:rsidR="000A6CD3">
        <w:t>:</w:t>
      </w:r>
    </w:p>
    <w:p w14:paraId="27FEB395" w14:textId="77777777" w:rsidR="000A6CD3" w:rsidRDefault="00520658" w:rsidP="0057497C">
      <w:pPr>
        <w:spacing w:line="360" w:lineRule="auto"/>
      </w:pPr>
      <w:r>
        <w:rPr>
          <w:position w:val="-14"/>
        </w:rPr>
        <w:pict w14:anchorId="0463943E">
          <v:shape id="_x0000_i1073" type="#_x0000_t75" style="width:92.4pt;height:18.8pt">
            <v:imagedata r:id="rId51" o:title=""/>
          </v:shape>
        </w:pict>
      </w:r>
      <w:r w:rsidR="001C30D5">
        <w:t xml:space="preserve"> </w:t>
      </w:r>
      <w:r w:rsidR="00A7062C">
        <w:t xml:space="preserve">, </w:t>
      </w:r>
      <w:r w:rsidR="001C30D5">
        <w:t>where</w:t>
      </w:r>
      <w:r w:rsidR="00A7062C">
        <w:t xml:space="preserve"> for the </w:t>
      </w:r>
      <w:proofErr w:type="spellStart"/>
      <w:r w:rsidR="00534E23">
        <w:rPr>
          <w:i/>
        </w:rPr>
        <w:t>g</w:t>
      </w:r>
      <w:r w:rsidR="00A7062C">
        <w:t>th</w:t>
      </w:r>
      <w:proofErr w:type="spellEnd"/>
      <w:r w:rsidR="00A7062C">
        <w:t xml:space="preserve"> gene expression profile in the </w:t>
      </w:r>
      <w:proofErr w:type="spellStart"/>
      <w:r w:rsidR="00A7062C" w:rsidRPr="00A7062C">
        <w:rPr>
          <w:i/>
        </w:rPr>
        <w:t>j</w:t>
      </w:r>
      <w:r w:rsidR="00A7062C">
        <w:t>th</w:t>
      </w:r>
      <w:proofErr w:type="spellEnd"/>
      <w:r w:rsidR="00A7062C">
        <w:t xml:space="preserve"> sample</w:t>
      </w:r>
      <w:r w:rsidR="001C30D5">
        <w:t xml:space="preserve">, </w:t>
      </w:r>
      <w:r w:rsidR="001C30D5" w:rsidRPr="0029696A">
        <w:rPr>
          <w:i/>
        </w:rPr>
        <w:t>Y</w:t>
      </w:r>
      <w:r w:rsidR="00A7062C">
        <w:t xml:space="preserve"> is the read count</w:t>
      </w:r>
      <w:r w:rsidR="001C30D5">
        <w:t>,</w:t>
      </w:r>
      <w:r w:rsidR="00A7062C">
        <w:t xml:space="preserve"> </w:t>
      </w:r>
      <w:r w:rsidR="00A7062C" w:rsidRPr="00A7062C">
        <w:rPr>
          <w:i/>
        </w:rPr>
        <w:t>X</w:t>
      </w:r>
      <w:r w:rsidR="00A7062C">
        <w:t xml:space="preserve"> is the independent variable and </w:t>
      </w:r>
      <w:r w:rsidR="00A7062C" w:rsidRPr="0029696A">
        <w:rPr>
          <w:rFonts w:ascii="Symbol" w:hAnsi="Symbol"/>
          <w:i/>
        </w:rPr>
        <w:t></w:t>
      </w:r>
      <w:r w:rsidR="00A7062C">
        <w:t xml:space="preserve"> is the random error term.  </w:t>
      </w:r>
      <w:r w:rsidR="001C30D5">
        <w:t xml:space="preserve"> </w:t>
      </w:r>
      <w:r w:rsidR="00A31E26">
        <w:t xml:space="preserve">In our study, one set of dispersion parameters were estimated from the TCGA data and was used in simulating the research data. </w:t>
      </w:r>
      <w:r w:rsidR="00AD4B63">
        <w:t>In general modeling, dispersion was often estimated from the aforementioned Quasi-Poisson likelihood model for individual profile.</w:t>
      </w:r>
    </w:p>
    <w:p w14:paraId="713C339E" w14:textId="77777777" w:rsidR="00F2603D" w:rsidRPr="0025438E" w:rsidRDefault="00F2603D" w:rsidP="00F2603D">
      <w:pPr>
        <w:spacing w:line="360" w:lineRule="auto"/>
        <w:rPr>
          <w:u w:val="single"/>
        </w:rPr>
      </w:pPr>
      <w:r>
        <w:rPr>
          <w:u w:val="single"/>
        </w:rPr>
        <w:t>Categorization of gene expression profiles to patterns</w:t>
      </w:r>
    </w:p>
    <w:p w14:paraId="2D952218" w14:textId="1D81FD16" w:rsidR="003A58EE" w:rsidRPr="003A58EE" w:rsidRDefault="003A58EE" w:rsidP="003A58EE">
      <w:pPr>
        <w:spacing w:line="360" w:lineRule="auto"/>
      </w:pPr>
      <w:r>
        <w:rPr>
          <w:lang w:val="en-GB"/>
        </w:rPr>
        <w:lastRenderedPageBreak/>
        <w:t xml:space="preserve">Once the patterns have been extracted, </w:t>
      </w:r>
      <w:r w:rsidR="000D001C">
        <w:rPr>
          <w:lang w:val="en-GB"/>
        </w:rPr>
        <w:t>t</w:t>
      </w:r>
      <w:r>
        <w:rPr>
          <w:lang w:val="en-GB"/>
        </w:rPr>
        <w:t xml:space="preserve">he </w:t>
      </w:r>
      <w:r w:rsidR="00520658">
        <w:rPr>
          <w:position w:val="-14"/>
        </w:rPr>
        <w:pict w14:anchorId="7B3AC7B1">
          <v:shape id="_x0000_i1074" type="#_x0000_t75" style="width:25.8pt;height:18.8pt">
            <v:imagedata r:id="rId52" o:title=""/>
          </v:shape>
        </w:pict>
      </w:r>
      <w:r>
        <w:rPr>
          <w:lang w:val="en-GB"/>
        </w:rPr>
        <w:t xml:space="preserve">measure is used to correlate the </w:t>
      </w:r>
      <w:proofErr w:type="spellStart"/>
      <w:r w:rsidRPr="00D03ADB">
        <w:rPr>
          <w:i/>
          <w:lang w:val="en-GB"/>
        </w:rPr>
        <w:t>i</w:t>
      </w:r>
      <w:r>
        <w:rPr>
          <w:lang w:val="en-GB"/>
        </w:rPr>
        <w:t>th</w:t>
      </w:r>
      <w:proofErr w:type="spellEnd"/>
      <w:r>
        <w:rPr>
          <w:lang w:val="en-GB"/>
        </w:rPr>
        <w:t xml:space="preserve"> profile to the </w:t>
      </w:r>
      <w:r w:rsidRPr="00D03ADB">
        <w:rPr>
          <w:i/>
          <w:lang w:val="en-GB"/>
        </w:rPr>
        <w:t>k</w:t>
      </w:r>
      <w:r>
        <w:rPr>
          <w:lang w:val="en-GB"/>
        </w:rPr>
        <w:t>th pattern</w:t>
      </w:r>
      <w:r w:rsidR="00AD4B63">
        <w:rPr>
          <w:lang w:val="en-GB"/>
        </w:rPr>
        <w:t>, which is often represented by the profile initialized as the seed</w:t>
      </w:r>
      <w:r>
        <w:rPr>
          <w:lang w:val="en-GB"/>
        </w:rPr>
        <w:t xml:space="preserve">.  The profile is assigned to the pattern to which it has the highest similarity to.  </w:t>
      </w:r>
      <w:r w:rsidR="00FD7E49">
        <w:rPr>
          <w:lang w:val="en-GB"/>
        </w:rPr>
        <w:t xml:space="preserve">Once all the profiles are assigned, </w:t>
      </w:r>
      <w:r w:rsidR="000D001C">
        <w:rPr>
          <w:lang w:val="en-GB"/>
        </w:rPr>
        <w:t>a</w:t>
      </w:r>
      <w:r w:rsidR="00FD7E49">
        <w:rPr>
          <w:lang w:val="en-GB"/>
        </w:rPr>
        <w:t xml:space="preserve"> representative profile for each of the patterns</w:t>
      </w:r>
      <w:r>
        <w:rPr>
          <w:lang w:val="en-GB"/>
        </w:rPr>
        <w:t xml:space="preserve"> </w:t>
      </w:r>
      <w:r w:rsidR="00FD7E49">
        <w:rPr>
          <w:lang w:val="en-GB"/>
        </w:rPr>
        <w:t xml:space="preserve">is determined by the highest </w:t>
      </w:r>
      <w:r w:rsidR="006200EC">
        <w:rPr>
          <w:lang w:val="en-GB"/>
        </w:rPr>
        <w:t xml:space="preserve">median </w:t>
      </w:r>
      <w:r w:rsidR="00FD7E49">
        <w:rPr>
          <w:lang w:val="en-GB"/>
        </w:rPr>
        <w:t xml:space="preserve">correlation to the other profiles in the pattern.  </w:t>
      </w:r>
      <w:r w:rsidR="00FD7E49">
        <w:t xml:space="preserve">Briefly, </w:t>
      </w:r>
      <w:r w:rsidR="000F7972">
        <w:t xml:space="preserve">for the </w:t>
      </w:r>
      <w:proofErr w:type="spellStart"/>
      <w:r w:rsidR="000F7972" w:rsidRPr="00D03ADB">
        <w:rPr>
          <w:i/>
        </w:rPr>
        <w:t>i</w:t>
      </w:r>
      <w:r w:rsidR="000F7972">
        <w:t>th</w:t>
      </w:r>
      <w:proofErr w:type="spellEnd"/>
      <w:r w:rsidR="000F7972">
        <w:t xml:space="preserve"> gene expression profile and </w:t>
      </w:r>
      <w:r w:rsidR="00FD7E49">
        <w:t xml:space="preserve">for the </w:t>
      </w:r>
      <w:r w:rsidR="00FD7E49" w:rsidRPr="00D03ADB">
        <w:rPr>
          <w:i/>
        </w:rPr>
        <w:t>k</w:t>
      </w:r>
      <w:r w:rsidR="00FD7E49">
        <w:t>th pattern</w:t>
      </w:r>
      <w:r w:rsidR="00D03ADB">
        <w:t xml:space="preserve"> it is assigned to</w:t>
      </w:r>
      <w:r w:rsidR="00FD7E49">
        <w:t>,</w:t>
      </w:r>
      <w:r w:rsidRPr="003A58EE">
        <w:t xml:space="preserve"> a </w:t>
      </w:r>
      <w:r w:rsidR="00FD7E49">
        <w:t>Pattern</w:t>
      </w:r>
      <w:r w:rsidRPr="003A58EE">
        <w:t xml:space="preserve"> Correlation Score</w:t>
      </w:r>
    </w:p>
    <w:p w14:paraId="2F7C3087" w14:textId="00B7CE14" w:rsidR="00FF566F" w:rsidRDefault="008D0123" w:rsidP="00B42394">
      <w:pPr>
        <w:spacing w:line="360" w:lineRule="auto"/>
        <w:jc w:val="center"/>
      </w:pPr>
      <w:r w:rsidRPr="008D0123">
        <w:rPr>
          <w:position w:val="-22"/>
        </w:rPr>
        <w:object w:dxaOrig="3040" w:dyaOrig="460" w14:anchorId="077E5F71">
          <v:shape id="_x0000_i1075" type="#_x0000_t75" style="width:250.95pt;height:38.15pt" o:ole="">
            <v:imagedata r:id="rId53" o:title=""/>
          </v:shape>
          <o:OLEObject Type="Embed" ProgID="Equation.3" ShapeID="_x0000_i1075" DrawAspect="Content" ObjectID="_1488011053" r:id="rId54"/>
        </w:object>
      </w:r>
    </w:p>
    <w:p w14:paraId="684F7E60" w14:textId="7EADD496" w:rsidR="00FB4896" w:rsidRDefault="00FD7E49" w:rsidP="003A58EE">
      <w:pPr>
        <w:spacing w:line="360" w:lineRule="auto"/>
        <w:rPr>
          <w:lang w:val="en-GB"/>
        </w:rPr>
      </w:pPr>
      <w:proofErr w:type="gramStart"/>
      <w:r>
        <w:t>is</w:t>
      </w:r>
      <w:proofErr w:type="gramEnd"/>
      <w:r>
        <w:t xml:space="preserve"> computed</w:t>
      </w:r>
      <w:r w:rsidR="003A58EE" w:rsidRPr="003A58EE">
        <w:t xml:space="preserve"> as the </w:t>
      </w:r>
      <w:r w:rsidR="00EE5DED">
        <w:t>median</w:t>
      </w:r>
      <w:r w:rsidR="00EE5DED" w:rsidRPr="003A58EE">
        <w:t xml:space="preserve"> </w:t>
      </w:r>
      <w:r w:rsidR="003A58EE" w:rsidRPr="003A58EE">
        <w:t>of the correlations</w:t>
      </w:r>
      <w:r w:rsidR="00091737">
        <w:t xml:space="preserve"> </w:t>
      </w:r>
      <w:r w:rsidR="003A58EE" w:rsidRPr="003A58EE">
        <w:t xml:space="preserve">among </w:t>
      </w:r>
      <w:r w:rsidR="000D001C">
        <w:t xml:space="preserve">the </w:t>
      </w:r>
      <w:proofErr w:type="spellStart"/>
      <w:r w:rsidR="000D001C" w:rsidRPr="00D03ADB">
        <w:rPr>
          <w:i/>
        </w:rPr>
        <w:t>i</w:t>
      </w:r>
      <w:r w:rsidR="000D001C">
        <w:t>th</w:t>
      </w:r>
      <w:proofErr w:type="spellEnd"/>
      <w:r w:rsidR="000D001C">
        <w:t xml:space="preserve"> profile </w:t>
      </w:r>
      <w:r w:rsidR="00FF566F">
        <w:t>(</w:t>
      </w:r>
      <w:r w:rsidR="00FF566F" w:rsidRPr="00F155F8">
        <w:rPr>
          <w:i/>
        </w:rPr>
        <w:t>x</w:t>
      </w:r>
      <w:r w:rsidR="00FF566F" w:rsidRPr="00F155F8">
        <w:rPr>
          <w:i/>
          <w:vertAlign w:val="subscript"/>
        </w:rPr>
        <w:t>i</w:t>
      </w:r>
      <w:r w:rsidR="00FF566F">
        <w:t xml:space="preserve">) </w:t>
      </w:r>
      <w:r w:rsidR="000D001C">
        <w:t>to all other</w:t>
      </w:r>
      <w:r>
        <w:t xml:space="preserve"> profiles</w:t>
      </w:r>
      <w:r w:rsidR="003A58EE" w:rsidRPr="003A58EE">
        <w:t xml:space="preserve"> </w:t>
      </w:r>
      <w:r w:rsidR="00F155F8">
        <w:t>(</w:t>
      </w:r>
      <w:proofErr w:type="spellStart"/>
      <w:r w:rsidR="00F155F8" w:rsidRPr="00F155F8">
        <w:rPr>
          <w:i/>
        </w:rPr>
        <w:t>x</w:t>
      </w:r>
      <w:r w:rsidR="00535D89">
        <w:rPr>
          <w:i/>
          <w:vertAlign w:val="subscript"/>
        </w:rPr>
        <w:t>j</w:t>
      </w:r>
      <w:proofErr w:type="spellEnd"/>
      <w:r w:rsidR="00F155F8">
        <w:t xml:space="preserve">) </w:t>
      </w:r>
      <w:r>
        <w:t xml:space="preserve">assigned to pattern </w:t>
      </w:r>
      <w:r w:rsidRPr="00D03ADB">
        <w:rPr>
          <w:i/>
        </w:rPr>
        <w:t>k</w:t>
      </w:r>
      <w:r>
        <w:t xml:space="preserve"> </w:t>
      </w:r>
      <w:r w:rsidR="00FF566F">
        <w:t>(</w:t>
      </w:r>
      <w:proofErr w:type="spellStart"/>
      <w:r w:rsidR="00FF566F" w:rsidRPr="00F155F8">
        <w:rPr>
          <w:i/>
        </w:rPr>
        <w:t>P</w:t>
      </w:r>
      <w:r w:rsidR="00FF566F" w:rsidRPr="00F155F8">
        <w:rPr>
          <w:i/>
          <w:vertAlign w:val="subscript"/>
        </w:rPr>
        <w:t>k</w:t>
      </w:r>
      <w:proofErr w:type="spellEnd"/>
      <w:r w:rsidR="00FF566F">
        <w:t>)</w:t>
      </w:r>
      <w:r>
        <w:t>.</w:t>
      </w:r>
      <w:r w:rsidR="00D34EC7">
        <w:t xml:space="preserve">  Until no more profiles are reassigned, </w:t>
      </w:r>
      <w:r w:rsidR="00D34EC7">
        <w:rPr>
          <w:lang w:val="en-GB"/>
        </w:rPr>
        <w:t xml:space="preserve">the </w:t>
      </w:r>
      <w:ins w:id="14" w:author="bigBrother" w:date="2015-02-26T20:58:00Z">
        <w:r w:rsidR="009817D3">
          <w:rPr>
            <w:lang w:val="en-GB"/>
          </w:rPr>
          <w:t xml:space="preserve">final </w:t>
        </w:r>
      </w:ins>
      <w:r w:rsidR="00520658">
        <w:rPr>
          <w:position w:val="-14"/>
        </w:rPr>
        <w:pict w14:anchorId="73184EB6">
          <v:shape id="_x0000_i1076" type="#_x0000_t75" style="width:25.8pt;height:18.8pt">
            <v:imagedata r:id="rId55" o:title=""/>
          </v:shape>
        </w:pict>
      </w:r>
      <w:r w:rsidR="00D34EC7">
        <w:rPr>
          <w:lang w:val="en-GB"/>
        </w:rPr>
        <w:t xml:space="preserve"> measure is </w:t>
      </w:r>
      <w:ins w:id="15" w:author="bigBrother" w:date="2015-02-26T20:59:00Z">
        <w:r w:rsidR="009817D3">
          <w:rPr>
            <w:lang w:val="en-GB"/>
          </w:rPr>
          <w:t xml:space="preserve">computed for </w:t>
        </w:r>
      </w:ins>
      <w:del w:id="16" w:author="bigBrother" w:date="2015-02-26T20:59:00Z">
        <w:r w:rsidR="00D34EC7" w:rsidDel="009817D3">
          <w:rPr>
            <w:lang w:val="en-GB"/>
          </w:rPr>
          <w:delText>used to correlate the</w:delText>
        </w:r>
      </w:del>
      <w:ins w:id="17" w:author="bigBrother" w:date="2015-02-26T20:59:00Z">
        <w:r w:rsidR="009817D3">
          <w:rPr>
            <w:lang w:val="en-GB"/>
          </w:rPr>
          <w:t>each</w:t>
        </w:r>
      </w:ins>
      <w:r w:rsidR="00D34EC7">
        <w:rPr>
          <w:lang w:val="en-GB"/>
        </w:rPr>
        <w:t xml:space="preserve"> </w:t>
      </w:r>
      <w:proofErr w:type="spellStart"/>
      <w:r w:rsidR="00D34EC7" w:rsidRPr="00D03ADB">
        <w:rPr>
          <w:i/>
          <w:lang w:val="en-GB"/>
        </w:rPr>
        <w:t>i</w:t>
      </w:r>
      <w:r w:rsidR="00D34EC7">
        <w:rPr>
          <w:lang w:val="en-GB"/>
        </w:rPr>
        <w:t>th</w:t>
      </w:r>
      <w:proofErr w:type="spellEnd"/>
      <w:r w:rsidR="00D34EC7">
        <w:rPr>
          <w:lang w:val="en-GB"/>
        </w:rPr>
        <w:t xml:space="preserve"> profile to the </w:t>
      </w:r>
      <w:r w:rsidR="00D34EC7" w:rsidRPr="00D03ADB">
        <w:rPr>
          <w:i/>
          <w:lang w:val="en-GB"/>
        </w:rPr>
        <w:t>k</w:t>
      </w:r>
      <w:r w:rsidR="00D34EC7">
        <w:rPr>
          <w:lang w:val="en-GB"/>
        </w:rPr>
        <w:t xml:space="preserve">th pattern </w:t>
      </w:r>
      <w:r w:rsidR="00D03ADB">
        <w:rPr>
          <w:lang w:val="en-GB"/>
        </w:rPr>
        <w:t xml:space="preserve">and </w:t>
      </w:r>
      <w:ins w:id="18" w:author="bigBrother" w:date="2015-02-26T20:59:00Z">
        <w:r w:rsidR="009817D3">
          <w:rPr>
            <w:lang w:val="en-GB"/>
          </w:rPr>
          <w:t xml:space="preserve">the highest correlation is chosen </w:t>
        </w:r>
      </w:ins>
      <w:ins w:id="19" w:author="bigBrother" w:date="2015-02-26T21:00:00Z">
        <w:r w:rsidR="009817D3">
          <w:rPr>
            <w:lang w:val="en-GB"/>
          </w:rPr>
          <w:t xml:space="preserve">representing the </w:t>
        </w:r>
        <w:r w:rsidR="009817D3" w:rsidRPr="009817D3">
          <w:rPr>
            <w:i/>
            <w:lang w:val="en-GB"/>
            <w:rPrChange w:id="20" w:author="bigBrother" w:date="2015-02-26T21:01:00Z">
              <w:rPr>
                <w:lang w:val="en-GB"/>
              </w:rPr>
            </w:rPrChange>
          </w:rPr>
          <w:t>k</w:t>
        </w:r>
        <w:r w:rsidR="009817D3">
          <w:rPr>
            <w:lang w:val="en-GB"/>
          </w:rPr>
          <w:t xml:space="preserve">th pattern. </w:t>
        </w:r>
      </w:ins>
      <w:del w:id="21" w:author="bigBrother" w:date="2015-02-26T21:01:00Z">
        <w:r w:rsidR="00D03ADB" w:rsidDel="009817D3">
          <w:rPr>
            <w:lang w:val="en-GB"/>
          </w:rPr>
          <w:delText>assign it to the pattern with which it has the highest correlation</w:delText>
        </w:r>
        <w:r w:rsidR="00D34EC7" w:rsidDel="009817D3">
          <w:rPr>
            <w:lang w:val="en-GB"/>
          </w:rPr>
          <w:delText>.</w:delText>
        </w:r>
        <w:r w:rsidR="00FB4896" w:rsidDel="009817D3">
          <w:rPr>
            <w:lang w:val="en-GB"/>
          </w:rPr>
          <w:delText xml:space="preserve">  </w:delText>
        </w:r>
      </w:del>
    </w:p>
    <w:p w14:paraId="4A5E6A48" w14:textId="3E36AD2F" w:rsidR="0012250A" w:rsidRDefault="00FB4896" w:rsidP="003A58EE">
      <w:pPr>
        <w:spacing w:line="360" w:lineRule="auto"/>
        <w:rPr>
          <w:lang w:val="en-GB"/>
        </w:rPr>
      </w:pPr>
      <w:r>
        <w:rPr>
          <w:lang w:val="en-GB"/>
        </w:rPr>
        <w:t>Since the CY</w:t>
      </w:r>
      <w:r w:rsidRPr="00B42394">
        <w:rPr>
          <w:vertAlign w:val="subscript"/>
          <w:lang w:val="en-GB"/>
        </w:rPr>
        <w:t>s</w:t>
      </w:r>
      <w:r>
        <w:rPr>
          <w:lang w:val="en-GB"/>
        </w:rPr>
        <w:t xml:space="preserve"> does not denote the directionality of the correlation, we restrict the assignment of a profile if and only if</w:t>
      </w:r>
      <w:r w:rsidR="00AB55D0">
        <w:rPr>
          <w:lang w:val="en-GB"/>
        </w:rPr>
        <w:t>,</w:t>
      </w:r>
      <w:r>
        <w:rPr>
          <w:lang w:val="en-GB"/>
        </w:rPr>
        <w:t xml:space="preserve"> </w:t>
      </w:r>
      <w:proofErr w:type="spellStart"/>
      <w:proofErr w:type="gramStart"/>
      <w:r>
        <w:rPr>
          <w:lang w:val="en-GB"/>
        </w:rPr>
        <w:t>corr</w:t>
      </w:r>
      <w:proofErr w:type="spellEnd"/>
      <w:r>
        <w:rPr>
          <w:lang w:val="en-GB"/>
        </w:rPr>
        <w:t>(</w:t>
      </w:r>
      <w:proofErr w:type="spellStart"/>
      <w:proofErr w:type="gramEnd"/>
      <w:r>
        <w:rPr>
          <w:lang w:val="en-GB"/>
        </w:rPr>
        <w:t>ind</w:t>
      </w:r>
      <w:proofErr w:type="spellEnd"/>
      <w:r>
        <w:rPr>
          <w:lang w:val="en-GB"/>
        </w:rPr>
        <w:t>(</w:t>
      </w:r>
      <w:proofErr w:type="spellStart"/>
      <w:r>
        <w:rPr>
          <w:lang w:val="en-GB"/>
        </w:rPr>
        <w:t>Z</w:t>
      </w:r>
      <w:r w:rsidRPr="00B42394">
        <w:rPr>
          <w:vertAlign w:val="subscript"/>
          <w:lang w:val="en-GB"/>
        </w:rPr>
        <w:t>i</w:t>
      </w:r>
      <w:proofErr w:type="spellEnd"/>
      <w:r>
        <w:rPr>
          <w:lang w:val="en-GB"/>
        </w:rPr>
        <w:t>),</w:t>
      </w:r>
      <w:proofErr w:type="spellStart"/>
      <w:r>
        <w:rPr>
          <w:lang w:val="en-GB"/>
        </w:rPr>
        <w:t>ind</w:t>
      </w:r>
      <w:proofErr w:type="spellEnd"/>
      <w:r>
        <w:rPr>
          <w:lang w:val="en-GB"/>
        </w:rPr>
        <w:t>(</w:t>
      </w:r>
      <w:proofErr w:type="spellStart"/>
      <w:r>
        <w:rPr>
          <w:lang w:val="en-GB"/>
        </w:rPr>
        <w:t>Z</w:t>
      </w:r>
      <w:r w:rsidRPr="00B42394">
        <w:rPr>
          <w:vertAlign w:val="subscript"/>
          <w:lang w:val="en-GB"/>
        </w:rPr>
        <w:t>j</w:t>
      </w:r>
      <w:proofErr w:type="spellEnd"/>
      <w:r>
        <w:rPr>
          <w:lang w:val="en-GB"/>
        </w:rPr>
        <w:t xml:space="preserve">)) </w:t>
      </w:r>
      <w:r w:rsidR="00AB55D0">
        <w:rPr>
          <w:lang w:val="en-GB"/>
        </w:rPr>
        <w:t>for</w:t>
      </w:r>
      <w:r>
        <w:rPr>
          <w:lang w:val="en-GB"/>
        </w:rPr>
        <w:t xml:space="preserve"> all groups  = 1. Here </w:t>
      </w:r>
      <w:proofErr w:type="spellStart"/>
      <w:proofErr w:type="gramStart"/>
      <w:r>
        <w:rPr>
          <w:lang w:val="en-GB"/>
        </w:rPr>
        <w:t>corr</w:t>
      </w:r>
      <w:proofErr w:type="spellEnd"/>
      <w:r>
        <w:rPr>
          <w:lang w:val="en-GB"/>
        </w:rPr>
        <w:t>(</w:t>
      </w:r>
      <w:proofErr w:type="gramEnd"/>
      <w:r>
        <w:rPr>
          <w:lang w:val="en-GB"/>
        </w:rPr>
        <w:t xml:space="preserve">) is the Pearson correlation and </w:t>
      </w:r>
      <w:proofErr w:type="spellStart"/>
      <w:r>
        <w:rPr>
          <w:lang w:val="en-GB"/>
        </w:rPr>
        <w:t>ind</w:t>
      </w:r>
      <w:proofErr w:type="spellEnd"/>
      <w:r>
        <w:rPr>
          <w:lang w:val="en-GB"/>
        </w:rPr>
        <w:t xml:space="preserve">() is the indication of + or – of the location parameter </w:t>
      </w:r>
      <w:commentRangeStart w:id="22"/>
      <w:r>
        <w:rPr>
          <w:lang w:val="en-GB"/>
        </w:rPr>
        <w:t>Z</w:t>
      </w:r>
      <w:commentRangeEnd w:id="22"/>
      <w:r w:rsidR="009817D3">
        <w:rPr>
          <w:rStyle w:val="CommentReference"/>
        </w:rPr>
        <w:commentReference w:id="22"/>
      </w:r>
      <w:r>
        <w:rPr>
          <w:lang w:val="en-GB"/>
        </w:rPr>
        <w:t>.</w:t>
      </w:r>
    </w:p>
    <w:p w14:paraId="46819E5A" w14:textId="4AD5CF23" w:rsidR="00B0636F" w:rsidRPr="00E46486" w:rsidRDefault="00B0636F" w:rsidP="00B0636F">
      <w:pPr>
        <w:spacing w:line="360" w:lineRule="auto"/>
        <w:rPr>
          <w:u w:val="single"/>
          <w:lang w:val="en-GB"/>
        </w:rPr>
      </w:pPr>
      <w:r>
        <w:rPr>
          <w:u w:val="single"/>
          <w:lang w:val="en-GB"/>
        </w:rPr>
        <w:t>Search</w:t>
      </w:r>
      <w:r w:rsidRPr="00E46486">
        <w:rPr>
          <w:u w:val="single"/>
          <w:lang w:val="en-GB"/>
        </w:rPr>
        <w:t xml:space="preserve">ing the </w:t>
      </w:r>
      <w:r>
        <w:rPr>
          <w:u w:val="single"/>
          <w:lang w:val="en-GB"/>
        </w:rPr>
        <w:t>parameter space</w:t>
      </w:r>
    </w:p>
    <w:p w14:paraId="7100CB3C" w14:textId="1D350257" w:rsidR="00B0636F" w:rsidRDefault="00B0636F" w:rsidP="009504E9">
      <w:pPr>
        <w:spacing w:line="360" w:lineRule="auto"/>
        <w:rPr>
          <w:u w:val="single"/>
          <w:lang w:val="en-GB"/>
        </w:rPr>
      </w:pPr>
      <w:r>
        <w:t xml:space="preserve">To </w:t>
      </w:r>
      <w:r w:rsidR="00EE5DED">
        <w:t>extract</w:t>
      </w:r>
      <w:r>
        <w:t xml:space="preserve"> patterns </w:t>
      </w:r>
      <w:r w:rsidR="00AB55D0">
        <w:t>(</w:t>
      </w:r>
      <w:r w:rsidR="00EE5DED">
        <w:t>step 1</w:t>
      </w:r>
      <w:r w:rsidR="00AB55D0">
        <w:t>)</w:t>
      </w:r>
      <w:r w:rsidR="00EE5DED">
        <w:t xml:space="preserve"> </w:t>
      </w:r>
      <w:r>
        <w:t xml:space="preserve">and </w:t>
      </w:r>
      <w:r w:rsidR="00EE5DED">
        <w:t xml:space="preserve">categorize </w:t>
      </w:r>
      <w:r>
        <w:t>gene profiles to the candidate patterns</w:t>
      </w:r>
      <w:r w:rsidR="00EE5DED">
        <w:t xml:space="preserve"> </w:t>
      </w:r>
      <w:r w:rsidR="00AB55D0">
        <w:t>(</w:t>
      </w:r>
      <w:r w:rsidR="00EE5DED">
        <w:t>step 2</w:t>
      </w:r>
      <w:r w:rsidR="00AB55D0">
        <w:t>)</w:t>
      </w:r>
      <w:r>
        <w:t xml:space="preserve">, </w:t>
      </w:r>
      <w:r w:rsidR="00EE5DED">
        <w:t xml:space="preserve">user-defined </w:t>
      </w:r>
      <w:r w:rsidR="00546B39">
        <w:t xml:space="preserve">parameters </w:t>
      </w:r>
      <w:r w:rsidR="00EE5DED">
        <w:t>are set</w:t>
      </w:r>
      <w:r w:rsidR="00546B39">
        <w:t xml:space="preserve">. </w:t>
      </w:r>
      <w:r w:rsidR="00EE5DED">
        <w:t>To search for optimal parameter settings,</w:t>
      </w:r>
      <w:r w:rsidR="00546B39">
        <w:t xml:space="preserve"> </w:t>
      </w:r>
      <w:r w:rsidR="00EE5DED">
        <w:t xml:space="preserve">in </w:t>
      </w:r>
      <w:r w:rsidR="00546B39">
        <w:t xml:space="preserve">the first </w:t>
      </w:r>
      <w:r w:rsidR="00EE5DED">
        <w:t>step</w:t>
      </w:r>
      <w:r w:rsidR="00546B39">
        <w:t>, we fixed the parameter</w:t>
      </w:r>
      <w:r w:rsidR="00EE5DED">
        <w:t>s</w:t>
      </w:r>
      <w:r w:rsidR="00546B39">
        <w:t xml:space="preserve"> for profile </w:t>
      </w:r>
      <w:r w:rsidR="00EE5DED">
        <w:t xml:space="preserve">categorization in </w:t>
      </w:r>
      <w:r w:rsidR="00546B39">
        <w:t>step</w:t>
      </w:r>
      <w:r w:rsidR="00EE5DED">
        <w:t xml:space="preserve"> 2</w:t>
      </w:r>
      <w:r w:rsidR="00546B39">
        <w:t xml:space="preserve"> with the CY</w:t>
      </w:r>
      <w:r w:rsidR="00546B39" w:rsidRPr="00B42394">
        <w:rPr>
          <w:vertAlign w:val="subscript"/>
        </w:rPr>
        <w:t>s</w:t>
      </w:r>
      <w:r w:rsidR="00546B39">
        <w:t xml:space="preserve"> similarity at 0.8 and </w:t>
      </w:r>
      <w:r w:rsidR="00AB55D0">
        <w:t>location parameter St2</w:t>
      </w:r>
      <w:r w:rsidR="00EE5DED">
        <w:t xml:space="preserve"> </w:t>
      </w:r>
      <w:r w:rsidR="00546B39">
        <w:t>at 2. Then, we searched the parameter space for step 1. These included:  (1) CY</w:t>
      </w:r>
      <w:r w:rsidR="00546B39" w:rsidRPr="00B42394">
        <w:rPr>
          <w:vertAlign w:val="subscript"/>
        </w:rPr>
        <w:t>s</w:t>
      </w:r>
      <w:r w:rsidR="00546B39">
        <w:t xml:space="preserve"> similarity [0.5 – 0.9]</w:t>
      </w:r>
      <w:r w:rsidR="00B856ED">
        <w:t xml:space="preserve"> at interval 0.1</w:t>
      </w:r>
      <w:r w:rsidR="00546B39">
        <w:t xml:space="preserve">, (2) </w:t>
      </w:r>
      <w:r w:rsidR="00AB55D0">
        <w:t>location parameter St1</w:t>
      </w:r>
      <w:r w:rsidR="00546B39">
        <w:t xml:space="preserve"> at</w:t>
      </w:r>
      <w:r w:rsidR="00B856ED">
        <w:t xml:space="preserve"> [1 – 5] at interval 0.5, and dispersion tail (on both side) [1 – 5%] at interval 1%. With the parameter set for step 1</w:t>
      </w:r>
      <w:r w:rsidR="00546B39">
        <w:t xml:space="preserve"> </w:t>
      </w:r>
      <w:r w:rsidR="00B856ED">
        <w:t>fixed, we searched the parameter space for step 2. These included:  (1) CY</w:t>
      </w:r>
      <w:r w:rsidR="00B856ED" w:rsidRPr="00B42394">
        <w:rPr>
          <w:vertAlign w:val="subscript"/>
        </w:rPr>
        <w:t>s</w:t>
      </w:r>
      <w:r w:rsidR="00B856ED">
        <w:t xml:space="preserve"> similarity [0.7 – 0.9] at interval 0.1 and (2) </w:t>
      </w:r>
      <w:r w:rsidR="00AB55D0">
        <w:t>St2</w:t>
      </w:r>
      <w:r w:rsidR="00B856ED">
        <w:t xml:space="preserve"> at [1 – 5] at interval 0.5. To evaluated the impact of the parameters on the EPIG-</w:t>
      </w:r>
      <w:proofErr w:type="spellStart"/>
      <w:r w:rsidR="00B856ED">
        <w:t>seq</w:t>
      </w:r>
      <w:proofErr w:type="spellEnd"/>
      <w:r w:rsidR="00B856ED">
        <w:t xml:space="preserve"> performance, we </w:t>
      </w:r>
      <w:r w:rsidR="00EE5DED">
        <w:t>used the</w:t>
      </w:r>
      <w:r w:rsidR="00B856ED">
        <w:t xml:space="preserve"> Adjusted Rand Index </w:t>
      </w:r>
      <w:r w:rsidR="00B856ED">
        <w:fldChar w:fldCharType="begin"/>
      </w:r>
      <w:r w:rsidR="00B856ED">
        <w:instrText xml:space="preserve"> ADDIN EN.CITE &lt;EndNote&gt;&lt;Cite&gt;&lt;Author&gt;Rand&lt;/Author&gt;&lt;Year&gt;1971&lt;/Year&gt;&lt;RecNum&gt;38&lt;/RecNum&gt;&lt;DisplayText&gt;(Rand 1971)&lt;/DisplayText&gt;&lt;record&gt;&lt;rec-number&gt;38&lt;/rec-number&gt;&lt;foreign-keys&gt;&lt;key app="EN" db-id="2azd52svrf2fw4er09ppwxweaswrfew2s55t"&gt;38&lt;/key&gt;&lt;/foreign-keys&gt;&lt;ref-type name="Journal Article"&gt;17&lt;/ref-type&gt;&lt;contributors&gt;&lt;authors&gt;&lt;author&gt;Rand, W.M.&lt;/author&gt;&lt;/authors&gt;&lt;/contributors&gt;&lt;titles&gt;&lt;title&gt;Objective criteria for the evaluation of clustering methods&lt;/title&gt;&lt;secondary-title&gt;Journal of the American Statistical Association&lt;/secondary-title&gt;&lt;/titles&gt;&lt;periodical&gt;&lt;full-title&gt;Journal of the American Statistical Association&lt;/full-title&gt;&lt;/periodical&gt;&lt;pages&gt;846-850&lt;/pages&gt;&lt;volume&gt;66&lt;/volume&gt;&lt;number&gt;336&lt;/number&gt;&lt;dates&gt;&lt;year&gt;1971&lt;/year&gt;&lt;/dates&gt;&lt;urls&gt;&lt;/urls&gt;&lt;/record&gt;&lt;/Cite&gt;&lt;/EndNote&gt;</w:instrText>
      </w:r>
      <w:r w:rsidR="00B856ED">
        <w:fldChar w:fldCharType="separate"/>
      </w:r>
      <w:r w:rsidR="00B856ED">
        <w:rPr>
          <w:noProof/>
        </w:rPr>
        <w:t>(</w:t>
      </w:r>
      <w:hyperlink w:anchor="_ENREF_8" w:tooltip="Rand, 1971 #38" w:history="1">
        <w:r w:rsidR="0005385D">
          <w:rPr>
            <w:noProof/>
          </w:rPr>
          <w:t>Rand 1971</w:t>
        </w:r>
      </w:hyperlink>
      <w:r w:rsidR="00B856ED">
        <w:rPr>
          <w:noProof/>
        </w:rPr>
        <w:t>)</w:t>
      </w:r>
      <w:r w:rsidR="00B856ED">
        <w:fldChar w:fldCharType="end"/>
      </w:r>
      <w:r w:rsidR="00157EB6">
        <w:t xml:space="preserve"> together with </w:t>
      </w:r>
      <w:r w:rsidR="00EE5DED">
        <w:t xml:space="preserve">true </w:t>
      </w:r>
      <w:r w:rsidR="00157EB6">
        <w:t xml:space="preserve">number of </w:t>
      </w:r>
      <w:r w:rsidR="00EE5DED">
        <w:t xml:space="preserve">real </w:t>
      </w:r>
      <w:r w:rsidR="00157EB6">
        <w:t xml:space="preserve">patterns from the simulated data. </w:t>
      </w:r>
    </w:p>
    <w:p w14:paraId="6326EF3B" w14:textId="767A8552" w:rsidR="009504E9" w:rsidRPr="00E46486" w:rsidRDefault="009504E9" w:rsidP="009504E9">
      <w:pPr>
        <w:spacing w:line="360" w:lineRule="auto"/>
        <w:rPr>
          <w:u w:val="single"/>
          <w:lang w:val="en-GB"/>
        </w:rPr>
      </w:pPr>
      <w:r w:rsidRPr="00E46486">
        <w:rPr>
          <w:u w:val="single"/>
          <w:lang w:val="en-GB"/>
        </w:rPr>
        <w:t xml:space="preserve">Assessing the </w:t>
      </w:r>
      <w:r>
        <w:rPr>
          <w:u w:val="single"/>
          <w:lang w:val="en-GB"/>
        </w:rPr>
        <w:t>sign</w:t>
      </w:r>
      <w:r w:rsidR="004E1404">
        <w:rPr>
          <w:u w:val="single"/>
          <w:lang w:val="en-GB"/>
        </w:rPr>
        <w:t>ificance of extracted pattern</w:t>
      </w:r>
    </w:p>
    <w:p w14:paraId="0DF3F5BC" w14:textId="563E8BD2" w:rsidR="009504E9" w:rsidRDefault="004E1404" w:rsidP="003A58EE">
      <w:pPr>
        <w:spacing w:line="360" w:lineRule="auto"/>
      </w:pPr>
      <w:r>
        <w:t xml:space="preserve">To assess the significance </w:t>
      </w:r>
      <w:r w:rsidR="00995BAA">
        <w:t>of the</w:t>
      </w:r>
      <w:r>
        <w:t xml:space="preserve"> </w:t>
      </w:r>
      <w:r w:rsidR="00995BAA">
        <w:t xml:space="preserve">extracted </w:t>
      </w:r>
      <w:r>
        <w:t>pattern</w:t>
      </w:r>
      <w:r w:rsidR="00A55DB9">
        <w:t>s</w:t>
      </w:r>
      <w:r>
        <w:t xml:space="preserve">, we </w:t>
      </w:r>
      <w:r w:rsidR="00F732A7">
        <w:t xml:space="preserve">performed </w:t>
      </w:r>
      <w:r w:rsidR="00F732A7" w:rsidRPr="00B42394">
        <w:rPr>
          <w:i/>
        </w:rPr>
        <w:t>B</w:t>
      </w:r>
      <w:r w:rsidR="00F732A7">
        <w:t xml:space="preserve"> number</w:t>
      </w:r>
      <w:ins w:id="23" w:author="bigBrother" w:date="2015-02-26T21:02:00Z">
        <w:r w:rsidR="009817D3">
          <w:t>s</w:t>
        </w:r>
      </w:ins>
      <w:r w:rsidR="00F732A7">
        <w:t xml:space="preserve"> of </w:t>
      </w:r>
      <w:r w:rsidR="00995BAA">
        <w:t>bootstrapped assignment</w:t>
      </w:r>
      <w:r w:rsidR="00F732A7">
        <w:t>s</w:t>
      </w:r>
      <w:r w:rsidR="00995BAA">
        <w:t xml:space="preserve"> of </w:t>
      </w:r>
      <w:r w:rsidR="00951BC6">
        <w:rPr>
          <w:i/>
        </w:rPr>
        <w:t>P</w:t>
      </w:r>
      <w:r w:rsidR="00F732A7">
        <w:t xml:space="preserve"> random </w:t>
      </w:r>
      <w:r w:rsidR="00995BAA">
        <w:t xml:space="preserve">gene profiles </w:t>
      </w:r>
      <w:r w:rsidR="00F732A7">
        <w:t xml:space="preserve">to </w:t>
      </w:r>
      <w:r w:rsidR="00995BAA">
        <w:t>a pattern</w:t>
      </w:r>
      <w:r w:rsidR="00F732A7">
        <w:t xml:space="preserve"> and compute the PCS each time to compare to the </w:t>
      </w:r>
      <w:r w:rsidR="00F732A7">
        <w:lastRenderedPageBreak/>
        <w:t>observed PCS for that pattern</w:t>
      </w:r>
      <w:r>
        <w:t xml:space="preserve">. </w:t>
      </w:r>
      <w:r w:rsidR="00995BAA">
        <w:t>Briefly</w:t>
      </w:r>
      <w:r>
        <w:t xml:space="preserve">, </w:t>
      </w:r>
      <w:r w:rsidR="00F732A7">
        <w:t xml:space="preserve">for </w:t>
      </w:r>
      <w:r w:rsidR="00F732A7" w:rsidRPr="00B42394">
        <w:rPr>
          <w:i/>
        </w:rPr>
        <w:t>B</w:t>
      </w:r>
      <w:r w:rsidR="00F732A7">
        <w:t xml:space="preserve"> times and </w:t>
      </w:r>
      <w:r>
        <w:t xml:space="preserve">for a given pattern </w:t>
      </w:r>
      <w:r w:rsidR="00F732A7">
        <w:t xml:space="preserve">containing </w:t>
      </w:r>
      <w:r w:rsidR="00951BC6">
        <w:rPr>
          <w:i/>
        </w:rPr>
        <w:t>P</w:t>
      </w:r>
      <w:r w:rsidR="00951BC6">
        <w:t xml:space="preserve"> </w:t>
      </w:r>
      <w:r>
        <w:t xml:space="preserve">gene profiles, we randomly select </w:t>
      </w:r>
      <w:r w:rsidR="00951BC6">
        <w:rPr>
          <w:i/>
        </w:rPr>
        <w:t>P</w:t>
      </w:r>
      <w:r w:rsidR="00951BC6">
        <w:t xml:space="preserve"> </w:t>
      </w:r>
      <w:r>
        <w:t>number of gene profiles from the dataset. Then</w:t>
      </w:r>
      <w:r w:rsidR="00F732A7">
        <w:t>,</w:t>
      </w:r>
      <w:r>
        <w:t xml:space="preserve"> for the selected </w:t>
      </w:r>
      <w:r w:rsidR="00951BC6">
        <w:rPr>
          <w:i/>
        </w:rPr>
        <w:t>P</w:t>
      </w:r>
      <w:r w:rsidR="00951BC6">
        <w:t xml:space="preserve"> </w:t>
      </w:r>
      <w:r w:rsidR="00F732A7">
        <w:t xml:space="preserve">random </w:t>
      </w:r>
      <w:r>
        <w:t>profiles, we compute</w:t>
      </w:r>
      <w:r w:rsidR="00F732A7">
        <w:t xml:space="preserve"> the</w:t>
      </w:r>
      <w:r>
        <w:t xml:space="preserve"> </w:t>
      </w:r>
      <w:r w:rsidR="00A55DB9">
        <w:t xml:space="preserve">bootstrapped </w:t>
      </w:r>
      <w:r>
        <w:t xml:space="preserve">PCS. </w:t>
      </w:r>
      <w:r w:rsidR="00A55DB9">
        <w:t xml:space="preserve">The </w:t>
      </w:r>
      <w:r w:rsidR="00A55DB9" w:rsidRPr="00B42394">
        <w:rPr>
          <w:i/>
        </w:rPr>
        <w:t>p</w:t>
      </w:r>
      <w:r w:rsidR="00A55DB9">
        <w:t xml:space="preserve">-value for a pattern is computed as </w:t>
      </w:r>
      <w:r w:rsidR="00A55DB9" w:rsidRPr="00A55DB9">
        <w:t>the number (</w:t>
      </w:r>
      <w:r w:rsidR="00A55DB9" w:rsidRPr="00B42394">
        <w:rPr>
          <w:i/>
        </w:rPr>
        <w:t>n</w:t>
      </w:r>
      <w:r w:rsidR="00A55DB9" w:rsidRPr="00A55DB9">
        <w:t xml:space="preserve">) of times one of these </w:t>
      </w:r>
      <w:r w:rsidR="00A55DB9">
        <w:t>bootstrapped</w:t>
      </w:r>
      <w:r w:rsidR="00A55DB9" w:rsidRPr="00A55DB9">
        <w:t xml:space="preserve"> scores is greater than the observed score</w:t>
      </w:r>
      <w:r w:rsidR="00A55DB9">
        <w:t xml:space="preserve">.  Thus, p-value = </w:t>
      </w:r>
      <w:r w:rsidR="00A55DB9" w:rsidRPr="00B42394">
        <w:rPr>
          <w:i/>
        </w:rPr>
        <w:t>n</w:t>
      </w:r>
      <w:r w:rsidR="00A55DB9">
        <w:t>/</w:t>
      </w:r>
      <w:r w:rsidR="00A55DB9" w:rsidRPr="00B42394">
        <w:rPr>
          <w:i/>
        </w:rPr>
        <w:t>B</w:t>
      </w:r>
      <w:r w:rsidR="00A55DB9">
        <w:t xml:space="preserve">.  </w:t>
      </w:r>
    </w:p>
    <w:p w14:paraId="0FBE36DC" w14:textId="77777777" w:rsidR="0005385D" w:rsidRPr="004E1404" w:rsidRDefault="0005385D" w:rsidP="003A58EE">
      <w:pPr>
        <w:spacing w:line="360" w:lineRule="auto"/>
      </w:pPr>
    </w:p>
    <w:p w14:paraId="06483A3C" w14:textId="05ED6DE1" w:rsidR="0005385D" w:rsidRDefault="00C33E8F" w:rsidP="0005385D">
      <w:pPr>
        <w:spacing w:line="360" w:lineRule="auto"/>
        <w:rPr>
          <w:lang w:val="en-GB"/>
        </w:rPr>
      </w:pPr>
      <w:r w:rsidRPr="00C33E8F">
        <w:rPr>
          <w:u w:val="single"/>
          <w:lang w:val="en-GB"/>
        </w:rPr>
        <w:t xml:space="preserve">Comparing two clustering </w:t>
      </w:r>
      <w:proofErr w:type="spellStart"/>
      <w:r w:rsidRPr="00C33E8F">
        <w:rPr>
          <w:u w:val="single"/>
          <w:lang w:val="en-GB"/>
        </w:rPr>
        <w:t>outcomes</w:t>
      </w:r>
      <w:r w:rsidR="002735C2">
        <w:rPr>
          <w:lang w:val="en-GB"/>
        </w:rPr>
        <w:t>To</w:t>
      </w:r>
      <w:proofErr w:type="spellEnd"/>
      <w:r w:rsidR="002735C2">
        <w:rPr>
          <w:lang w:val="en-GB"/>
        </w:rPr>
        <w:t xml:space="preserve"> assess the reproducibility of pattern extraction </w:t>
      </w:r>
      <w:r w:rsidR="00951BC6">
        <w:rPr>
          <w:lang w:val="en-GB"/>
        </w:rPr>
        <w:t>and subsequent categorization of genes</w:t>
      </w:r>
      <w:r w:rsidR="002735C2">
        <w:rPr>
          <w:lang w:val="en-GB"/>
        </w:rPr>
        <w:t xml:space="preserve">, </w:t>
      </w:r>
      <w:r w:rsidR="0005385D">
        <w:rPr>
          <w:lang w:val="en-GB"/>
        </w:rPr>
        <w:t xml:space="preserve">we adopted a method for accessing the clustering reproducibility </w:t>
      </w:r>
      <w:r w:rsidR="0005385D">
        <w:rPr>
          <w:lang w:val="en-GB"/>
        </w:rPr>
        <w:fldChar w:fldCharType="begin"/>
      </w:r>
      <w:r w:rsidR="0005385D">
        <w:rPr>
          <w:lang w:val="en-GB"/>
        </w:rPr>
        <w:instrText xml:space="preserve"> ADDIN EN.CITE &lt;EndNote&gt;&lt;Cite&gt;&lt;Author&gt;Romano&lt;/Author&gt;&lt;Year&gt;2014&lt;/Year&gt;&lt;RecNum&gt;13&lt;/RecNum&gt;&lt;DisplayText&gt;(Romano 2014)&lt;/DisplayText&gt;&lt;record&gt;&lt;rec-number&gt;13&lt;/rec-number&gt;&lt;foreign-keys&gt;&lt;key app="EN" db-id="2azd52svrf2fw4er09ppwxweaswrfew2s55t"&gt;13&lt;/key&gt;&lt;/foreign-keys&gt;&lt;ref-type name="Journal Article"&gt;17&lt;/ref-type&gt;&lt;contributors&gt;&lt;authors&gt;&lt;author&gt;Romano,Simone;Bailey, James; Vinh, Nguyen xuan; Verspoorr, Karin&lt;/author&gt;&lt;/authors&gt;&lt;/contributors&gt;&lt;titles&gt;&lt;title&gt;Standardized Mutual Information for Clustering Comparisons: One Step Further in Adjustment for Chance&lt;/title&gt;&lt;secondary-title&gt;Proceedings of the 31st International Conference on Machine Learning, Beijing, China. JMLR: W&amp;amp;CP&lt;/secondary-title&gt;&lt;/titles&gt;&lt;periodical&gt;&lt;full-title&gt;Proceedings of the 31st International Conference on Machine Learning, Beijing, China. JMLR: W&amp;amp;CP&lt;/full-title&gt;&lt;/periodical&gt;&lt;volume&gt;32&lt;/volume&gt;&lt;dates&gt;&lt;year&gt;2014&lt;/year&gt;&lt;/dates&gt;&lt;urls&gt;&lt;/urls&gt;&lt;/record&gt;&lt;/Cite&gt;&lt;/EndNote&gt;</w:instrText>
      </w:r>
      <w:r w:rsidR="0005385D">
        <w:rPr>
          <w:lang w:val="en-GB"/>
        </w:rPr>
        <w:fldChar w:fldCharType="separate"/>
      </w:r>
      <w:r w:rsidR="0005385D">
        <w:rPr>
          <w:noProof/>
          <w:lang w:val="en-GB"/>
        </w:rPr>
        <w:t>(</w:t>
      </w:r>
      <w:hyperlink w:anchor="_ENREF_9" w:tooltip="Romano, 2014 #13" w:history="1">
        <w:r w:rsidR="0005385D">
          <w:rPr>
            <w:noProof/>
            <w:lang w:val="en-GB"/>
          </w:rPr>
          <w:t>Romano 2014</w:t>
        </w:r>
      </w:hyperlink>
      <w:r w:rsidR="0005385D">
        <w:rPr>
          <w:noProof/>
          <w:lang w:val="en-GB"/>
        </w:rPr>
        <w:t>)</w:t>
      </w:r>
      <w:r w:rsidR="0005385D">
        <w:rPr>
          <w:lang w:val="en-GB"/>
        </w:rPr>
        <w:fldChar w:fldCharType="end"/>
      </w:r>
      <w:r w:rsidR="0005385D">
        <w:rPr>
          <w:lang w:val="en-GB"/>
        </w:rPr>
        <w:t>. To compare two clustering results during the recursion and reallocation portion of the gene categorization to patterns part of EPIG-</w:t>
      </w:r>
      <w:proofErr w:type="spellStart"/>
      <w:r w:rsidR="0005385D">
        <w:rPr>
          <w:lang w:val="en-GB"/>
        </w:rPr>
        <w:t>Seq</w:t>
      </w:r>
      <w:proofErr w:type="spellEnd"/>
      <w:r w:rsidR="00951BC6">
        <w:rPr>
          <w:lang w:val="en-GB"/>
        </w:rPr>
        <w:t xml:space="preserve"> (step 2)</w:t>
      </w:r>
      <w:r w:rsidR="0005385D">
        <w:rPr>
          <w:lang w:val="en-GB"/>
        </w:rPr>
        <w:t xml:space="preserve">, the Mutual Information (MI) between the two clustering results was used.  MI, when log base 2 is used, is interpreted in units of bits and is the reduction in uncertainty about the samples groupings in one clustering outcome given the other clustering outcome (i.e., clustering </w:t>
      </w:r>
      <w:proofErr w:type="gramStart"/>
      <w:r w:rsidR="0005385D">
        <w:rPr>
          <w:lang w:val="en-GB"/>
        </w:rPr>
        <w:t>A</w:t>
      </w:r>
      <w:proofErr w:type="gramEnd"/>
      <w:r w:rsidR="0005385D">
        <w:rPr>
          <w:lang w:val="en-GB"/>
        </w:rPr>
        <w:t xml:space="preserve"> vs clustering B).  </w:t>
      </w:r>
    </w:p>
    <w:p w14:paraId="2BA4D9AD" w14:textId="3BA444BC" w:rsidR="0005385D" w:rsidRDefault="00A00169" w:rsidP="003A58EE">
      <w:pPr>
        <w:spacing w:line="360" w:lineRule="auto"/>
        <w:rPr>
          <w:lang w:val="en-GB"/>
        </w:rPr>
      </w:pPr>
      <w:r>
        <w:rPr>
          <w:lang w:val="en-GB"/>
        </w:rPr>
        <w:t xml:space="preserve">Let: </w:t>
      </w:r>
      <w:r>
        <w:rPr>
          <w:noProof/>
          <w:position w:val="-30"/>
        </w:rPr>
        <w:drawing>
          <wp:inline distT="0" distB="0" distL="0" distR="0" wp14:anchorId="5637706A" wp14:editId="7FDFB1FD">
            <wp:extent cx="2702560" cy="457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02560" cy="457200"/>
                    </a:xfrm>
                    <a:prstGeom prst="rect">
                      <a:avLst/>
                    </a:prstGeom>
                    <a:noFill/>
                    <a:ln>
                      <a:noFill/>
                    </a:ln>
                  </pic:spPr>
                </pic:pic>
              </a:graphicData>
            </a:graphic>
          </wp:inline>
        </w:drawing>
      </w:r>
    </w:p>
    <w:p w14:paraId="1E870F65" w14:textId="0466401F" w:rsidR="00A00169" w:rsidRDefault="00A00169" w:rsidP="00A00169">
      <w:pPr>
        <w:spacing w:line="360" w:lineRule="auto"/>
        <w:rPr>
          <w:lang w:val="en-GB"/>
        </w:rPr>
      </w:pPr>
      <w:proofErr w:type="gramStart"/>
      <w:r>
        <w:rPr>
          <w:lang w:val="en-GB"/>
        </w:rPr>
        <w:t>where</w:t>
      </w:r>
      <w:proofErr w:type="gramEnd"/>
      <w:r>
        <w:rPr>
          <w:lang w:val="en-GB"/>
        </w:rPr>
        <w:t xml:space="preserve">, </w:t>
      </w:r>
      <w:r>
        <w:rPr>
          <w:i/>
          <w:iCs/>
          <w:lang w:val="en-GB"/>
        </w:rPr>
        <w:t>p</w:t>
      </w:r>
      <w:r>
        <w:rPr>
          <w:lang w:val="en-GB"/>
        </w:rPr>
        <w:t>(</w:t>
      </w:r>
      <w:proofErr w:type="spellStart"/>
      <w:r>
        <w:rPr>
          <w:i/>
          <w:iCs/>
          <w:lang w:val="en-GB"/>
        </w:rPr>
        <w:t>a,b</w:t>
      </w:r>
      <w:proofErr w:type="spellEnd"/>
      <w:r>
        <w:rPr>
          <w:lang w:val="en-GB"/>
        </w:rPr>
        <w:t xml:space="preserve">) is the joint probability distribution of </w:t>
      </w:r>
      <w:r>
        <w:rPr>
          <w:i/>
          <w:iCs/>
          <w:lang w:val="en-GB"/>
        </w:rPr>
        <w:t>A</w:t>
      </w:r>
      <w:r>
        <w:rPr>
          <w:lang w:val="en-GB"/>
        </w:rPr>
        <w:t xml:space="preserve"> and </w:t>
      </w:r>
      <w:r>
        <w:rPr>
          <w:i/>
          <w:iCs/>
          <w:lang w:val="en-GB"/>
        </w:rPr>
        <w:t>B</w:t>
      </w:r>
      <w:r>
        <w:rPr>
          <w:lang w:val="en-GB"/>
        </w:rPr>
        <w:t>, and Ent(</w:t>
      </w:r>
      <w:r>
        <w:rPr>
          <w:i/>
          <w:iCs/>
          <w:lang w:val="en-GB"/>
        </w:rPr>
        <w:t>X</w:t>
      </w:r>
      <w:r>
        <w:rPr>
          <w:lang w:val="en-GB"/>
        </w:rPr>
        <w:t xml:space="preserve">) is the entropy of clustering outcome X. Given </w:t>
      </w:r>
      <w:r>
        <w:rPr>
          <w:i/>
          <w:iCs/>
          <w:lang w:val="en-GB"/>
        </w:rPr>
        <w:t>k</w:t>
      </w:r>
      <w:r>
        <w:rPr>
          <w:lang w:val="en-GB"/>
        </w:rPr>
        <w:t xml:space="preserve"> </w:t>
      </w:r>
      <w:commentRangeStart w:id="24"/>
      <w:r>
        <w:rPr>
          <w:lang w:val="en-GB"/>
        </w:rPr>
        <w:t>clusters</w:t>
      </w:r>
      <w:commentRangeEnd w:id="24"/>
      <w:r w:rsidR="009817D3">
        <w:rPr>
          <w:rStyle w:val="CommentReference"/>
        </w:rPr>
        <w:commentReference w:id="24"/>
      </w:r>
      <w:r>
        <w:rPr>
          <w:lang w:val="en-GB"/>
        </w:rPr>
        <w:t>,</w:t>
      </w:r>
    </w:p>
    <w:p w14:paraId="0F66D60D" w14:textId="77777777" w:rsidR="00A00169" w:rsidRDefault="00A00169" w:rsidP="00A00169">
      <w:pPr>
        <w:spacing w:line="360" w:lineRule="auto"/>
        <w:rPr>
          <w:lang w:val="en-GB"/>
        </w:rPr>
      </w:pPr>
      <w:r>
        <w:rPr>
          <w:noProof/>
          <w:position w:val="-28"/>
        </w:rPr>
        <w:drawing>
          <wp:inline distT="0" distB="0" distL="0" distR="0" wp14:anchorId="54D088A7" wp14:editId="1111499B">
            <wp:extent cx="1603375" cy="4298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03375" cy="429895"/>
                    </a:xfrm>
                    <a:prstGeom prst="rect">
                      <a:avLst/>
                    </a:prstGeom>
                    <a:noFill/>
                    <a:ln>
                      <a:noFill/>
                    </a:ln>
                  </pic:spPr>
                </pic:pic>
              </a:graphicData>
            </a:graphic>
          </wp:inline>
        </w:drawing>
      </w:r>
    </w:p>
    <w:p w14:paraId="7097AFC1" w14:textId="772E6A0A" w:rsidR="00A00169" w:rsidRDefault="00A00169" w:rsidP="00A00169">
      <w:pPr>
        <w:spacing w:line="360" w:lineRule="auto"/>
        <w:rPr>
          <w:lang w:val="en-GB"/>
        </w:rPr>
      </w:pPr>
      <w:proofErr w:type="gramStart"/>
      <w:r>
        <w:rPr>
          <w:lang w:val="en-GB"/>
        </w:rPr>
        <w:t>where</w:t>
      </w:r>
      <w:proofErr w:type="gramEnd"/>
      <w:r>
        <w:rPr>
          <w:lang w:val="en-GB"/>
        </w:rPr>
        <w:t xml:space="preserve"> </w:t>
      </w:r>
      <w:r>
        <w:rPr>
          <w:i/>
          <w:iCs/>
          <w:lang w:val="en-GB"/>
        </w:rPr>
        <w:t>p</w:t>
      </w:r>
      <w:r>
        <w:rPr>
          <w:i/>
          <w:iCs/>
          <w:vertAlign w:val="subscript"/>
          <w:lang w:val="en-GB"/>
        </w:rPr>
        <w:t>i</w:t>
      </w:r>
      <w:r>
        <w:rPr>
          <w:lang w:val="en-GB"/>
        </w:rPr>
        <w:t xml:space="preserve"> is the probability of the </w:t>
      </w:r>
      <w:proofErr w:type="spellStart"/>
      <w:r>
        <w:rPr>
          <w:i/>
          <w:iCs/>
          <w:lang w:val="en-GB"/>
        </w:rPr>
        <w:t>i</w:t>
      </w:r>
      <w:r>
        <w:rPr>
          <w:lang w:val="en-GB"/>
        </w:rPr>
        <w:t>th</w:t>
      </w:r>
      <w:proofErr w:type="spellEnd"/>
      <w:r>
        <w:rPr>
          <w:lang w:val="en-GB"/>
        </w:rPr>
        <w:t xml:space="preserve"> cluster membership in clustering X.  To adjust the MI for chance occurrence,</w:t>
      </w:r>
    </w:p>
    <w:p w14:paraId="61B68EEC" w14:textId="170DC54A" w:rsidR="00A00169" w:rsidRDefault="00A00169" w:rsidP="00A00169">
      <w:pPr>
        <w:spacing w:line="360" w:lineRule="auto"/>
        <w:rPr>
          <w:lang w:val="en-GB"/>
        </w:rPr>
      </w:pPr>
      <w:r>
        <w:rPr>
          <w:rFonts w:ascii="Courier New" w:hAnsi="Courier New" w:cs="Courier New"/>
          <w:noProof/>
          <w:position w:val="-22"/>
        </w:rPr>
        <w:drawing>
          <wp:inline distT="0" distB="0" distL="0" distR="0" wp14:anchorId="32906738" wp14:editId="19596F41">
            <wp:extent cx="2907030" cy="334645"/>
            <wp:effectExtent l="0" t="0" r="762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907030" cy="334645"/>
                    </a:xfrm>
                    <a:prstGeom prst="rect">
                      <a:avLst/>
                    </a:prstGeom>
                    <a:noFill/>
                    <a:ln>
                      <a:noFill/>
                    </a:ln>
                  </pic:spPr>
                </pic:pic>
              </a:graphicData>
            </a:graphic>
          </wp:inline>
        </w:drawing>
      </w:r>
    </w:p>
    <w:p w14:paraId="30C58E41" w14:textId="47E53EAA" w:rsidR="005D1CE3" w:rsidRDefault="005D1CE3" w:rsidP="005D1CE3">
      <w:pPr>
        <w:spacing w:line="360" w:lineRule="auto"/>
      </w:pPr>
      <w:commentRangeStart w:id="25"/>
      <w:r>
        <w:rPr>
          <w:lang w:val="en-GB"/>
        </w:rPr>
        <w:t>Where</w:t>
      </w:r>
      <w:commentRangeEnd w:id="25"/>
      <w:r w:rsidR="009402AB">
        <w:rPr>
          <w:rStyle w:val="CommentReference"/>
        </w:rPr>
        <w:commentReference w:id="25"/>
      </w:r>
      <w:r>
        <w:rPr>
          <w:lang w:val="en-GB"/>
        </w:rPr>
        <w:t>, EMI is the expectation of the mutual information.  AMI ranges between 0 and 1.</w:t>
      </w:r>
      <w:r>
        <w:t xml:space="preserve">  </w:t>
      </w:r>
      <w:r>
        <w:rPr>
          <w:lang w:val="en-GB"/>
        </w:rPr>
        <w:t xml:space="preserve">An AMI value of zero means that the two clustering outcomes are independent whereas an AMI of 1 indicates that the two </w:t>
      </w:r>
      <w:r w:rsidR="00897298">
        <w:rPr>
          <w:lang w:val="en-GB"/>
        </w:rPr>
        <w:t>clustering</w:t>
      </w:r>
      <w:r>
        <w:rPr>
          <w:lang w:val="en-GB"/>
        </w:rPr>
        <w:t xml:space="preserve"> are </w:t>
      </w:r>
      <w:r w:rsidR="003F701B">
        <w:rPr>
          <w:lang w:val="en-GB"/>
        </w:rPr>
        <w:t>highly associated</w:t>
      </w:r>
      <w:r>
        <w:rPr>
          <w:lang w:val="en-GB"/>
        </w:rPr>
        <w:t xml:space="preserve">. </w:t>
      </w:r>
    </w:p>
    <w:p w14:paraId="2D492C09" w14:textId="77777777" w:rsidR="00211547" w:rsidRDefault="0057497C" w:rsidP="00211547">
      <w:pPr>
        <w:spacing w:line="240" w:lineRule="auto"/>
        <w:rPr>
          <w:b/>
        </w:rPr>
      </w:pPr>
      <w:r w:rsidRPr="00C92B8D">
        <w:rPr>
          <w:u w:val="single"/>
        </w:rPr>
        <w:t xml:space="preserve">The </w:t>
      </w:r>
      <w:r w:rsidR="00C92B8D">
        <w:rPr>
          <w:u w:val="single"/>
        </w:rPr>
        <w:t>EPIG-</w:t>
      </w:r>
      <w:proofErr w:type="spellStart"/>
      <w:r w:rsidR="00C92B8D">
        <w:rPr>
          <w:u w:val="single"/>
        </w:rPr>
        <w:t>Seq</w:t>
      </w:r>
      <w:proofErr w:type="spellEnd"/>
      <w:r w:rsidR="00C92B8D">
        <w:rPr>
          <w:u w:val="single"/>
        </w:rPr>
        <w:t xml:space="preserve"> </w:t>
      </w:r>
      <w:r w:rsidRPr="00C92B8D">
        <w:rPr>
          <w:u w:val="single"/>
        </w:rPr>
        <w:t>algorithm pseudo code</w:t>
      </w:r>
      <w:r w:rsidR="00211547" w:rsidRPr="00211547">
        <w:rPr>
          <w:b/>
        </w:rPr>
        <w:t xml:space="preserve"> </w:t>
      </w:r>
    </w:p>
    <w:p w14:paraId="6B2B1136" w14:textId="0C8C3DF0" w:rsidR="00211547" w:rsidRPr="00C92B8D" w:rsidRDefault="000F7B60" w:rsidP="00211547">
      <w:pPr>
        <w:spacing w:line="240" w:lineRule="auto"/>
        <w:rPr>
          <w:b/>
        </w:rPr>
      </w:pPr>
      <w:r>
        <w:rPr>
          <w:b/>
        </w:rPr>
        <w:t xml:space="preserve">Step 1: </w:t>
      </w:r>
      <w:r w:rsidR="00211547" w:rsidRPr="00C92B8D">
        <w:rPr>
          <w:b/>
        </w:rPr>
        <w:t xml:space="preserve">Extract </w:t>
      </w:r>
      <w:r>
        <w:rPr>
          <w:b/>
        </w:rPr>
        <w:t xml:space="preserve">candidate profiles as seeds to </w:t>
      </w:r>
      <w:r w:rsidR="00211547" w:rsidRPr="00C92B8D">
        <w:rPr>
          <w:b/>
        </w:rPr>
        <w:t>patterns</w:t>
      </w:r>
    </w:p>
    <w:p w14:paraId="6E402A71" w14:textId="77777777" w:rsidR="00211547" w:rsidRDefault="00211547" w:rsidP="00211547">
      <w:pPr>
        <w:pStyle w:val="ListParagraph"/>
        <w:numPr>
          <w:ilvl w:val="0"/>
          <w:numId w:val="1"/>
        </w:numPr>
        <w:spacing w:line="360" w:lineRule="auto"/>
      </w:pPr>
      <w:r>
        <w:lastRenderedPageBreak/>
        <w:t xml:space="preserve">Define </w:t>
      </w:r>
      <w:r w:rsidR="00672C0C">
        <w:t xml:space="preserve">the </w:t>
      </w:r>
      <w:r>
        <w:t>parameter set θ</w:t>
      </w:r>
      <w:r w:rsidR="00672C0C">
        <w:t xml:space="preserve"> </w:t>
      </w:r>
      <w:r w:rsidR="00057504">
        <w:t xml:space="preserve">for </w:t>
      </w:r>
      <w:r w:rsidR="00672C0C">
        <w:t>pattern extracting</w:t>
      </w:r>
      <w:r>
        <w:t xml:space="preserve">; </w:t>
      </w:r>
    </w:p>
    <w:p w14:paraId="2EA92B8F" w14:textId="77777777" w:rsidR="00147F52" w:rsidRDefault="00147F52" w:rsidP="00211547">
      <w:pPr>
        <w:pStyle w:val="ListParagraph"/>
        <w:numPr>
          <w:ilvl w:val="0"/>
          <w:numId w:val="1"/>
        </w:numPr>
        <w:spacing w:line="240" w:lineRule="auto"/>
      </w:pPr>
      <w:r w:rsidRPr="00147F52">
        <w:rPr>
          <w:b/>
        </w:rPr>
        <w:t>for</w:t>
      </w:r>
      <w:r>
        <w:t xml:space="preserve"> </w:t>
      </w:r>
      <w:proofErr w:type="spellStart"/>
      <w:r>
        <w:t>i</w:t>
      </w:r>
      <w:proofErr w:type="spellEnd"/>
      <w:r>
        <w:t xml:space="preserve"> = 1..n  </w:t>
      </w:r>
      <w:r w:rsidR="00713517" w:rsidRPr="00713517">
        <w:rPr>
          <w:b/>
        </w:rPr>
        <w:t>do</w:t>
      </w:r>
    </w:p>
    <w:p w14:paraId="2AF8E631" w14:textId="7E84C7EC" w:rsidR="00147F52" w:rsidRDefault="009402AB" w:rsidP="00147F52">
      <w:pPr>
        <w:pStyle w:val="ListParagraph"/>
        <w:spacing w:line="240" w:lineRule="auto"/>
      </w:pPr>
      <w:r>
        <w:rPr>
          <w:b/>
          <w:noProof/>
        </w:rPr>
        <mc:AlternateContent>
          <mc:Choice Requires="wps">
            <w:drawing>
              <wp:anchor distT="0" distB="0" distL="114300" distR="114300" simplePos="0" relativeHeight="251664384" behindDoc="0" locked="0" layoutInCell="1" allowOverlap="1" wp14:anchorId="7A33CC0A" wp14:editId="22171FBF">
                <wp:simplePos x="0" y="0"/>
                <wp:positionH relativeFrom="column">
                  <wp:posOffset>682388</wp:posOffset>
                </wp:positionH>
                <wp:positionV relativeFrom="paragraph">
                  <wp:posOffset>147121</wp:posOffset>
                </wp:positionV>
                <wp:extent cx="0" cy="313898"/>
                <wp:effectExtent l="0" t="0" r="19050" b="10160"/>
                <wp:wrapNone/>
                <wp:docPr id="3" name="Straight Connector 3"/>
                <wp:cNvGraphicFramePr/>
                <a:graphic xmlns:a="http://schemas.openxmlformats.org/drawingml/2006/main">
                  <a:graphicData uri="http://schemas.microsoft.com/office/word/2010/wordprocessingShape">
                    <wps:wsp>
                      <wps:cNvCnPr/>
                      <wps:spPr>
                        <a:xfrm>
                          <a:off x="0" y="0"/>
                          <a:ext cx="0" cy="3138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5pt,11.6pt" to="53.7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" strokecolor="black [3040]"/>
            </w:pict>
          </mc:Fallback>
        </mc:AlternateContent>
      </w:r>
      <w:del w:id="26" w:author="bigBrother" w:date="2015-02-26T21:04:00Z">
        <w:r w:rsidR="00713517" w:rsidDel="009402AB">
          <w:rPr>
            <w:b/>
            <w:noProof/>
          </w:rPr>
          <mc:AlternateContent>
            <mc:Choice Requires="wps">
              <w:drawing>
                <wp:anchor distT="0" distB="0" distL="114300" distR="114300" simplePos="0" relativeHeight="251660288" behindDoc="0" locked="0" layoutInCell="1" allowOverlap="1" wp14:anchorId="069094C1" wp14:editId="4A34B9F3">
                  <wp:simplePos x="0" y="0"/>
                  <wp:positionH relativeFrom="column">
                    <wp:posOffset>-300393</wp:posOffset>
                  </wp:positionH>
                  <wp:positionV relativeFrom="paragraph">
                    <wp:posOffset>12065</wp:posOffset>
                  </wp:positionV>
                  <wp:extent cx="0" cy="1022985"/>
                  <wp:effectExtent l="0" t="0" r="19050" b="24765"/>
                  <wp:wrapNone/>
                  <wp:docPr id="1" name="Straight Connector 1"/>
                  <wp:cNvGraphicFramePr/>
                  <a:graphic xmlns:a="http://schemas.openxmlformats.org/drawingml/2006/main">
                    <a:graphicData uri="http://schemas.microsoft.com/office/word/2010/wordprocessingShape">
                      <wps:wsp>
                        <wps:cNvCnPr/>
                        <wps:spPr>
                          <a:xfrm>
                            <a:off x="0" y="0"/>
                            <a:ext cx="0" cy="1022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95pt" to="-23.6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" strokecolor="black [3040]"/>
              </w:pict>
            </mc:Fallback>
          </mc:AlternateContent>
        </w:r>
      </w:del>
      <w:r w:rsidR="00147F52">
        <w:t xml:space="preserve">      </w:t>
      </w:r>
    </w:p>
    <w:p w14:paraId="29A3A617" w14:textId="4D778DB9" w:rsidR="00147F52" w:rsidRDefault="00211547" w:rsidP="00147F52">
      <w:pPr>
        <w:pStyle w:val="ListParagraph"/>
        <w:spacing w:line="240" w:lineRule="auto"/>
        <w:ind w:firstLine="720"/>
      </w:pPr>
      <w:r>
        <w:t>Calculate all pairwise CYs correlation</w:t>
      </w:r>
    </w:p>
    <w:p w14:paraId="37730BED" w14:textId="1D84BFFB" w:rsidR="00713517" w:rsidRDefault="00713517" w:rsidP="00713517">
      <w:pPr>
        <w:pStyle w:val="ListParagraph"/>
        <w:spacing w:line="240" w:lineRule="auto"/>
        <w:ind w:firstLine="720"/>
      </w:pPr>
    </w:p>
    <w:p w14:paraId="535FDEC3" w14:textId="6C29A931" w:rsidR="00147F52" w:rsidRPr="00713517" w:rsidRDefault="00713517" w:rsidP="00713517">
      <w:pPr>
        <w:spacing w:after="0" w:line="240" w:lineRule="auto"/>
        <w:rPr>
          <w:b/>
        </w:rPr>
      </w:pPr>
      <w:r>
        <w:t xml:space="preserve">                 </w:t>
      </w:r>
      <w:del w:id="27" w:author="bigBrother" w:date="2015-02-26T21:05:00Z">
        <w:r w:rsidDel="009402AB">
          <w:delText xml:space="preserve"> </w:delText>
        </w:r>
      </w:del>
      <w:r>
        <w:t xml:space="preserve">  </w:t>
      </w:r>
    </w:p>
    <w:p w14:paraId="1FF1B0BD" w14:textId="77777777" w:rsidR="00713517" w:rsidRPr="00713517" w:rsidRDefault="00F87CBA" w:rsidP="00713517">
      <w:pPr>
        <w:spacing w:after="0" w:line="240" w:lineRule="auto"/>
        <w:rPr>
          <w:b/>
        </w:rPr>
      </w:pPr>
      <w:r>
        <w:t xml:space="preserve">              </w:t>
      </w:r>
      <w:proofErr w:type="gramStart"/>
      <w:r w:rsidR="00713517" w:rsidRPr="00713517">
        <w:rPr>
          <w:b/>
        </w:rPr>
        <w:t>end</w:t>
      </w:r>
      <w:proofErr w:type="gramEnd"/>
    </w:p>
    <w:p w14:paraId="7C9BC511" w14:textId="6BE86171" w:rsidR="00662AC3" w:rsidRDefault="00662AC3" w:rsidP="00662AC3">
      <w:pPr>
        <w:pStyle w:val="ListParagraph"/>
        <w:numPr>
          <w:ilvl w:val="0"/>
          <w:numId w:val="1"/>
        </w:numPr>
        <w:spacing w:line="240" w:lineRule="auto"/>
      </w:pPr>
      <w:r w:rsidRPr="00662AC3">
        <w:t xml:space="preserve">Delete the </w:t>
      </w:r>
      <w:proofErr w:type="spellStart"/>
      <w:r w:rsidRPr="00B42394">
        <w:rPr>
          <w:i/>
        </w:rPr>
        <w:t>i</w:t>
      </w:r>
      <w:r w:rsidRPr="00662AC3">
        <w:t>th</w:t>
      </w:r>
      <w:proofErr w:type="spellEnd"/>
      <w:r w:rsidRPr="00662AC3">
        <w:t xml:space="preserve"> profile if </w:t>
      </w:r>
      <w:r w:rsidR="000866FD">
        <w:t xml:space="preserve">the </w:t>
      </w:r>
      <w:r w:rsidR="004A4926">
        <w:t>number</w:t>
      </w:r>
      <w:r w:rsidR="000866FD">
        <w:t xml:space="preserve"> of profiles with CYs &gt;= Rt1</w:t>
      </w:r>
      <w:r w:rsidRPr="00662AC3">
        <w:t xml:space="preserve"> </w:t>
      </w:r>
      <w:r w:rsidR="000866FD">
        <w:t xml:space="preserve">is </w:t>
      </w:r>
      <w:r>
        <w:t xml:space="preserve">&lt; </w:t>
      </w:r>
      <w:r w:rsidR="000866FD">
        <w:t>Mt</w:t>
      </w:r>
      <w:r>
        <w:t xml:space="preserve"> </w:t>
      </w:r>
    </w:p>
    <w:p w14:paraId="7828978C" w14:textId="1D98FBE1" w:rsidR="00D16818" w:rsidRDefault="00820C2D" w:rsidP="00D16818">
      <w:pPr>
        <w:pStyle w:val="ListParagraph"/>
        <w:numPr>
          <w:ilvl w:val="0"/>
          <w:numId w:val="1"/>
        </w:numPr>
        <w:spacing w:line="240" w:lineRule="auto"/>
      </w:pPr>
      <w:r>
        <w:t xml:space="preserve">For remaining profiles, estimate </w:t>
      </w:r>
    </w:p>
    <w:p w14:paraId="6AFDFF7D" w14:textId="5770CDEE" w:rsidR="00D16818" w:rsidRDefault="00820C2D" w:rsidP="00B42394">
      <w:pPr>
        <w:pStyle w:val="ListParagraph"/>
        <w:numPr>
          <w:ilvl w:val="1"/>
          <w:numId w:val="1"/>
        </w:numPr>
        <w:spacing w:line="240" w:lineRule="auto"/>
      </w:pPr>
      <w:r>
        <w:t>t</w:t>
      </w:r>
      <w:r w:rsidR="00D16818">
        <w:t>he location parameter</w:t>
      </w:r>
    </w:p>
    <w:p w14:paraId="54B42F3A" w14:textId="13DB6241" w:rsidR="00D16818" w:rsidRDefault="00820C2D" w:rsidP="00B42394">
      <w:pPr>
        <w:pStyle w:val="ListParagraph"/>
        <w:numPr>
          <w:ilvl w:val="1"/>
          <w:numId w:val="1"/>
        </w:numPr>
        <w:spacing w:line="240" w:lineRule="auto"/>
      </w:pPr>
      <w:r>
        <w:t>the</w:t>
      </w:r>
      <w:r w:rsidR="00D16818">
        <w:t xml:space="preserve"> dispersion</w:t>
      </w:r>
    </w:p>
    <w:p w14:paraId="7065DE13" w14:textId="293B6FFB" w:rsidR="00D16818" w:rsidRDefault="000866FD" w:rsidP="00211547">
      <w:pPr>
        <w:pStyle w:val="ListParagraph"/>
        <w:numPr>
          <w:ilvl w:val="0"/>
          <w:numId w:val="1"/>
        </w:numPr>
        <w:spacing w:line="240" w:lineRule="auto"/>
      </w:pPr>
      <w:r>
        <w:t xml:space="preserve">Delete profile if </w:t>
      </w:r>
      <w:r w:rsidR="00B36FA6">
        <w:t xml:space="preserve">location parameter &lt; </w:t>
      </w:r>
      <w:r>
        <w:t xml:space="preserve">St1 </w:t>
      </w:r>
      <w:r w:rsidR="00B36FA6">
        <w:t xml:space="preserve">or </w:t>
      </w:r>
      <w:r w:rsidR="003B5B7B">
        <w:t>[</w:t>
      </w:r>
      <w:r w:rsidR="00B36FA6">
        <w:t>dispersion</w:t>
      </w:r>
      <w:r w:rsidR="003B5B7B">
        <w:t xml:space="preserve"> &lt; 95</w:t>
      </w:r>
      <w:r w:rsidR="003B5B7B" w:rsidRPr="00B42394">
        <w:rPr>
          <w:vertAlign w:val="superscript"/>
        </w:rPr>
        <w:t>th</w:t>
      </w:r>
      <w:r w:rsidR="003B5B7B">
        <w:t xml:space="preserve"> percentile or &gt; 5</w:t>
      </w:r>
      <w:r w:rsidR="003B5B7B" w:rsidRPr="00B42394">
        <w:rPr>
          <w:vertAlign w:val="superscript"/>
        </w:rPr>
        <w:t>th</w:t>
      </w:r>
      <w:r w:rsidR="003B5B7B">
        <w:t xml:space="preserve"> percentile] </w:t>
      </w:r>
      <w:r w:rsidR="00B36FA6">
        <w:t xml:space="preserve"> </w:t>
      </w:r>
      <w:r>
        <w:t xml:space="preserve">  </w:t>
      </w:r>
    </w:p>
    <w:p w14:paraId="714B4AE4" w14:textId="303AE88D" w:rsidR="0066190D" w:rsidRDefault="0066190D" w:rsidP="0066190D">
      <w:pPr>
        <w:pStyle w:val="ListParagraph"/>
        <w:numPr>
          <w:ilvl w:val="0"/>
          <w:numId w:val="1"/>
        </w:numPr>
        <w:spacing w:line="240" w:lineRule="auto"/>
      </w:pPr>
      <w:r>
        <w:t xml:space="preserve">Remove profile with max(dispersion)  if the top 5 correlated profiles overlap with another profile </w:t>
      </w:r>
    </w:p>
    <w:p w14:paraId="49F2298B" w14:textId="2AAC4B2A" w:rsidR="0066190D" w:rsidRDefault="0066190D" w:rsidP="0066190D">
      <w:pPr>
        <w:pStyle w:val="ListParagraph"/>
        <w:numPr>
          <w:ilvl w:val="0"/>
          <w:numId w:val="1"/>
        </w:numPr>
        <w:spacing w:line="240" w:lineRule="auto"/>
      </w:pPr>
      <w:r w:rsidRPr="0066190D">
        <w:t xml:space="preserve">Remove </w:t>
      </w:r>
      <w:r>
        <w:t>profile</w:t>
      </w:r>
      <w:r w:rsidR="002E045D">
        <w:t xml:space="preserve"> with </w:t>
      </w:r>
      <w:r>
        <w:t xml:space="preserve">correlation &gt;=0.9 to another profile </w:t>
      </w:r>
    </w:p>
    <w:p w14:paraId="2DB00202" w14:textId="691E775B" w:rsidR="005757EC" w:rsidRPr="00C92B8D" w:rsidRDefault="009C3512" w:rsidP="00F2603D">
      <w:pPr>
        <w:spacing w:line="240" w:lineRule="auto"/>
        <w:rPr>
          <w:b/>
        </w:rPr>
      </w:pPr>
      <w:r>
        <w:t xml:space="preserve">Remaining profiles </w:t>
      </w:r>
      <w:r w:rsidR="004A4926">
        <w:t xml:space="preserve">are </w:t>
      </w:r>
      <w:r>
        <w:t>defined as candidate seeds for patterns</w:t>
      </w:r>
      <w:r w:rsidR="004A4926">
        <w:t xml:space="preserve"> </w:t>
      </w:r>
      <w:r w:rsidR="000F7B60">
        <w:rPr>
          <w:b/>
        </w:rPr>
        <w:t xml:space="preserve">Step 2: </w:t>
      </w:r>
      <w:r w:rsidR="005757EC" w:rsidRPr="00C92B8D">
        <w:rPr>
          <w:b/>
        </w:rPr>
        <w:t xml:space="preserve">Categorize </w:t>
      </w:r>
      <w:r w:rsidR="00C92B8D">
        <w:rPr>
          <w:b/>
        </w:rPr>
        <w:t>profiles</w:t>
      </w:r>
      <w:r w:rsidR="005757EC" w:rsidRPr="00C92B8D">
        <w:rPr>
          <w:b/>
        </w:rPr>
        <w:t xml:space="preserve"> to patterns</w:t>
      </w:r>
    </w:p>
    <w:p w14:paraId="5449E0DD" w14:textId="77777777" w:rsidR="00672C0C" w:rsidRDefault="00672C0C" w:rsidP="00672C0C">
      <w:pPr>
        <w:pStyle w:val="ListParagraph"/>
        <w:numPr>
          <w:ilvl w:val="0"/>
          <w:numId w:val="3"/>
        </w:numPr>
        <w:spacing w:line="360" w:lineRule="auto"/>
      </w:pPr>
      <w:r>
        <w:t xml:space="preserve">Define the parameter set θ for categorization; </w:t>
      </w:r>
    </w:p>
    <w:p w14:paraId="56279F3A" w14:textId="6E9F60A2" w:rsidR="008C5EDA" w:rsidRDefault="008C5EDA" w:rsidP="00B42394">
      <w:pPr>
        <w:pStyle w:val="ListParagraph"/>
        <w:numPr>
          <w:ilvl w:val="0"/>
          <w:numId w:val="3"/>
        </w:numPr>
        <w:spacing w:line="240" w:lineRule="auto"/>
      </w:pPr>
      <w:r>
        <w:t xml:space="preserve"> </w:t>
      </w:r>
      <w:r w:rsidRPr="00147F52">
        <w:rPr>
          <w:b/>
        </w:rPr>
        <w:t>for</w:t>
      </w:r>
      <w:r>
        <w:t xml:space="preserve"> </w:t>
      </w:r>
      <w:proofErr w:type="spellStart"/>
      <w:r>
        <w:t>i</w:t>
      </w:r>
      <w:proofErr w:type="spellEnd"/>
      <w:r>
        <w:t xml:space="preserve"> = 1..n  </w:t>
      </w:r>
      <w:r w:rsidRPr="00713517">
        <w:rPr>
          <w:b/>
        </w:rPr>
        <w:t>do</w:t>
      </w:r>
      <w:r>
        <w:rPr>
          <w:noProof/>
        </w:rPr>
        <mc:AlternateContent>
          <mc:Choice Requires="wps">
            <w:drawing>
              <wp:anchor distT="0" distB="0" distL="114300" distR="114300" simplePos="0" relativeHeight="251673600" behindDoc="0" locked="0" layoutInCell="1" allowOverlap="1" wp14:anchorId="1643F26C" wp14:editId="47B7C870">
                <wp:simplePos x="0" y="0"/>
                <wp:positionH relativeFrom="column">
                  <wp:posOffset>504967</wp:posOffset>
                </wp:positionH>
                <wp:positionV relativeFrom="paragraph">
                  <wp:posOffset>9468</wp:posOffset>
                </wp:positionV>
                <wp:extent cx="0" cy="696036"/>
                <wp:effectExtent l="0" t="0" r="19050" b="27940"/>
                <wp:wrapNone/>
                <wp:docPr id="11" name="Straight Connector 11"/>
                <wp:cNvGraphicFramePr/>
                <a:graphic xmlns:a="http://schemas.openxmlformats.org/drawingml/2006/main">
                  <a:graphicData uri="http://schemas.microsoft.com/office/word/2010/wordprocessingShape">
                    <wps:wsp>
                      <wps:cNvCnPr/>
                      <wps:spPr>
                        <a:xfrm>
                          <a:off x="0" y="0"/>
                          <a:ext cx="0" cy="696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5pt" to="39.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" strokecolor="black [3040]"/>
            </w:pict>
          </mc:Fallback>
        </mc:AlternateContent>
      </w:r>
    </w:p>
    <w:p w14:paraId="49146284" w14:textId="00374940" w:rsidR="008C5EDA" w:rsidRDefault="008C5EDA" w:rsidP="008C5EDA">
      <w:pPr>
        <w:pStyle w:val="ListParagraph"/>
        <w:spacing w:line="240" w:lineRule="auto"/>
      </w:pPr>
      <w:r>
        <w:t xml:space="preserve">      </w:t>
      </w:r>
      <w:r w:rsidR="00FA0F42">
        <w:t>Initially a</w:t>
      </w:r>
      <w:r>
        <w:t xml:space="preserve">ssign the </w:t>
      </w:r>
      <w:proofErr w:type="spellStart"/>
      <w:r>
        <w:t>ith</w:t>
      </w:r>
      <w:proofErr w:type="spellEnd"/>
      <w:r>
        <w:t xml:space="preserve"> profile to the kth pattern if CYs &gt;</w:t>
      </w:r>
      <w:r w:rsidR="00025592">
        <w:t>=</w:t>
      </w:r>
      <w:r>
        <w:t xml:space="preserve"> Rt2</w:t>
      </w:r>
      <w:r w:rsidR="00025592">
        <w:t xml:space="preserve"> and location parameter &gt; St2</w:t>
      </w:r>
    </w:p>
    <w:p w14:paraId="368B3A2F" w14:textId="77777777" w:rsidR="008C5EDA" w:rsidRPr="00832590" w:rsidRDefault="008C5EDA" w:rsidP="008C5EDA">
      <w:pPr>
        <w:pStyle w:val="ListParagraph"/>
        <w:spacing w:line="360" w:lineRule="auto"/>
        <w:rPr>
          <w:b/>
        </w:rPr>
      </w:pPr>
      <w:proofErr w:type="gramStart"/>
      <w:r w:rsidRPr="00153A4A">
        <w:rPr>
          <w:b/>
        </w:rPr>
        <w:t>end</w:t>
      </w:r>
      <w:proofErr w:type="gramEnd"/>
    </w:p>
    <w:p w14:paraId="178371EA" w14:textId="28B5D887" w:rsidR="008C5EDA" w:rsidRDefault="008C5EDA" w:rsidP="00672C0C">
      <w:pPr>
        <w:pStyle w:val="ListParagraph"/>
        <w:numPr>
          <w:ilvl w:val="0"/>
          <w:numId w:val="3"/>
        </w:numPr>
        <w:spacing w:line="360" w:lineRule="auto"/>
      </w:pPr>
    </w:p>
    <w:p w14:paraId="4E5BF40C" w14:textId="376645E4" w:rsidR="005B00B2" w:rsidRDefault="005B00B2" w:rsidP="00672C0C">
      <w:pPr>
        <w:pStyle w:val="ListParagraph"/>
        <w:numPr>
          <w:ilvl w:val="0"/>
          <w:numId w:val="3"/>
        </w:numPr>
        <w:spacing w:line="240" w:lineRule="auto"/>
      </w:pPr>
      <w:r>
        <w:t>Until no more moves (</w:t>
      </w:r>
      <w:r w:rsidR="003D27D2">
        <w:t>when</w:t>
      </w:r>
      <w:r>
        <w:t xml:space="preserve"> 1-AMI &lt; 0.0</w:t>
      </w:r>
      <w:r w:rsidR="003D27D2">
        <w:t>0</w:t>
      </w:r>
      <w:r>
        <w:t>01)</w:t>
      </w:r>
    </w:p>
    <w:p w14:paraId="31446BD5" w14:textId="724684D3" w:rsidR="00672C0C" w:rsidRDefault="005B00B2" w:rsidP="00B42394">
      <w:pPr>
        <w:spacing w:line="240" w:lineRule="auto"/>
      </w:pPr>
      <w:r>
        <w:rPr>
          <w:b/>
        </w:rPr>
        <w:t xml:space="preserve">                   </w:t>
      </w:r>
      <w:proofErr w:type="gramStart"/>
      <w:r w:rsidR="00672C0C" w:rsidRPr="005B00B2">
        <w:rPr>
          <w:b/>
        </w:rPr>
        <w:t>for</w:t>
      </w:r>
      <w:proofErr w:type="gramEnd"/>
      <w:r w:rsidR="00672C0C">
        <w:t xml:space="preserve"> </w:t>
      </w:r>
      <w:proofErr w:type="spellStart"/>
      <w:r w:rsidR="00672C0C">
        <w:t>i</w:t>
      </w:r>
      <w:proofErr w:type="spellEnd"/>
      <w:r w:rsidR="00672C0C">
        <w:t xml:space="preserve"> = 1..</w:t>
      </w:r>
      <w:r>
        <w:t xml:space="preserve">m  </w:t>
      </w:r>
      <w:r w:rsidR="00672C0C" w:rsidRPr="005B00B2">
        <w:rPr>
          <w:b/>
        </w:rPr>
        <w:t>do</w:t>
      </w:r>
    </w:p>
    <w:p w14:paraId="62EDA002" w14:textId="5B2215EA" w:rsidR="005B00B2" w:rsidRDefault="00672C0C" w:rsidP="00153A4A">
      <w:pPr>
        <w:pStyle w:val="ListParagraph"/>
        <w:spacing w:line="240" w:lineRule="auto"/>
      </w:pPr>
      <w:r>
        <w:rPr>
          <w:b/>
          <w:noProof/>
        </w:rPr>
        <mc:AlternateContent>
          <mc:Choice Requires="wps">
            <w:drawing>
              <wp:anchor distT="0" distB="0" distL="114300" distR="114300" simplePos="0" relativeHeight="251662336" behindDoc="0" locked="0" layoutInCell="1" allowOverlap="1" wp14:anchorId="77B25398" wp14:editId="0F3DE1C3">
                <wp:simplePos x="0" y="0"/>
                <wp:positionH relativeFrom="column">
                  <wp:posOffset>504967</wp:posOffset>
                </wp:positionH>
                <wp:positionV relativeFrom="paragraph">
                  <wp:posOffset>9468</wp:posOffset>
                </wp:positionV>
                <wp:extent cx="0" cy="696036"/>
                <wp:effectExtent l="0" t="0" r="19050" b="27940"/>
                <wp:wrapNone/>
                <wp:docPr id="2" name="Straight Connector 2"/>
                <wp:cNvGraphicFramePr/>
                <a:graphic xmlns:a="http://schemas.openxmlformats.org/drawingml/2006/main">
                  <a:graphicData uri="http://schemas.microsoft.com/office/word/2010/wordprocessingShape">
                    <wps:wsp>
                      <wps:cNvCnPr/>
                      <wps:spPr>
                        <a:xfrm>
                          <a:off x="0" y="0"/>
                          <a:ext cx="0" cy="696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5pt" to="39.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" strokecolor="black [3040]"/>
            </w:pict>
          </mc:Fallback>
        </mc:AlternateContent>
      </w:r>
      <w:r>
        <w:t xml:space="preserve">      </w:t>
      </w:r>
      <w:r w:rsidR="005B00B2">
        <w:t xml:space="preserve">     </w:t>
      </w:r>
      <w:r w:rsidR="005B00B2">
        <w:tab/>
        <w:t xml:space="preserve">Update patterns with profiles with the highest median PCS </w:t>
      </w:r>
    </w:p>
    <w:p w14:paraId="23C4273F" w14:textId="05B274AD" w:rsidR="00153A4A" w:rsidRDefault="00153A4A" w:rsidP="00153A4A">
      <w:pPr>
        <w:pStyle w:val="ListParagraph"/>
        <w:spacing w:line="240" w:lineRule="auto"/>
      </w:pPr>
      <w:r>
        <w:t xml:space="preserve">      </w:t>
      </w:r>
      <w:r w:rsidR="005B00B2">
        <w:t xml:space="preserve">     </w:t>
      </w:r>
      <w:r w:rsidR="005B00B2">
        <w:tab/>
        <w:t xml:space="preserve">Assign the </w:t>
      </w:r>
      <w:proofErr w:type="spellStart"/>
      <w:r w:rsidR="005B00B2">
        <w:t>ith</w:t>
      </w:r>
      <w:proofErr w:type="spellEnd"/>
      <w:r w:rsidR="005B00B2" w:rsidRPr="00153A4A">
        <w:t xml:space="preserve"> </w:t>
      </w:r>
      <w:r w:rsidRPr="00153A4A">
        <w:t xml:space="preserve">profile to </w:t>
      </w:r>
      <w:r w:rsidR="005B00B2">
        <w:t xml:space="preserve">the kth </w:t>
      </w:r>
      <w:r w:rsidRPr="00153A4A">
        <w:t>pattern</w:t>
      </w:r>
      <w:r w:rsidR="005B00B2">
        <w:t xml:space="preserve"> if </w:t>
      </w:r>
      <w:r w:rsidRPr="00153A4A">
        <w:t xml:space="preserve">CYs </w:t>
      </w:r>
      <w:r w:rsidR="005B00B2">
        <w:t>&gt;= Rt2</w:t>
      </w:r>
    </w:p>
    <w:p w14:paraId="3722598E" w14:textId="16627B54" w:rsidR="00153A4A" w:rsidRDefault="00153A4A" w:rsidP="00153A4A">
      <w:pPr>
        <w:pStyle w:val="ListParagraph"/>
        <w:spacing w:line="240" w:lineRule="auto"/>
      </w:pPr>
      <w:r>
        <w:t xml:space="preserve">      </w:t>
      </w:r>
      <w:r w:rsidR="005B00B2">
        <w:t xml:space="preserve">     </w:t>
      </w:r>
    </w:p>
    <w:p w14:paraId="3BD262DF" w14:textId="6A600835" w:rsidR="00670867" w:rsidRPr="00670867" w:rsidRDefault="00670867" w:rsidP="00153A4A">
      <w:pPr>
        <w:pStyle w:val="ListParagraph"/>
        <w:spacing w:line="240" w:lineRule="auto"/>
        <w:rPr>
          <w:b/>
        </w:rPr>
      </w:pPr>
      <w:r>
        <w:t xml:space="preserve">      </w:t>
      </w:r>
    </w:p>
    <w:p w14:paraId="1127C707" w14:textId="42AD6B47" w:rsidR="00832590" w:rsidRPr="00832590" w:rsidRDefault="005B00B2" w:rsidP="00832590">
      <w:pPr>
        <w:pStyle w:val="ListParagraph"/>
        <w:spacing w:line="360" w:lineRule="auto"/>
        <w:rPr>
          <w:b/>
        </w:rPr>
      </w:pPr>
      <w:r>
        <w:rPr>
          <w:b/>
        </w:rPr>
        <w:t xml:space="preserve">     </w:t>
      </w:r>
      <w:proofErr w:type="gramStart"/>
      <w:r w:rsidR="00153A4A" w:rsidRPr="00153A4A">
        <w:rPr>
          <w:b/>
        </w:rPr>
        <w:t>end</w:t>
      </w:r>
      <w:proofErr w:type="gramEnd"/>
    </w:p>
    <w:p w14:paraId="3E0B0BFE" w14:textId="0127B964" w:rsidR="00672C0C" w:rsidRDefault="00670867" w:rsidP="00832590">
      <w:pPr>
        <w:pStyle w:val="ListParagraph"/>
        <w:numPr>
          <w:ilvl w:val="0"/>
          <w:numId w:val="3"/>
        </w:numPr>
        <w:spacing w:line="360" w:lineRule="auto"/>
      </w:pPr>
      <w:r>
        <w:t xml:space="preserve">Report </w:t>
      </w:r>
      <w:r w:rsidR="00DF2A8E">
        <w:t>final assignment of profiles to patterns</w:t>
      </w:r>
    </w:p>
    <w:p w14:paraId="48D7EECF" w14:textId="77777777" w:rsidR="00074E3C" w:rsidRPr="000016D8" w:rsidRDefault="00074E3C" w:rsidP="00093C99">
      <w:pPr>
        <w:spacing w:line="360" w:lineRule="auto"/>
        <w:rPr>
          <w:b/>
        </w:rPr>
      </w:pPr>
      <w:r w:rsidRPr="000016D8">
        <w:rPr>
          <w:b/>
        </w:rPr>
        <w:t>Results</w:t>
      </w:r>
    </w:p>
    <w:p w14:paraId="1EF14561" w14:textId="15FA4723" w:rsidR="00B45EC3" w:rsidRDefault="00B45EC3" w:rsidP="00B45EC3">
      <w:pPr>
        <w:spacing w:line="360" w:lineRule="auto"/>
        <w:rPr>
          <w:b/>
        </w:rPr>
      </w:pPr>
      <w:r>
        <w:rPr>
          <w:b/>
        </w:rPr>
        <w:t>A co-expressed profile pattern ext</w:t>
      </w:r>
      <w:r w:rsidR="00A47881">
        <w:rPr>
          <w:b/>
        </w:rPr>
        <w:t>raction platform focused on count level data</w:t>
      </w:r>
    </w:p>
    <w:p w14:paraId="6015BF8A" w14:textId="1867FE9E" w:rsidR="006F4FD1" w:rsidRDefault="005B07FC" w:rsidP="00B45EC3">
      <w:pPr>
        <w:spacing w:line="360" w:lineRule="auto"/>
        <w:rPr>
          <w:b/>
        </w:rPr>
      </w:pPr>
      <w:r>
        <w:t>As shown in table 1</w:t>
      </w:r>
      <w:r w:rsidR="006D4C57">
        <w:t xml:space="preserve">, </w:t>
      </w:r>
      <w:r w:rsidR="00A47881">
        <w:t>EPIG-</w:t>
      </w:r>
      <w:proofErr w:type="spellStart"/>
      <w:r w:rsidR="00A47881">
        <w:t>Seq</w:t>
      </w:r>
      <w:proofErr w:type="spellEnd"/>
      <w:r w:rsidR="00A47881">
        <w:t xml:space="preserve"> is laid out side by side with three other</w:t>
      </w:r>
      <w:r w:rsidR="00310C9A">
        <w:t xml:space="preserve"> methods</w:t>
      </w:r>
      <w:r w:rsidR="00A47881">
        <w:t>. O</w:t>
      </w:r>
      <w:r w:rsidR="006D4C57">
        <w:t>ur newly proposed EPIG-</w:t>
      </w:r>
      <w:proofErr w:type="spellStart"/>
      <w:r w:rsidR="006D4C57">
        <w:t>Seq</w:t>
      </w:r>
      <w:proofErr w:type="spellEnd"/>
      <w:r w:rsidR="006D4C57">
        <w:t xml:space="preserve"> method, although shares some similarities with </w:t>
      </w:r>
      <w:r w:rsidR="00DC4540">
        <w:t xml:space="preserve">other </w:t>
      </w:r>
      <w:r w:rsidR="006D4C57">
        <w:t>highly-remarked methods, stands out by its</w:t>
      </w:r>
      <w:r w:rsidR="00A47881">
        <w:t xml:space="preserve">elf with its special advantages. Comparing to its closest counterpart, EPIG, it differs at all levels. Since, EPIG was designed primarily serving the microarray gene expression community </w:t>
      </w:r>
      <w:r w:rsidR="00E05DBB">
        <w:fldChar w:fldCharType="begin">
          <w:fldData xml:space="preserve">PEVuZE5vdGU+PENpdGU+PEF1dGhvcj5DaG91PC9BdXRob3I+PFllYXI+MjAwNzwvWWVhcj48UmVj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</w:fldData>
        </w:fldChar>
      </w:r>
      <w:r w:rsidR="0005385D">
        <w:instrText xml:space="preserve"> ADDIN EN.CITE </w:instrText>
      </w:r>
      <w:r w:rsidR="0005385D">
        <w:fldChar w:fldCharType="begin">
          <w:fldData xml:space="preserve">PEVuZE5vdGU+PENpdGU+PEF1dGhvcj5DaG91PC9BdXRob3I+PFllYXI+MjAwNzwvWWVhcj48UmVj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</w:fldData>
        </w:fldChar>
      </w:r>
      <w:r w:rsidR="0005385D">
        <w:instrText xml:space="preserve"> ADDIN EN.CITE.DATA </w:instrText>
      </w:r>
      <w:r w:rsidR="0005385D">
        <w:fldChar w:fldCharType="end"/>
      </w:r>
      <w:r w:rsidR="00E05DBB">
        <w:fldChar w:fldCharType="separate"/>
      </w:r>
      <w:r w:rsidR="00E05DBB">
        <w:rPr>
          <w:noProof/>
        </w:rPr>
        <w:t>(</w:t>
      </w:r>
      <w:hyperlink w:anchor="_ENREF_4" w:tooltip="Chou, 2007 #12" w:history="1">
        <w:r w:rsidR="0005385D">
          <w:rPr>
            <w:noProof/>
          </w:rPr>
          <w:t>Chou, Zhou et al. 2007</w:t>
        </w:r>
      </w:hyperlink>
      <w:r w:rsidR="00E05DBB">
        <w:rPr>
          <w:noProof/>
        </w:rPr>
        <w:t>)</w:t>
      </w:r>
      <w:r w:rsidR="00E05DBB">
        <w:fldChar w:fldCharType="end"/>
      </w:r>
      <w:r w:rsidR="00E05DBB">
        <w:t xml:space="preserve">, it modeled the data, which was logarithm transformed continuous type, assuming Gaussian </w:t>
      </w:r>
      <w:r w:rsidR="00E05DBB">
        <w:lastRenderedPageBreak/>
        <w:t xml:space="preserve">distribution. It measured the relationship between gene profiles, a gene profile with an extracted pattern, and between patterns using the Pearson’s correlation. It automatically extended the Gaussian’s assumption and focused on two major metrics, using the variance as the measurement of the spreading and using the </w:t>
      </w:r>
      <w:proofErr w:type="spellStart"/>
      <w:r w:rsidR="00E05DBB">
        <w:t>LogRatio</w:t>
      </w:r>
      <w:proofErr w:type="spellEnd"/>
      <w:r w:rsidR="00E05DBB">
        <w:t xml:space="preserve"> between conditions as the expression magnitude difference. Similar to t-test, EPIG used </w:t>
      </w:r>
      <w:proofErr w:type="spellStart"/>
      <w:r w:rsidR="00E05DBB">
        <w:t>SignalToNoise</w:t>
      </w:r>
      <w:proofErr w:type="spellEnd"/>
      <w:r w:rsidR="00E05DBB">
        <w:t xml:space="preserve"> ratio as its primary hypothesis testing procedure. </w:t>
      </w:r>
      <w:r w:rsidR="00C7162B">
        <w:t>The end deliverable result was the co-expression patterns with statistical significance. EPIG-</w:t>
      </w:r>
      <w:proofErr w:type="spellStart"/>
      <w:r w:rsidR="00C7162B">
        <w:t>Seq</w:t>
      </w:r>
      <w:proofErr w:type="spellEnd"/>
      <w:r w:rsidR="00C7162B">
        <w:t>, on the other hand, approaches the NGS data and serves the RNA-</w:t>
      </w:r>
      <w:proofErr w:type="spellStart"/>
      <w:r w:rsidR="00C7162B">
        <w:t>Seq</w:t>
      </w:r>
      <w:proofErr w:type="spellEnd"/>
      <w:r w:rsidR="00C7162B">
        <w:t xml:space="preserve"> experiment, which primarily count level data. Although its </w:t>
      </w:r>
      <w:r w:rsidR="00D34F15">
        <w:t>goal is same as EPIG, the strategy it takes differs completely from its counterpart with a few obvious advantages. Firstly, it uses CYs to measure the dissimilarity and similarity directly from the count data and it</w:t>
      </w:r>
      <w:r w:rsidR="00C7162B">
        <w:t xml:space="preserve"> </w:t>
      </w:r>
      <w:r w:rsidR="00D34F15">
        <w:t xml:space="preserve">handles “zero” separate from common correlation measurement; secondly, it follows the discrete Poisson distribution and uses dispersion to measure the spreading of the data; it models the count data with a </w:t>
      </w:r>
      <w:proofErr w:type="spellStart"/>
      <w:r w:rsidR="00D34F15">
        <w:t>QuasiPoisson</w:t>
      </w:r>
      <w:proofErr w:type="spellEnd"/>
      <w:r w:rsidR="00D34F15">
        <w:t xml:space="preserve"> distribution following GLM to estimate the dispersion from the data; lastly EPIG-</w:t>
      </w:r>
      <w:proofErr w:type="spellStart"/>
      <w:r w:rsidR="00D34F15">
        <w:t>Seq</w:t>
      </w:r>
      <w:proofErr w:type="spellEnd"/>
      <w:r w:rsidR="00D34F15">
        <w:t xml:space="preserve"> uses between group Wilcoxon test statistics or the Hodges-Lehmann estimator </w:t>
      </w:r>
      <w:r w:rsidR="00C7162B">
        <w:t>as</w:t>
      </w:r>
      <w:r w:rsidR="00D34F15">
        <w:t xml:space="preserve"> the magnitude measurement. In the same table, two other methods that were developed for NGS data</w:t>
      </w:r>
      <w:r w:rsidR="00037AEB">
        <w:t xml:space="preserve"> were also laid out as a general test-based procedure different from EPIG-</w:t>
      </w:r>
      <w:proofErr w:type="spellStart"/>
      <w:r w:rsidR="00037AEB">
        <w:t>Seq</w:t>
      </w:r>
      <w:proofErr w:type="spellEnd"/>
      <w:r w:rsidR="00037AEB">
        <w:t xml:space="preserve"> approach. These</w:t>
      </w:r>
      <w:r w:rsidR="00C7162B">
        <w:t xml:space="preserve"> </w:t>
      </w:r>
      <w:r w:rsidR="00037AEB">
        <w:t xml:space="preserve">two methods, although adopted the same strategy to approach the count-base data, their main goals kept the same as traditional strategy which is to discern the significantly expressed genes. </w:t>
      </w:r>
      <w:proofErr w:type="spellStart"/>
      <w:r w:rsidR="00037AEB">
        <w:t>DESeq</w:t>
      </w:r>
      <w:proofErr w:type="spellEnd"/>
      <w:r w:rsidR="00037AEB">
        <w:t xml:space="preserve"> primarily serves two-group comparison where </w:t>
      </w:r>
      <w:proofErr w:type="spellStart"/>
      <w:r w:rsidR="00037AEB">
        <w:t>SAMseq</w:t>
      </w:r>
      <w:proofErr w:type="spellEnd"/>
      <w:r w:rsidR="00037AEB">
        <w:t xml:space="preserve"> extends that to multiple-groups as well. These two methods both showed great improvement and avoided the obvious problem resulted from the unjustified the transformation step on the count data especially RNA-Seq. </w:t>
      </w:r>
    </w:p>
    <w:p w14:paraId="63E13DBF" w14:textId="649FC357" w:rsidR="006F4FD1" w:rsidRDefault="006F4FD1" w:rsidP="00B45EC3">
      <w:pPr>
        <w:spacing w:line="360" w:lineRule="auto"/>
        <w:rPr>
          <w:b/>
        </w:rPr>
      </w:pPr>
      <w:r>
        <w:rPr>
          <w:b/>
        </w:rPr>
        <w:t>Overall work flow of EPIG-</w:t>
      </w:r>
      <w:proofErr w:type="spellStart"/>
      <w:r>
        <w:rPr>
          <w:b/>
        </w:rPr>
        <w:t>Seq</w:t>
      </w:r>
      <w:proofErr w:type="spellEnd"/>
      <w:r>
        <w:rPr>
          <w:b/>
        </w:rPr>
        <w:t xml:space="preserve"> algorithm</w:t>
      </w:r>
    </w:p>
    <w:p w14:paraId="28FF6D56" w14:textId="0540FE6D" w:rsidR="00B45EC3" w:rsidRDefault="006C284E" w:rsidP="00B45EC3">
      <w:pPr>
        <w:spacing w:line="360" w:lineRule="auto"/>
      </w:pPr>
      <w:r>
        <w:t xml:space="preserve">In test </w:t>
      </w:r>
      <w:r w:rsidR="006F4FD1">
        <w:t xml:space="preserve">our overall research hypothesis, </w:t>
      </w:r>
      <w:r>
        <w:t>we implemented such algorithm and integrated series of steps into a</w:t>
      </w:r>
      <w:r w:rsidR="006F4FD1">
        <w:t xml:space="preserve"> well-tune</w:t>
      </w:r>
      <w:r>
        <w:t>d</w:t>
      </w:r>
      <w:r w:rsidR="006F4FD1">
        <w:t xml:space="preserve"> work-flow</w:t>
      </w:r>
      <w:r w:rsidR="00932093">
        <w:t xml:space="preserve"> a</w:t>
      </w:r>
      <w:r w:rsidR="00B45EC3">
        <w:t>s figure</w:t>
      </w:r>
      <w:r w:rsidR="00286505">
        <w:t>1</w:t>
      </w:r>
      <w:r w:rsidR="00B45EC3">
        <w:t xml:space="preserve"> shows, we have successfully establish</w:t>
      </w:r>
      <w:r w:rsidR="005C7403">
        <w:t>ed</w:t>
      </w:r>
      <w:r w:rsidR="00B45EC3">
        <w:t xml:space="preserve"> a framework to extract expression patterns</w:t>
      </w:r>
      <w:r w:rsidR="005C7403">
        <w:t>,</w:t>
      </w:r>
      <w:r w:rsidR="00B45EC3">
        <w:t xml:space="preserve"> whic</w:t>
      </w:r>
      <w:r w:rsidR="005C7403">
        <w:t xml:space="preserve">h </w:t>
      </w:r>
      <w:r w:rsidR="006B5789">
        <w:t xml:space="preserve">often </w:t>
      </w:r>
      <w:r w:rsidR="005C7403">
        <w:t>include co-expressed genes from an</w:t>
      </w:r>
      <w:r w:rsidR="00B45EC3">
        <w:t xml:space="preserve"> RNA-</w:t>
      </w:r>
      <w:proofErr w:type="spellStart"/>
      <w:r w:rsidR="00B45EC3">
        <w:t>seq</w:t>
      </w:r>
      <w:proofErr w:type="spellEnd"/>
      <w:r w:rsidR="00B45EC3">
        <w:t xml:space="preserve"> experiment</w:t>
      </w:r>
      <w:r w:rsidR="006B5789">
        <w:t xml:space="preserve"> </w:t>
      </w:r>
      <w:r w:rsidR="00624A7A">
        <w:t>with multiple</w:t>
      </w:r>
      <w:r w:rsidR="006B5789">
        <w:t xml:space="preserve"> conditions</w:t>
      </w:r>
      <w:r w:rsidR="00B45EC3">
        <w:t>.</w:t>
      </w:r>
      <w:r w:rsidR="0032428D">
        <w:t xml:space="preserve"> Along the pipeline workflow, a novel similarity and dissimilarity method was adopted to compute the CYs, which range between 0 and 1, across all available gene</w:t>
      </w:r>
      <w:r w:rsidR="002A6736">
        <w:t xml:space="preserve"> profile</w:t>
      </w:r>
      <w:r w:rsidR="00E63CBD">
        <w:t xml:space="preserve">s. By consulting the </w:t>
      </w:r>
      <w:r w:rsidR="00E63CBD" w:rsidRPr="00E63CBD">
        <w:rPr>
          <w:i/>
        </w:rPr>
        <w:t>a priori</w:t>
      </w:r>
      <w:r w:rsidR="00E63CBD">
        <w:t xml:space="preserve"> defined parameter set</w:t>
      </w:r>
      <w:r w:rsidR="0032428D">
        <w:t xml:space="preserve">, seeded patterns emerged in the </w:t>
      </w:r>
      <w:r w:rsidR="00E63CBD">
        <w:t xml:space="preserve">right </w:t>
      </w:r>
      <w:r w:rsidR="0032428D">
        <w:t xml:space="preserve">next step. At this stage, each seeded pattern is supported by </w:t>
      </w:r>
      <w:r w:rsidR="005C5422">
        <w:t>one</w:t>
      </w:r>
      <w:r w:rsidR="0032428D">
        <w:t xml:space="preserve"> r</w:t>
      </w:r>
      <w:r w:rsidR="005C5422">
        <w:t>epresenting profile, which ranked</w:t>
      </w:r>
      <w:r w:rsidR="0032428D">
        <w:t xml:space="preserve"> on the top according the metrics threshold</w:t>
      </w:r>
      <w:r w:rsidR="005C5422">
        <w:t>s</w:t>
      </w:r>
      <w:r w:rsidR="0032428D">
        <w:t xml:space="preserve">. The </w:t>
      </w:r>
      <w:r w:rsidR="005C5422">
        <w:t>following</w:t>
      </w:r>
      <w:r w:rsidR="0032428D">
        <w:t xml:space="preserve"> step is to categorize all profiles</w:t>
      </w:r>
      <w:r w:rsidR="0000652D">
        <w:t xml:space="preserve"> into the seeded patterns. </w:t>
      </w:r>
      <w:r w:rsidR="004B4CB8">
        <w:t xml:space="preserve">During this step, the number of co-expressed genes for each seeded pattern starts to grow and the process is getting more complicated and the speed starts to slow down as more and more gene profiles are added. Basically, for </w:t>
      </w:r>
      <w:r w:rsidR="004B4CB8">
        <w:lastRenderedPageBreak/>
        <w:t xml:space="preserve">each gene profile, it will get an opportunity to </w:t>
      </w:r>
      <w:r w:rsidR="00500B09">
        <w:t>be tested against</w:t>
      </w:r>
      <w:r w:rsidR="004B4CB8">
        <w:t xml:space="preserve"> all available patterns. We introduce a </w:t>
      </w:r>
      <w:r w:rsidR="00F57829">
        <w:t>new metric, Pattern Correlation Score (PCS), which was computed again</w:t>
      </w:r>
      <w:r w:rsidR="00244334">
        <w:t>st</w:t>
      </w:r>
      <w:r w:rsidR="00F57829">
        <w:t xml:space="preserve"> each seeded pattern. The candidate gene profile will be assigned to a pattern wh</w:t>
      </w:r>
      <w:r w:rsidR="00104DB3">
        <w:t xml:space="preserve">ere the highest PCS was determined </w:t>
      </w:r>
      <w:r w:rsidR="00F35FA0">
        <w:t>comparing to</w:t>
      </w:r>
      <w:r w:rsidR="00104DB3">
        <w:t xml:space="preserve"> those computed </w:t>
      </w:r>
      <w:r w:rsidR="00E27760">
        <w:t xml:space="preserve">against </w:t>
      </w:r>
      <w:r w:rsidR="00104DB3">
        <w:t>other patterns</w:t>
      </w:r>
      <w:r w:rsidR="00F57829">
        <w:t xml:space="preserve">; or dropped if none of the PCS passed the threshold. </w:t>
      </w:r>
    </w:p>
    <w:p w14:paraId="66B1C030" w14:textId="71D93D14" w:rsidR="00F57829" w:rsidRPr="00B45EC3" w:rsidRDefault="00F57829" w:rsidP="00B45EC3">
      <w:pPr>
        <w:spacing w:line="360" w:lineRule="auto"/>
      </w:pPr>
      <w:r>
        <w:t>The last step in the workflow before a thumbnail plot and individual plots are produced is to apply statistical</w:t>
      </w:r>
      <w:r w:rsidR="00104DB3">
        <w:t xml:space="preserve"> significance as final assessment for the results. To get such a significance measure, we </w:t>
      </w:r>
      <w:r w:rsidR="001021FB">
        <w:t>used the p-value obtained from</w:t>
      </w:r>
      <w:r w:rsidR="00C61491">
        <w:t xml:space="preserve"> an empiri</w:t>
      </w:r>
      <w:r w:rsidR="001021FB">
        <w:t>cal bootstrapping like approach</w:t>
      </w:r>
      <w:r w:rsidR="00A95C19">
        <w:t>.</w:t>
      </w:r>
    </w:p>
    <w:p w14:paraId="6A124093" w14:textId="77777777" w:rsidR="0084434F" w:rsidRPr="004C54FE" w:rsidRDefault="0084434F" w:rsidP="0084434F">
      <w:pPr>
        <w:spacing w:line="360" w:lineRule="auto"/>
        <w:rPr>
          <w:b/>
        </w:rPr>
      </w:pPr>
      <w:r w:rsidRPr="004C54FE">
        <w:rPr>
          <w:b/>
        </w:rPr>
        <w:t>Dissimilarity and similarity measurement for correlation of profiles</w:t>
      </w:r>
      <w:r w:rsidR="00B45EC3">
        <w:rPr>
          <w:b/>
        </w:rPr>
        <w:t xml:space="preserve"> (</w:t>
      </w:r>
      <w:r w:rsidR="001305FC">
        <w:rPr>
          <w:b/>
        </w:rPr>
        <w:t xml:space="preserve">need to run </w:t>
      </w:r>
      <w:proofErr w:type="spellStart"/>
      <w:r w:rsidR="001305FC">
        <w:rPr>
          <w:b/>
        </w:rPr>
        <w:t>Matlab</w:t>
      </w:r>
      <w:proofErr w:type="spellEnd"/>
      <w:r w:rsidR="001305FC">
        <w:rPr>
          <w:b/>
        </w:rPr>
        <w:t xml:space="preserve"> to get </w:t>
      </w:r>
      <w:r w:rsidR="00B45EC3">
        <w:rPr>
          <w:b/>
        </w:rPr>
        <w:t>CYs comparison on simulated data)</w:t>
      </w:r>
    </w:p>
    <w:p w14:paraId="59443A6B" w14:textId="77777777" w:rsidR="0084434F" w:rsidRPr="0084434F" w:rsidRDefault="0084434F" w:rsidP="0084434F">
      <w:pPr>
        <w:spacing w:line="360" w:lineRule="auto"/>
      </w:pPr>
      <w:r w:rsidRPr="0084434F">
        <w:t xml:space="preserve">The </w:t>
      </w:r>
      <w:r>
        <w:t>main motivation for the EPIG-</w:t>
      </w:r>
      <w:proofErr w:type="spellStart"/>
      <w:r>
        <w:t>seq</w:t>
      </w:r>
      <w:proofErr w:type="spellEnd"/>
      <w:r>
        <w:t xml:space="preserve"> method is to extend the existing EPIG to handle the RNA-</w:t>
      </w:r>
      <w:proofErr w:type="spellStart"/>
      <w:r>
        <w:t>Seq</w:t>
      </w:r>
      <w:proofErr w:type="spellEnd"/>
      <w:r>
        <w:t xml:space="preserve"> data when the count level measurement is used and common normalization procedure is hard to be justified. In the EPIG-</w:t>
      </w:r>
      <w:proofErr w:type="spellStart"/>
      <w:r>
        <w:t>Seq</w:t>
      </w:r>
      <w:proofErr w:type="spellEnd"/>
      <w:r>
        <w:t>, we adopted CY as the dissimilarity and similarity measurement</w:t>
      </w:r>
      <w:r w:rsidR="000520E5">
        <w:t xml:space="preserve">, which provides us the viable assessment and basis to seed the significant pattern(s) and to cluster profiles to their belonging patterns. </w:t>
      </w:r>
    </w:p>
    <w:p w14:paraId="2981EDBE" w14:textId="77777777" w:rsidR="0084434F" w:rsidRDefault="0084434F" w:rsidP="004C54FE">
      <w:pPr>
        <w:rPr>
          <w:b/>
        </w:rPr>
      </w:pPr>
    </w:p>
    <w:p w14:paraId="788A67D0" w14:textId="77777777" w:rsidR="008D6994" w:rsidRDefault="00933ABB" w:rsidP="004C54FE">
      <w:pPr>
        <w:rPr>
          <w:b/>
        </w:rPr>
      </w:pPr>
      <w:r>
        <w:rPr>
          <w:b/>
        </w:rPr>
        <w:t>A</w:t>
      </w:r>
      <w:r w:rsidRPr="004C54FE">
        <w:rPr>
          <w:b/>
        </w:rPr>
        <w:t>ssessing the robustness of the EPIG-</w:t>
      </w:r>
      <w:proofErr w:type="spellStart"/>
      <w:r w:rsidRPr="004C54FE">
        <w:rPr>
          <w:b/>
        </w:rPr>
        <w:t>seq</w:t>
      </w:r>
      <w:proofErr w:type="spellEnd"/>
      <w:r w:rsidRPr="004C54FE">
        <w:rPr>
          <w:b/>
        </w:rPr>
        <w:t xml:space="preserve"> method </w:t>
      </w:r>
      <w:r>
        <w:rPr>
          <w:b/>
        </w:rPr>
        <w:t>with simulated RNA-</w:t>
      </w:r>
      <w:proofErr w:type="spellStart"/>
      <w:r>
        <w:rPr>
          <w:b/>
        </w:rPr>
        <w:t>Seq</w:t>
      </w:r>
      <w:proofErr w:type="spellEnd"/>
      <w:r>
        <w:rPr>
          <w:b/>
        </w:rPr>
        <w:t xml:space="preserve"> data</w:t>
      </w:r>
    </w:p>
    <w:p w14:paraId="70BD95F0" w14:textId="4B437E99" w:rsidR="00D121FD" w:rsidRDefault="008D6994" w:rsidP="00176989">
      <w:pPr>
        <w:spacing w:line="360" w:lineRule="auto"/>
      </w:pPr>
      <w:r>
        <w:t>To illustrate the robustness of the EPIG-</w:t>
      </w:r>
      <w:proofErr w:type="spellStart"/>
      <w:r>
        <w:t>seq</w:t>
      </w:r>
      <w:proofErr w:type="spellEnd"/>
      <w:r>
        <w:t xml:space="preserve"> method, we simulated RNA-</w:t>
      </w:r>
      <w:proofErr w:type="spellStart"/>
      <w:r>
        <w:t>seq</w:t>
      </w:r>
      <w:proofErr w:type="spellEnd"/>
      <w:r>
        <w:t xml:space="preserve"> count data cross four conditions</w:t>
      </w:r>
      <w:r w:rsidR="00176989">
        <w:t>, namely four groups</w:t>
      </w:r>
      <w:r>
        <w:t xml:space="preserve">. Overall six patterns were simulated (figure </w:t>
      </w:r>
      <w:del w:id="28" w:author="sysprep" w:date="2015-02-27T11:15:00Z">
        <w:r w:rsidDel="008428D9">
          <w:delText>xx</w:delText>
        </w:r>
      </w:del>
      <w:ins w:id="29" w:author="sysprep" w:date="2015-02-27T11:15:00Z">
        <w:r w:rsidR="008428D9">
          <w:t>2</w:t>
        </w:r>
      </w:ins>
      <w:r>
        <w:t>)</w:t>
      </w:r>
      <w:r w:rsidR="00176989">
        <w:t xml:space="preserve"> with the main parameters setting shown in table xx. The simulation was done based on a negative binomial model with </w:t>
      </w:r>
      <w:r w:rsidR="00A1230F">
        <w:t>a single</w:t>
      </w:r>
      <w:r w:rsidR="00176989">
        <w:t xml:space="preserve"> same dispersion, which was empirically estimated from the TCGA breast cancer RNA-</w:t>
      </w:r>
      <w:proofErr w:type="spellStart"/>
      <w:r w:rsidR="00176989">
        <w:t>seq</w:t>
      </w:r>
      <w:proofErr w:type="spellEnd"/>
      <w:r w:rsidR="00176989">
        <w:t xml:space="preserve"> data. </w:t>
      </w:r>
      <w:r w:rsidR="00874168">
        <w:t xml:space="preserve">The mean varies for each group at either upper or lower level so that an overall pattern is created crossing all four groups. </w:t>
      </w:r>
      <w:r w:rsidR="00176989">
        <w:t>For each group, 3</w:t>
      </w:r>
      <w:r w:rsidR="008875C3">
        <w:t xml:space="preserve">5 lanes of data were simulated; then, </w:t>
      </w:r>
      <w:r w:rsidR="00176989">
        <w:t xml:space="preserve">we set </w:t>
      </w:r>
      <w:r w:rsidR="00176989">
        <w:rPr>
          <w:i/>
        </w:rPr>
        <w:t>G</w:t>
      </w:r>
      <w:r w:rsidR="00176989">
        <w:t xml:space="preserve"> = 200 for each </w:t>
      </w:r>
      <w:r w:rsidR="00176989" w:rsidRPr="006E4D3B">
        <w:rPr>
          <w:i/>
        </w:rPr>
        <w:t>k</w:t>
      </w:r>
      <w:r w:rsidR="00176989">
        <w:t>th pattern, resulting in a total of 1000 simulated genes for the first five patterns, and 19000 genes for the last pattern. As shown in figure xx, the first pattern reflect</w:t>
      </w:r>
      <w:r w:rsidR="00BC2B5B">
        <w:t>ed</w:t>
      </w:r>
      <w:r w:rsidR="00176989">
        <w:t xml:space="preserve"> a monotone increase in “expression level”; the second pattern reflect</w:t>
      </w:r>
      <w:r w:rsidR="00BC2B5B">
        <w:t>ed</w:t>
      </w:r>
      <w:r w:rsidR="00176989">
        <w:t xml:space="preserve"> a monotone decrease in “expression level”. Patter</w:t>
      </w:r>
      <w:r w:rsidR="00874168">
        <w:t>n 3 and 4 show</w:t>
      </w:r>
      <w:r w:rsidR="00BC2B5B">
        <w:t>ed</w:t>
      </w:r>
      <w:r w:rsidR="00874168">
        <w:t xml:space="preserve"> the elevated “expression” at different group by setting the largest mean for one of the middle group. Pattern 5 h</w:t>
      </w:r>
      <w:r w:rsidR="002E2E05">
        <w:t>ad a dramatic increase at group</w:t>
      </w:r>
      <w:r w:rsidR="00874168">
        <w:t>2 then it level</w:t>
      </w:r>
      <w:r w:rsidR="002E2E05">
        <w:t>ed</w:t>
      </w:r>
      <w:r w:rsidR="00874168">
        <w:t xml:space="preserve"> off throughout the remaining groups. Pattern 6 was specifically designed to challenge the EPIG-</w:t>
      </w:r>
      <w:proofErr w:type="spellStart"/>
      <w:r w:rsidR="00874168">
        <w:t>seq</w:t>
      </w:r>
      <w:proofErr w:type="spellEnd"/>
      <w:r w:rsidR="00874168">
        <w:t xml:space="preserve"> algori</w:t>
      </w:r>
      <w:r w:rsidR="00A36CD9">
        <w:t>thm, where no real signal existed</w:t>
      </w:r>
      <w:r w:rsidR="00874168">
        <w:t xml:space="preserve">. </w:t>
      </w:r>
      <w:r w:rsidR="005734E0">
        <w:t xml:space="preserve"> In addition, the last pattern had</w:t>
      </w:r>
      <w:r w:rsidR="00D121FD">
        <w:t xml:space="preserve"> the most number of “gene</w:t>
      </w:r>
      <w:r w:rsidR="007A0FA1">
        <w:t xml:space="preserve"> profile</w:t>
      </w:r>
      <w:r w:rsidR="00D121FD">
        <w:t>s” (19000</w:t>
      </w:r>
      <w:r w:rsidR="007A0FA1">
        <w:t>), therefore it basically served</w:t>
      </w:r>
      <w:r w:rsidR="00D121FD">
        <w:t xml:space="preserve"> </w:t>
      </w:r>
      <w:r w:rsidR="00D121FD">
        <w:lastRenderedPageBreak/>
        <w:t xml:space="preserve">as </w:t>
      </w:r>
      <w:r w:rsidR="007A0FA1">
        <w:t xml:space="preserve">the </w:t>
      </w:r>
      <w:r w:rsidR="00D121FD">
        <w:t xml:space="preserve">background noises. If the algorithm is robust enough, it shall be able to extract meaningful patterns from the background noise. </w:t>
      </w:r>
      <w:r w:rsidR="007A6D62">
        <w:t>At the same time</w:t>
      </w:r>
      <w:r w:rsidR="00D121FD">
        <w:t xml:space="preserve">, it should not extract the last pattern based on the pre-defined parameter thresholds. </w:t>
      </w:r>
    </w:p>
    <w:p w14:paraId="2874875D" w14:textId="2624F5DE" w:rsidR="00A60D62" w:rsidRDefault="006422A6" w:rsidP="00176989">
      <w:pPr>
        <w:spacing w:line="360" w:lineRule="auto"/>
      </w:pPr>
      <w:r>
        <w:t xml:space="preserve">As seen in figure </w:t>
      </w:r>
      <w:del w:id="30" w:author="sysprep" w:date="2015-02-27T11:18:00Z">
        <w:r w:rsidDel="008428D9">
          <w:delText>xxx</w:delText>
        </w:r>
      </w:del>
      <w:ins w:id="31" w:author="sysprep" w:date="2015-02-27T11:18:00Z">
        <w:r w:rsidR="008428D9">
          <w:t>3</w:t>
        </w:r>
      </w:ins>
      <w:r>
        <w:t>, t</w:t>
      </w:r>
      <w:r w:rsidR="00383AFC">
        <w:t>hrough the EPIG-</w:t>
      </w:r>
      <w:proofErr w:type="spellStart"/>
      <w:r w:rsidR="00383AFC">
        <w:t>seq</w:t>
      </w:r>
      <w:proofErr w:type="spellEnd"/>
      <w:r w:rsidR="00383AFC">
        <w:t xml:space="preserve"> process</w:t>
      </w:r>
      <w:r>
        <w:t>ing</w:t>
      </w:r>
      <w:r w:rsidR="00A60D62">
        <w:t>, all five patte</w:t>
      </w:r>
      <w:r w:rsidR="00EB701D">
        <w:t>rns were successfully extracted; n</w:t>
      </w:r>
      <w:r w:rsidR="00A60D62">
        <w:t>o pattern was reported that match</w:t>
      </w:r>
      <w:r w:rsidR="00EB701D">
        <w:t>ed our “noise pattern”, pattern</w:t>
      </w:r>
      <w:r w:rsidR="00A60D62">
        <w:t xml:space="preserve">6. </w:t>
      </w:r>
      <w:r w:rsidR="008B594F">
        <w:t>In</w:t>
      </w:r>
      <w:r w:rsidR="00E8183F">
        <w:t xml:space="preserve"> the figure showed, samples belong to different groups were color coded with: group1 </w:t>
      </w:r>
      <w:r w:rsidR="009B1807">
        <w:t xml:space="preserve">(labeled as “Baseline”) </w:t>
      </w:r>
      <w:r w:rsidR="00E8183F">
        <w:t xml:space="preserve">in </w:t>
      </w:r>
      <w:r w:rsidR="00D755D7">
        <w:t>red</w:t>
      </w:r>
      <w:r w:rsidR="00E8183F">
        <w:t xml:space="preserve">, </w:t>
      </w:r>
      <w:r w:rsidR="00D755D7">
        <w:t xml:space="preserve">group2 </w:t>
      </w:r>
      <w:r w:rsidR="00E8183F">
        <w:t xml:space="preserve">in </w:t>
      </w:r>
      <w:r w:rsidR="00D755D7">
        <w:t>green</w:t>
      </w:r>
      <w:r w:rsidR="00E8183F">
        <w:t>;</w:t>
      </w:r>
      <w:r w:rsidR="00D755D7">
        <w:t xml:space="preserve"> group3 </w:t>
      </w:r>
      <w:r w:rsidR="00E8183F">
        <w:t>in blue an</w:t>
      </w:r>
      <w:r w:rsidR="00D755D7">
        <w:t>d group4</w:t>
      </w:r>
      <w:r w:rsidR="00E8183F">
        <w:t xml:space="preserve"> in</w:t>
      </w:r>
      <w:r w:rsidR="00D755D7">
        <w:t xml:space="preserve"> purple</w:t>
      </w:r>
      <w:r w:rsidR="00A60D62">
        <w:t>.</w:t>
      </w:r>
      <w:r w:rsidR="00E8183F">
        <w:t xml:space="preserve"> </w:t>
      </w:r>
      <w:r w:rsidR="00A60D62">
        <w:t>Within each group</w:t>
      </w:r>
      <w:r w:rsidR="00E8183F">
        <w:t>, although the expected mean under</w:t>
      </w:r>
      <w:r w:rsidR="00A60D62">
        <w:t xml:space="preserve"> a condition in a given pattern was defined at</w:t>
      </w:r>
      <w:r w:rsidR="00730564">
        <w:t xml:space="preserve"> the simulation, we did observe</w:t>
      </w:r>
      <w:r w:rsidR="00A60D62">
        <w:t xml:space="preserve"> clear oscillation of replicated sample point</w:t>
      </w:r>
      <w:r w:rsidR="00730564">
        <w:t>s</w:t>
      </w:r>
      <w:r w:rsidR="00A60D62">
        <w:t xml:space="preserve"> owing to the impact imposed by dispersion in the model. </w:t>
      </w:r>
      <w:r w:rsidR="00E8183F">
        <w:t>Regardless, neither the</w:t>
      </w:r>
      <w:r w:rsidR="00730564">
        <w:t xml:space="preserve"> ar</w:t>
      </w:r>
      <w:r w:rsidR="00E8183F">
        <w:t xml:space="preserve">tificially introduced noises </w:t>
      </w:r>
      <w:r w:rsidR="00B12FAF">
        <w:t>n</w:t>
      </w:r>
      <w:r w:rsidR="00E8183F">
        <w:t>or the dispersion in data</w:t>
      </w:r>
      <w:r w:rsidR="00A60D62">
        <w:t xml:space="preserve"> </w:t>
      </w:r>
      <w:r w:rsidR="00730564">
        <w:t>prevent</w:t>
      </w:r>
      <w:r w:rsidR="00E8183F">
        <w:t>ed</w:t>
      </w:r>
      <w:r w:rsidR="00A60D62">
        <w:t xml:space="preserve"> the EPIG-</w:t>
      </w:r>
      <w:proofErr w:type="spellStart"/>
      <w:r w:rsidR="00A60D62">
        <w:t>Seq</w:t>
      </w:r>
      <w:proofErr w:type="spellEnd"/>
      <w:r w:rsidR="00A60D62">
        <w:t xml:space="preserve"> </w:t>
      </w:r>
      <w:r w:rsidR="00730564">
        <w:t>from</w:t>
      </w:r>
      <w:r w:rsidR="00A60D62">
        <w:t xml:space="preserve"> recover</w:t>
      </w:r>
      <w:r w:rsidR="00730564">
        <w:t>ing</w:t>
      </w:r>
      <w:r w:rsidR="00A60D62">
        <w:t xml:space="preserve"> all the simulated patterns with </w:t>
      </w:r>
      <w:proofErr w:type="spellStart"/>
      <w:r w:rsidR="00A60D62">
        <w:t>pvalue</w:t>
      </w:r>
      <w:proofErr w:type="spellEnd"/>
      <w:r w:rsidR="00A60D62">
        <w:t xml:space="preserve"> </w:t>
      </w:r>
      <w:r w:rsidR="00B12FAF">
        <w:t>&lt; 0.06. As show in table 3, pattern 1 contained 316 gene profiles; pattern 2 had 189 gene profiles; pattern 3 had 129 gene profiles; pattern 4 had 207 gene profiles and pattern 5 had 130 gene profiles. Not only all five simulated true patterns were successfully extracted by EPIG-</w:t>
      </w:r>
      <w:proofErr w:type="spellStart"/>
      <w:r w:rsidR="00B12FAF">
        <w:t>Seq</w:t>
      </w:r>
      <w:proofErr w:type="spellEnd"/>
      <w:r w:rsidR="00B12FAF">
        <w:t>, each pattern contained majority of the gene profiles simulated with the average sensitivity across all five pattern as 68% and specificity as 93%.</w:t>
      </w:r>
    </w:p>
    <w:p w14:paraId="1768C701" w14:textId="4D11F393" w:rsidR="00D51750" w:rsidRDefault="00A60D62" w:rsidP="00176989">
      <w:pPr>
        <w:spacing w:line="360" w:lineRule="auto"/>
      </w:pPr>
      <w:r>
        <w:t xml:space="preserve">As part of the confirmation of the validity using the CY as the dissimilarity and similarity measurement, we performed </w:t>
      </w:r>
      <w:r w:rsidR="00177414">
        <w:t xml:space="preserve">PCA analysis on both the </w:t>
      </w:r>
      <w:r w:rsidR="001304D6">
        <w:t>whole simulated data with 20000 genes and genes existed only in the reported patterns. To perform the PCA analysis, we used the “correlation matrix”, which consisted in reality of all pair-wise CYs.</w:t>
      </w:r>
      <w:r w:rsidR="00674753">
        <w:t xml:space="preserve"> </w:t>
      </w:r>
      <w:r w:rsidR="00854D4A">
        <w:t>Despite that</w:t>
      </w:r>
      <w:r w:rsidR="00674753">
        <w:t xml:space="preserve"> the main parameters varied among different simulated pattern</w:t>
      </w:r>
      <w:r w:rsidR="0074369D">
        <w:t>s</w:t>
      </w:r>
      <w:r w:rsidR="00674753">
        <w:t xml:space="preserve">, the overall 140 samples belong to four different groups tended to cluster together in a 3D plot of the first three PCs (figure </w:t>
      </w:r>
      <w:ins w:id="32" w:author="sysprep" w:date="2015-02-27T11:20:00Z">
        <w:r w:rsidR="008428D9">
          <w:t>4A</w:t>
        </w:r>
      </w:ins>
      <w:del w:id="33" w:author="sysprep" w:date="2015-02-27T11:20:00Z">
        <w:r w:rsidR="00674753" w:rsidDel="008428D9">
          <w:delText>xx</w:delText>
        </w:r>
      </w:del>
      <w:r w:rsidR="00674753">
        <w:t xml:space="preserve">). The other similar PCA plot, which </w:t>
      </w:r>
      <w:r w:rsidR="00294458">
        <w:t xml:space="preserve">was </w:t>
      </w:r>
      <w:r w:rsidR="00674753">
        <w:t>obtain</w:t>
      </w:r>
      <w:r w:rsidR="00294458">
        <w:t>ed</w:t>
      </w:r>
      <w:r w:rsidR="00674753">
        <w:t xml:space="preserve"> from the </w:t>
      </w:r>
      <w:r w:rsidR="00294458">
        <w:t>analysis,</w:t>
      </w:r>
      <w:r w:rsidR="00674753">
        <w:t xml:space="preserve"> only </w:t>
      </w:r>
      <w:r w:rsidR="00674753" w:rsidRPr="00674753">
        <w:t>based on the extracted pattern simulated profiles</w:t>
      </w:r>
      <w:r w:rsidR="00674753">
        <w:t xml:space="preserve"> (figure xx), showed clear separation of four different groups. </w:t>
      </w:r>
      <w:r w:rsidR="003169F9">
        <w:t>Noticeably</w:t>
      </w:r>
      <w:r w:rsidR="00294458">
        <w:t>, the first three PCs explained almost 90% of the total variability in the data</w:t>
      </w:r>
      <w:r w:rsidR="000237FD">
        <w:t>, which sufficient captured the variability in the data. This delivered a much stronger confirmation and ensure</w:t>
      </w:r>
      <w:r w:rsidR="00A67E34">
        <w:t>d</w:t>
      </w:r>
      <w:r w:rsidR="000237FD">
        <w:t xml:space="preserve"> the validity of separation of groups showed in the PCA plot</w:t>
      </w:r>
      <w:r w:rsidR="00294458">
        <w:t>.</w:t>
      </w:r>
      <w:r w:rsidR="00A9550F">
        <w:t xml:space="preserve"> A hierarchical plot, which was obtained from genes selected in the extracted pattern, was also showed (figure </w:t>
      </w:r>
      <w:ins w:id="34" w:author="sysprep" w:date="2015-02-27T11:20:00Z">
        <w:r w:rsidR="008428D9">
          <w:t>4B</w:t>
        </w:r>
      </w:ins>
      <w:del w:id="35" w:author="sysprep" w:date="2015-02-27T11:20:00Z">
        <w:r w:rsidR="00A9550F" w:rsidDel="008428D9">
          <w:delText>xx</w:delText>
        </w:r>
      </w:del>
      <w:r w:rsidR="00A9550F">
        <w:t>). Clear separation and clustering reflected the difference</w:t>
      </w:r>
      <w:r w:rsidR="008D2A92">
        <w:t>s</w:t>
      </w:r>
      <w:r w:rsidR="00A9550F">
        <w:t xml:space="preserve"> in the expected sample means within </w:t>
      </w:r>
      <w:r w:rsidR="008D2A92">
        <w:t xml:space="preserve">a </w:t>
      </w:r>
      <w:r w:rsidR="00A9550F">
        <w:t>sample group. The expression level was reflected in the conventional green-red color pallet, and similar expression across profiles within the simulated pattern was also clearly recovered and revealed.</w:t>
      </w:r>
    </w:p>
    <w:p w14:paraId="76F1BB11" w14:textId="61CEA4E4" w:rsidR="000016D8" w:rsidRPr="00891509" w:rsidRDefault="000016D8" w:rsidP="000016D8">
      <w:pPr>
        <w:spacing w:line="360" w:lineRule="auto"/>
        <w:rPr>
          <w:b/>
        </w:rPr>
      </w:pPr>
      <w:r w:rsidRPr="00891509">
        <w:rPr>
          <w:b/>
        </w:rPr>
        <w:t>Comparin</w:t>
      </w:r>
      <w:r w:rsidR="00EE5A1D">
        <w:rPr>
          <w:b/>
        </w:rPr>
        <w:t>g against available methods</w:t>
      </w:r>
      <w:r w:rsidR="00AB3B77">
        <w:rPr>
          <w:b/>
        </w:rPr>
        <w:t xml:space="preserve"> EPIG and</w:t>
      </w:r>
      <w:r w:rsidRPr="00891509">
        <w:rPr>
          <w:b/>
        </w:rPr>
        <w:t xml:space="preserve"> </w:t>
      </w:r>
      <w:r w:rsidR="00EE5A1D">
        <w:rPr>
          <w:b/>
        </w:rPr>
        <w:t>ORIGEN</w:t>
      </w:r>
    </w:p>
    <w:p w14:paraId="32A2698C" w14:textId="69762289" w:rsidR="00891509" w:rsidRDefault="00F42FE8" w:rsidP="00F42FE8">
      <w:pPr>
        <w:spacing w:line="360" w:lineRule="auto"/>
      </w:pPr>
      <w:r>
        <w:lastRenderedPageBreak/>
        <w:t>To show the validity of the newly proposed EPIG-</w:t>
      </w:r>
      <w:proofErr w:type="spellStart"/>
      <w:r>
        <w:t>Seq</w:t>
      </w:r>
      <w:proofErr w:type="spellEnd"/>
      <w:r>
        <w:t xml:space="preserve"> method, we compared two highly regarded count level RNA-</w:t>
      </w:r>
      <w:proofErr w:type="spellStart"/>
      <w:r>
        <w:t>Seq</w:t>
      </w:r>
      <w:proofErr w:type="spellEnd"/>
      <w:r>
        <w:t xml:space="preserve"> analysis method: </w:t>
      </w:r>
      <w:proofErr w:type="spellStart"/>
      <w:r w:rsidR="00891509">
        <w:t>DEseq</w:t>
      </w:r>
      <w:proofErr w:type="spellEnd"/>
      <w:r>
        <w:t xml:space="preserve"> and </w:t>
      </w:r>
      <w:proofErr w:type="spellStart"/>
      <w:r>
        <w:t>SAMseq</w:t>
      </w:r>
      <w:proofErr w:type="spellEnd"/>
      <w:r>
        <w:t>; we also compared the</w:t>
      </w:r>
      <w:r w:rsidR="00EE5A1D">
        <w:t xml:space="preserve"> analysis with the EPIG on the R</w:t>
      </w:r>
      <w:r>
        <w:t>PM normalized data</w:t>
      </w:r>
      <w:r w:rsidR="00EE5A1D">
        <w:t xml:space="preserve"> and ORIGEN on the squared rooted count data</w:t>
      </w:r>
      <w:r>
        <w:t xml:space="preserve">. To better address the advantages and disadvantages, all the comparison was performed on the aforementioned simulated dataset with known expected expression values. In the </w:t>
      </w:r>
      <w:proofErr w:type="spellStart"/>
      <w:r>
        <w:t>DEseq</w:t>
      </w:r>
      <w:proofErr w:type="spellEnd"/>
      <w:r>
        <w:t xml:space="preserve"> comparison, we followed author’s suggestion (ref) using “pooled” method to estimate the dispersion while using the </w:t>
      </w:r>
      <w:proofErr w:type="spellStart"/>
      <w:r>
        <w:t>locfit</w:t>
      </w:r>
      <w:proofErr w:type="spellEnd"/>
      <w:r>
        <w:t xml:space="preserve"> package to fit a dispersion-mean relation as described in the paper (ref). To get the “differentially expressed genes” (DEGs), </w:t>
      </w:r>
      <w:r w:rsidR="0001398A">
        <w:t>we used a negative binomial test between each “experimental” group and the “basal” line. In other words, groups 2 – 4 were each compared to “group 1”; and DEGs were extracted with adjusted p-value &lt; 0.05 and fold change requirement was at 1.5, 2.5, and 4 for the corresponding comparison respectively. In the end, we got 1130, 1006, and 758 DEGS from those three comparisons. Not surprisingly, all 758 DEGs from the comparison between group 4 and group 1 were the subset of 1006, which was got from the comparison between group 3 and group 1. Owing the fold change requirement set for comparison between group 2 and group1, the test results were a little inflated with approximate 10% as the falsely discovered. In addition to those falsely discovered</w:t>
      </w:r>
      <w:r w:rsidR="00864523">
        <w:t xml:space="preserve"> DEGs, there were 96 DEGs pulled from the comparison between group3 and group1 were not included in the set between group2 and group1. On the other hand, about another 100 DEGs from comparison between group2 and group1 were not recovered in comparison between group3 and group1. Although, </w:t>
      </w:r>
      <w:proofErr w:type="spellStart"/>
      <w:r w:rsidR="00864523">
        <w:t>DEseq</w:t>
      </w:r>
      <w:proofErr w:type="spellEnd"/>
      <w:r w:rsidR="00864523">
        <w:t xml:space="preserve"> performed reasonably well in term of recovering the known DEGs, obviously, the co-expressed genes that primarily make the pattern 3 &amp; 4 were easily missed with the pair-wise comparisons.</w:t>
      </w:r>
    </w:p>
    <w:p w14:paraId="1BB7E8C4" w14:textId="7417C5DF" w:rsidR="00891509" w:rsidRDefault="00A95334" w:rsidP="00864523">
      <w:pPr>
        <w:spacing w:line="360" w:lineRule="auto"/>
      </w:pPr>
      <w:proofErr w:type="spellStart"/>
      <w:r>
        <w:t>SAMs</w:t>
      </w:r>
      <w:r w:rsidR="00891509">
        <w:t>eq</w:t>
      </w:r>
      <w:proofErr w:type="spellEnd"/>
      <w:r w:rsidR="00891509">
        <w:t xml:space="preserve"> </w:t>
      </w:r>
      <w:r w:rsidR="00864523">
        <w:t xml:space="preserve">(ref) is anther efficient non-parametric testing methods extended from its </w:t>
      </w:r>
      <w:r w:rsidR="00864523" w:rsidRPr="00864523">
        <w:t xml:space="preserve">predecessor </w:t>
      </w:r>
      <w:r w:rsidR="00864523">
        <w:t>SAM (ref) to directly apply to count level RNA-</w:t>
      </w:r>
      <w:proofErr w:type="spellStart"/>
      <w:r w:rsidR="00864523">
        <w:t>seq</w:t>
      </w:r>
      <w:proofErr w:type="spellEnd"/>
      <w:r w:rsidR="00864523">
        <w:t xml:space="preserve"> data. </w:t>
      </w:r>
      <w:r>
        <w:t xml:space="preserve">We compared the analysis with </w:t>
      </w:r>
      <w:proofErr w:type="spellStart"/>
      <w:r>
        <w:t>SAMseq</w:t>
      </w:r>
      <w:proofErr w:type="spellEnd"/>
      <w:r>
        <w:t xml:space="preserve"> using the </w:t>
      </w:r>
      <w:proofErr w:type="spellStart"/>
      <w:r>
        <w:t>mutli</w:t>
      </w:r>
      <w:proofErr w:type="spellEnd"/>
      <w:r>
        <w:t xml:space="preserve">-class comparison with default </w:t>
      </w:r>
      <w:r w:rsidR="00F43C15">
        <w:t xml:space="preserve">parameter setting at FDR = 0.20. As expected, </w:t>
      </w:r>
      <w:proofErr w:type="spellStart"/>
      <w:r w:rsidR="00F43C15">
        <w:t>SAMseq</w:t>
      </w:r>
      <w:proofErr w:type="spellEnd"/>
      <w:r w:rsidR="00F43C15">
        <w:t xml:space="preserve"> worked very efficiently and reported 1256 DEGs including all those 1000 simulated genes that made up the first five informative patterns. Not surprisingly, it included 256 false discovered DEGs, which is a little more than the claimed false discovery rate (20%). When we lowered the FDR to 0.05, </w:t>
      </w:r>
      <w:proofErr w:type="spellStart"/>
      <w:r w:rsidR="00F43C15">
        <w:t>SAMseq</w:t>
      </w:r>
      <w:proofErr w:type="spellEnd"/>
      <w:r w:rsidR="00F43C15">
        <w:t xml:space="preserve"> reported 1035 DEGs (data now shown), and it again included all those 1000 simulated genes that made up the first five informative patterns. When we re-visited the method comparison metrics (table xx), </w:t>
      </w:r>
      <w:proofErr w:type="spellStart"/>
      <w:r w:rsidR="00F43C15">
        <w:t>SAMseq</w:t>
      </w:r>
      <w:proofErr w:type="spellEnd"/>
      <w:r w:rsidR="00F43C15">
        <w:t xml:space="preserve"> used similar approaches in its main statistical assumption, except the CYs as the correlation measurement in. It </w:t>
      </w:r>
      <w:r w:rsidR="00BF09D1">
        <w:t>also is also proved very efficient on our simulated RNA-</w:t>
      </w:r>
      <w:proofErr w:type="spellStart"/>
      <w:r w:rsidR="00BF09D1">
        <w:t>seq</w:t>
      </w:r>
      <w:proofErr w:type="spellEnd"/>
      <w:r w:rsidR="00BF09D1">
        <w:t xml:space="preserve"> data.</w:t>
      </w:r>
      <w:r w:rsidR="00EE5A1D">
        <w:t xml:space="preserve"> </w:t>
      </w:r>
    </w:p>
    <w:p w14:paraId="796976EC" w14:textId="46D975F5" w:rsidR="00891509" w:rsidRPr="00622187" w:rsidRDefault="00EE5A1D" w:rsidP="002B574B">
      <w:pPr>
        <w:spacing w:line="360" w:lineRule="auto"/>
      </w:pPr>
      <w:r>
        <w:lastRenderedPageBreak/>
        <w:t xml:space="preserve">EPIG performed reasonably well </w:t>
      </w:r>
      <w:r w:rsidR="00F32B2C">
        <w:t xml:space="preserve">on the simulated data </w:t>
      </w:r>
      <w:r w:rsidR="0090194A">
        <w:t xml:space="preserve">(figure xx) </w:t>
      </w:r>
      <w:r>
        <w:t>with RPM normali</w:t>
      </w:r>
      <w:r w:rsidR="00F32B2C">
        <w:t>zation</w:t>
      </w:r>
      <w:r>
        <w:t xml:space="preserve">. It was able to </w:t>
      </w:r>
      <w:proofErr w:type="gramStart"/>
      <w:r>
        <w:t>recovered</w:t>
      </w:r>
      <w:proofErr w:type="gramEnd"/>
      <w:r>
        <w:t xml:space="preserve"> the five main simulated patterns, however the patterns tended to contain noisy gene profiles, which were known not belonging to the patterns. </w:t>
      </w:r>
      <w:proofErr w:type="gramStart"/>
      <w:r w:rsidR="0090194A">
        <w:t>i.e</w:t>
      </w:r>
      <w:proofErr w:type="gramEnd"/>
      <w:r w:rsidR="0090194A">
        <w:t xml:space="preserve">. </w:t>
      </w:r>
      <w:r w:rsidR="0090194A" w:rsidRPr="0090194A">
        <w:t>the last pattern</w:t>
      </w:r>
      <w:r w:rsidR="0090194A">
        <w:t xml:space="preserve"> had 96 noise genes categorized, which was</w:t>
      </w:r>
      <w:r w:rsidR="0090194A" w:rsidRPr="0090194A">
        <w:t xml:space="preserve"> an FDR of 23.4%</w:t>
      </w:r>
      <w:r w:rsidR="0090194A">
        <w:t>. O</w:t>
      </w:r>
      <w:r w:rsidR="0078523B">
        <w:t>RIGEN was also able to recover</w:t>
      </w:r>
      <w:r w:rsidR="0090194A">
        <w:t xml:space="preserve"> the five known patterns (figure xx)</w:t>
      </w:r>
      <w:r w:rsidR="00622187">
        <w:t xml:space="preserve">, but it also reported </w:t>
      </w:r>
      <w:r w:rsidR="0078523B">
        <w:t>much</w:t>
      </w:r>
      <w:r w:rsidR="00622187">
        <w:t xml:space="preserve"> more sub-patt</w:t>
      </w:r>
      <w:r w:rsidR="0078523B">
        <w:t xml:space="preserve">erns, which were not included in the simulation.  </w:t>
      </w:r>
      <w:r w:rsidR="00622187">
        <w:t>(</w:t>
      </w:r>
      <w:proofErr w:type="gramStart"/>
      <w:r w:rsidR="00622187">
        <w:t>enough</w:t>
      </w:r>
      <w:proofErr w:type="gramEnd"/>
      <w:r w:rsidR="00622187">
        <w:t xml:space="preserve"> </w:t>
      </w:r>
      <w:r w:rsidR="002B574B" w:rsidRPr="001F76BE">
        <w:rPr>
          <w:b/>
        </w:rPr>
        <w:t xml:space="preserve">Comparing to </w:t>
      </w:r>
      <w:r w:rsidR="00891509" w:rsidRPr="001F76BE">
        <w:rPr>
          <w:b/>
        </w:rPr>
        <w:t>EPIG</w:t>
      </w:r>
      <w:r w:rsidR="001F76BE">
        <w:rPr>
          <w:b/>
        </w:rPr>
        <w:t xml:space="preserve"> or ORIGEN</w:t>
      </w:r>
      <w:r w:rsidR="00891509" w:rsidRPr="001F76BE">
        <w:rPr>
          <w:b/>
        </w:rPr>
        <w:t>??</w:t>
      </w:r>
      <w:r w:rsidR="00622187">
        <w:rPr>
          <w:b/>
        </w:rPr>
        <w:t>)</w:t>
      </w:r>
    </w:p>
    <w:p w14:paraId="60AC9244" w14:textId="21C9D21A" w:rsidR="007C5376" w:rsidRPr="001305FC" w:rsidRDefault="007C5376" w:rsidP="007C5376">
      <w:pPr>
        <w:spacing w:line="360" w:lineRule="auto"/>
        <w:rPr>
          <w:b/>
        </w:rPr>
      </w:pPr>
      <w:r w:rsidRPr="001305FC">
        <w:rPr>
          <w:b/>
        </w:rPr>
        <w:t>EPIG-</w:t>
      </w:r>
      <w:proofErr w:type="spellStart"/>
      <w:r w:rsidRPr="001305FC">
        <w:rPr>
          <w:b/>
        </w:rPr>
        <w:t>Seq</w:t>
      </w:r>
      <w:proofErr w:type="spellEnd"/>
      <w:r w:rsidRPr="001305FC">
        <w:rPr>
          <w:b/>
        </w:rPr>
        <w:t xml:space="preserve"> on TCGA breast cancer study</w:t>
      </w:r>
      <w:r>
        <w:rPr>
          <w:b/>
        </w:rPr>
        <w:t xml:space="preserve"> (need </w:t>
      </w:r>
      <w:r w:rsidR="00BA3230">
        <w:rPr>
          <w:b/>
        </w:rPr>
        <w:t xml:space="preserve">to confirm </w:t>
      </w:r>
      <w:r>
        <w:rPr>
          <w:b/>
        </w:rPr>
        <w:t xml:space="preserve">the results from the </w:t>
      </w:r>
      <w:r w:rsidR="00BA3230">
        <w:rPr>
          <w:b/>
        </w:rPr>
        <w:t>new</w:t>
      </w:r>
      <w:r>
        <w:rPr>
          <w:b/>
        </w:rPr>
        <w:t xml:space="preserve"> runs)</w:t>
      </w:r>
    </w:p>
    <w:p w14:paraId="57742D1E" w14:textId="3123A58C" w:rsidR="007C5376" w:rsidRDefault="00BA3230" w:rsidP="00016887">
      <w:pPr>
        <w:spacing w:line="360" w:lineRule="auto"/>
      </w:pPr>
      <w:r>
        <w:t>In this study, we applied the EPIG-</w:t>
      </w:r>
      <w:proofErr w:type="spellStart"/>
      <w:r>
        <w:t>Seq</w:t>
      </w:r>
      <w:proofErr w:type="spellEnd"/>
      <w:r>
        <w:t xml:space="preserve"> algorithm onto TCGA breast cancer RNA-</w:t>
      </w:r>
      <w:proofErr w:type="spellStart"/>
      <w:r>
        <w:t>seq</w:t>
      </w:r>
      <w:proofErr w:type="spellEnd"/>
      <w:r>
        <w:t xml:space="preserve"> data. As explained in the method, we randomly selected 10 lanes for each “subtype” </w:t>
      </w:r>
      <w:r>
        <w:fldChar w:fldCharType="begin">
          <w:fldData xml:space="preserve">PEVuZE5vdGU+PENpdGU+PEF1dGhvcj5QZXJvdTwvQXV0aG9yPjxZZWFyPjIwMDA8L1llYXI+PFJl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YWx0LXBlcmlvZGljYWw+PHBhZ2VzPjc0Ny01MjwvcGFnZXM+PHZvbHVtZT40MDY8L3ZvbHVtZT48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</w:fldData>
        </w:fldChar>
      </w:r>
      <w:r>
        <w:instrText xml:space="preserve"> ADDIN EN.CITE </w:instrText>
      </w:r>
      <w:r>
        <w:fldChar w:fldCharType="begin">
          <w:fldData xml:space="preserve">PEVuZE5vdGU+PENpdGU+PEF1dGhvcj5QZXJvdTwvQXV0aG9yPjxZZWFyPjIwMDA8L1llYXI+PFJl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YWx0LXBlcmlvZGljYWw+PHBhZ2VzPjc0Ny01MjwvcGFnZXM+PHZvbHVtZT40MDY8L3ZvbHVtZT48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</w:fldData>
        </w:fldChar>
      </w:r>
      <w:r>
        <w:instrText xml:space="preserve"> ADDIN EN.CITE.DATA </w:instrText>
      </w:r>
      <w:r>
        <w:fldChar w:fldCharType="end"/>
      </w:r>
      <w:r>
        <w:fldChar w:fldCharType="separate"/>
      </w:r>
      <w:r>
        <w:rPr>
          <w:noProof/>
        </w:rPr>
        <w:t>(</w:t>
      </w:r>
      <w:hyperlink w:anchor="_ENREF_7" w:tooltip="Perou, 2000 #24" w:history="1">
        <w:r w:rsidR="0005385D">
          <w:rPr>
            <w:noProof/>
          </w:rPr>
          <w:t>Perou, Sorlie et al. 2000</w:t>
        </w:r>
      </w:hyperlink>
      <w:r>
        <w:rPr>
          <w:noProof/>
        </w:rPr>
        <w:t>)</w:t>
      </w:r>
      <w:r>
        <w:fldChar w:fldCharType="end"/>
      </w:r>
      <w:r>
        <w:t xml:space="preserve"> and made balanced data of four clinical classified subtypes plus control.  Our EPIG-</w:t>
      </w:r>
      <w:proofErr w:type="spellStart"/>
      <w:r>
        <w:t>seq</w:t>
      </w:r>
      <w:proofErr w:type="spellEnd"/>
      <w:r>
        <w:t xml:space="preserve"> worked well on the real data and extracted patterns containing representing gene profiles (see supplemental</w:t>
      </w:r>
      <w:r w:rsidR="00565965">
        <w:t xml:space="preserve"> figure xxx</w:t>
      </w:r>
      <w:r>
        <w:t xml:space="preserve">). </w:t>
      </w:r>
      <w:r w:rsidR="00004D44">
        <w:t>Since</w:t>
      </w:r>
      <w:r>
        <w:t xml:space="preserve"> </w:t>
      </w:r>
      <w:r w:rsidR="00004D44">
        <w:t>the</w:t>
      </w:r>
      <w:r>
        <w:t xml:space="preserve"> datasets were randomly selected from </w:t>
      </w:r>
      <w:r w:rsidR="00004D44">
        <w:t>the pool, there were known and unknown factors that could introduce noises into the results. We adopted AMI to assess the similarity between the cluster</w:t>
      </w:r>
      <w:r w:rsidR="00565965">
        <w:t>ing</w:t>
      </w:r>
      <w:r w:rsidR="00004D44">
        <w:t xml:space="preserve"> results, a.k.a. EPIG-</w:t>
      </w:r>
      <w:proofErr w:type="spellStart"/>
      <w:r w:rsidR="00004D44">
        <w:t>Seq</w:t>
      </w:r>
      <w:proofErr w:type="spellEnd"/>
      <w:r w:rsidR="00004D44">
        <w:t xml:space="preserve"> results obtained from each dataset.</w:t>
      </w:r>
      <w:r w:rsidR="00565965">
        <w:t xml:space="preserve"> From the clustering comparison (table 4), fairly low pair-wide AMI were observed, though comparisons between dataset1 and dataset3, between dataset2 and dataset3 scored 0.464 and 0.461 respectively. </w:t>
      </w:r>
    </w:p>
    <w:p w14:paraId="2D6014D7" w14:textId="77777777" w:rsidR="00074E3C" w:rsidRDefault="00074E3C" w:rsidP="00093C99">
      <w:pPr>
        <w:spacing w:line="360" w:lineRule="auto"/>
        <w:rPr>
          <w:b/>
        </w:rPr>
      </w:pPr>
      <w:r w:rsidRPr="00D00171">
        <w:rPr>
          <w:b/>
        </w:rPr>
        <w:t>Discussion</w:t>
      </w:r>
    </w:p>
    <w:p w14:paraId="6C65CC58" w14:textId="77777777" w:rsidR="00DC4540" w:rsidRDefault="00DC4540" w:rsidP="00DC4540">
      <w:pPr>
        <w:spacing w:line="360" w:lineRule="auto"/>
      </w:pPr>
      <w:r>
        <w:t>In contrast to common analysis strategies for genome level monitoring of responses from experimental specimens at different treatment conditions or perturbation stresses, we explored a route to reveal the hidden mechanism through assessing the systematic behavior crossing across multiple conditions. Our hypothesis is that a significant profile/pattern supported by a group of co-expressed genes could serve as a key signature of the responses to outside exposures. As shown in table 1, our newly proposed EPIG-</w:t>
      </w:r>
      <w:proofErr w:type="spellStart"/>
      <w:r>
        <w:t>Seq</w:t>
      </w:r>
      <w:proofErr w:type="spellEnd"/>
      <w:r>
        <w:t xml:space="preserve"> method, although shares some similarities with other highly-remarked methods, stands out by itself with its special advantages, not only provides researcher a new approach for monitoring the systematic responses across multiple conditions, it also avoids unjustified data pre-processing and normalization procedures. </w:t>
      </w:r>
    </w:p>
    <w:p w14:paraId="0B6F3F53" w14:textId="45DD1D1B" w:rsidR="00ED7753" w:rsidRPr="00ED7753" w:rsidRDefault="00ED7753" w:rsidP="00DC4540">
      <w:pPr>
        <w:spacing w:line="360" w:lineRule="auto"/>
        <w:rPr>
          <w:b/>
        </w:rPr>
      </w:pPr>
      <w:r w:rsidRPr="00ED7753">
        <w:rPr>
          <w:b/>
        </w:rPr>
        <w:t xml:space="preserve">Briefly mention the comparison to </w:t>
      </w:r>
      <w:proofErr w:type="spellStart"/>
      <w:r w:rsidRPr="00ED7753">
        <w:rPr>
          <w:b/>
        </w:rPr>
        <w:t>SAMseq</w:t>
      </w:r>
      <w:proofErr w:type="spellEnd"/>
      <w:r w:rsidRPr="00ED7753">
        <w:rPr>
          <w:b/>
        </w:rPr>
        <w:t xml:space="preserve"> and </w:t>
      </w:r>
      <w:proofErr w:type="spellStart"/>
      <w:r w:rsidRPr="00ED7753">
        <w:rPr>
          <w:b/>
        </w:rPr>
        <w:t>DEseq</w:t>
      </w:r>
      <w:proofErr w:type="spellEnd"/>
    </w:p>
    <w:p w14:paraId="0923DD08" w14:textId="77777777" w:rsidR="00ED7753" w:rsidRDefault="00ED7753" w:rsidP="00ED7753">
      <w:pPr>
        <w:spacing w:line="360" w:lineRule="auto"/>
      </w:pPr>
      <w:r>
        <w:t>To show the validity of the newly proposed EPIG-</w:t>
      </w:r>
      <w:proofErr w:type="spellStart"/>
      <w:r>
        <w:t>Seq</w:t>
      </w:r>
      <w:proofErr w:type="spellEnd"/>
      <w:r>
        <w:t xml:space="preserve"> method, we compared two highly regarded count level RNA-</w:t>
      </w:r>
      <w:proofErr w:type="spellStart"/>
      <w:r>
        <w:t>Seq</w:t>
      </w:r>
      <w:proofErr w:type="spellEnd"/>
      <w:r>
        <w:t xml:space="preserve"> analysis method: </w:t>
      </w:r>
      <w:proofErr w:type="spellStart"/>
      <w:r>
        <w:t>DEseq</w:t>
      </w:r>
      <w:proofErr w:type="spellEnd"/>
      <w:r>
        <w:t xml:space="preserve"> and </w:t>
      </w:r>
      <w:proofErr w:type="spellStart"/>
      <w:r>
        <w:t>SAMseq</w:t>
      </w:r>
      <w:proofErr w:type="spellEnd"/>
      <w:r>
        <w:t xml:space="preserve">; we also compared the analysis with the EPIG on the </w:t>
      </w:r>
      <w:r>
        <w:lastRenderedPageBreak/>
        <w:t xml:space="preserve">RPM normalized data and ORIGEN on the squared rooted count data. To better address the advantages and disadvantages, all the comparison was performed on the aforementioned simulated dataset with known expected expression values. In the </w:t>
      </w:r>
      <w:proofErr w:type="spellStart"/>
      <w:r>
        <w:t>DEseq</w:t>
      </w:r>
      <w:proofErr w:type="spellEnd"/>
      <w:r>
        <w:t xml:space="preserve"> comparison, we followed author’s suggestion (ref) using “pooled” method to estimate the dispersion while using the </w:t>
      </w:r>
      <w:proofErr w:type="spellStart"/>
      <w:r>
        <w:t>locfit</w:t>
      </w:r>
      <w:proofErr w:type="spellEnd"/>
      <w:r>
        <w:t xml:space="preserve"> package to fit a dispersion-mean relation as described in the paper (ref). To get the “differentially expressed genes” (DEGs), we used a negative binomial test between each “experimental” group and the “basal” line. In other words, groups 2 – 4 were each compared to “group 1”; and DEGs were extracted with adjusted p-value &lt; 0.05 and fold change requirement was at 1.5, 2.5, and 4 for the corresponding comparison respectively. In the end, we got 1130, 1006, and 758 DEGS from those three comparisons. Not surprisingly, all 758 DEGs from the comparison between group 4 and group 1 were the subset of 1006, which was got from the comparison between group 3 and group 1. Owing the fold change requirement set for comparison between group 2 and group1, the test results were a little inflated with approximate 10% as the falsely discovered. In addition to those falsely discovered DEGs, there were 96 DEGs pulled from the comparison between group3 and group1 were not included in the set between group2 and group1. On the other hand, about another 100 DEGs from comparison between group2 and group1 were not recovered in comparison between group3 and group1. Although, </w:t>
      </w:r>
      <w:proofErr w:type="spellStart"/>
      <w:r>
        <w:t>DEseq</w:t>
      </w:r>
      <w:proofErr w:type="spellEnd"/>
      <w:r>
        <w:t xml:space="preserve"> performed reasonably well in term of recovering the known DEGs, obviously, the co-expressed genes that primarily make the pattern 3 &amp; 4 were easily missed with the pair-wise comparisons.</w:t>
      </w:r>
    </w:p>
    <w:p w14:paraId="3FE33B85" w14:textId="77777777" w:rsidR="00ED7753" w:rsidRDefault="00ED7753" w:rsidP="00ED7753">
      <w:pPr>
        <w:spacing w:line="360" w:lineRule="auto"/>
      </w:pPr>
      <w:proofErr w:type="spellStart"/>
      <w:r>
        <w:t>SAMseq</w:t>
      </w:r>
      <w:proofErr w:type="spellEnd"/>
      <w:r>
        <w:t xml:space="preserve"> (ref) is anther efficient non-parametric testing methods extended from its </w:t>
      </w:r>
      <w:r w:rsidRPr="00864523">
        <w:t xml:space="preserve">predecessor </w:t>
      </w:r>
      <w:r>
        <w:t>SAM (ref) to directly apply to count level RNA-</w:t>
      </w:r>
      <w:proofErr w:type="spellStart"/>
      <w:r>
        <w:t>seq</w:t>
      </w:r>
      <w:proofErr w:type="spellEnd"/>
      <w:r>
        <w:t xml:space="preserve"> data. We compared the analysis with </w:t>
      </w:r>
      <w:proofErr w:type="spellStart"/>
      <w:r>
        <w:t>SAMseq</w:t>
      </w:r>
      <w:proofErr w:type="spellEnd"/>
      <w:r>
        <w:t xml:space="preserve"> using the </w:t>
      </w:r>
      <w:proofErr w:type="spellStart"/>
      <w:r>
        <w:t>mutli</w:t>
      </w:r>
      <w:proofErr w:type="spellEnd"/>
      <w:r>
        <w:t xml:space="preserve">-class comparison with default parameter setting at FDR = 0.20. As expected, </w:t>
      </w:r>
      <w:proofErr w:type="spellStart"/>
      <w:r>
        <w:t>SAMseq</w:t>
      </w:r>
      <w:proofErr w:type="spellEnd"/>
      <w:r>
        <w:t xml:space="preserve"> worked very efficiently and reported 1256 DEGs including all those 1000 simulated genes that made up the first five informative patterns. Not surprisingly, it included 256 false discovered DEGs, which is a little more than the claimed false discovery rate (20%). When we lowered the FDR to 0.05, </w:t>
      </w:r>
      <w:proofErr w:type="spellStart"/>
      <w:r>
        <w:t>SAMseq</w:t>
      </w:r>
      <w:proofErr w:type="spellEnd"/>
      <w:r>
        <w:t xml:space="preserve"> reported 1035 DEGs (data now shown), and it again included all those 1000 simulated genes that made up the first five informative patterns. When we re-visited the method comparison metrics (table xx), </w:t>
      </w:r>
      <w:proofErr w:type="spellStart"/>
      <w:r>
        <w:t>SAMseq</w:t>
      </w:r>
      <w:proofErr w:type="spellEnd"/>
      <w:r>
        <w:t xml:space="preserve"> used similar approaches in its main statistical assumption, except the CYs as the correlation measurement in. It also is also proved very efficient on our simulated RNA-</w:t>
      </w:r>
      <w:proofErr w:type="spellStart"/>
      <w:r>
        <w:t>seq</w:t>
      </w:r>
      <w:proofErr w:type="spellEnd"/>
      <w:r>
        <w:t xml:space="preserve"> data. </w:t>
      </w:r>
    </w:p>
    <w:p w14:paraId="630246DC" w14:textId="77777777" w:rsidR="00DC4540" w:rsidRPr="00D00171" w:rsidRDefault="00DC4540" w:rsidP="00093C99">
      <w:pPr>
        <w:spacing w:line="360" w:lineRule="auto"/>
        <w:rPr>
          <w:b/>
        </w:rPr>
      </w:pPr>
    </w:p>
    <w:p w14:paraId="4420B7CA" w14:textId="77777777" w:rsidR="00167CC0" w:rsidRPr="00D00171" w:rsidRDefault="00355501" w:rsidP="00093C99">
      <w:pPr>
        <w:spacing w:line="360" w:lineRule="auto"/>
        <w:rPr>
          <w:b/>
        </w:rPr>
      </w:pPr>
      <w:r w:rsidRPr="00D00171">
        <w:rPr>
          <w:b/>
        </w:rPr>
        <w:t>Acknowledgements</w:t>
      </w:r>
    </w:p>
    <w:p w14:paraId="0EE7C597" w14:textId="77777777" w:rsidR="00355501" w:rsidRDefault="00355501" w:rsidP="00093C99">
      <w:pPr>
        <w:spacing w:line="360" w:lineRule="auto"/>
        <w:rPr>
          <w:ins w:id="36" w:author="sysprep" w:date="2015-03-16T11:34:00Z"/>
        </w:rPr>
      </w:pPr>
      <w:r>
        <w:lastRenderedPageBreak/>
        <w:t xml:space="preserve">We thank the </w:t>
      </w:r>
      <w:proofErr w:type="spellStart"/>
      <w:r>
        <w:t>MicroArray</w:t>
      </w:r>
      <w:proofErr w:type="spellEnd"/>
      <w:r>
        <w:t xml:space="preserve"> Quality Control</w:t>
      </w:r>
      <w:r w:rsidR="00B276BE">
        <w:t xml:space="preserve"> phase </w:t>
      </w:r>
      <w:r>
        <w:t xml:space="preserve">III (MAQC-III) Sequence Quality Control (SEQC) </w:t>
      </w:r>
      <w:proofErr w:type="spellStart"/>
      <w:r>
        <w:t>toxicogenomics</w:t>
      </w:r>
      <w:proofErr w:type="spellEnd"/>
      <w:r>
        <w:t xml:space="preserve"> working group members (</w:t>
      </w:r>
      <w:proofErr w:type="spellStart"/>
      <w:r>
        <w:t>TGxSEQC</w:t>
      </w:r>
      <w:proofErr w:type="spellEnd"/>
      <w:r>
        <w:t>) Weida Tong, Charles Wang, Joshua Xu, Binsheng Gong and Zhenqiang Su for contributing the RNA-</w:t>
      </w:r>
      <w:proofErr w:type="spellStart"/>
      <w:r>
        <w:t>Seq</w:t>
      </w:r>
      <w:proofErr w:type="spellEnd"/>
      <w:r>
        <w:t xml:space="preserve"> mapped reads from the </w:t>
      </w:r>
      <w:r w:rsidR="005D1058">
        <w:t>raw data.</w:t>
      </w:r>
      <w:r w:rsidR="00C56093">
        <w:t xml:space="preserve">  </w:t>
      </w:r>
      <w:r w:rsidR="005476A3">
        <w:t xml:space="preserve">We appreciate the ORIGEN clustering results provided by Shyamal Peddada.  </w:t>
      </w:r>
      <w:r w:rsidR="00C56093" w:rsidRPr="00C56093">
        <w:t>This research was supported, in part, by the Intramural Research Program of the National Institutes of Health (NIH), National Institute of Enviro</w:t>
      </w:r>
      <w:r w:rsidR="00C56093">
        <w:t>nmental Health Sciences (NIEHS).</w:t>
      </w:r>
    </w:p>
    <w:p w14:paraId="4612E196" w14:textId="77777777" w:rsidR="00520658" w:rsidRPr="00E25E87" w:rsidRDefault="00520658" w:rsidP="00520658">
      <w:pPr>
        <w:rPr>
          <w:ins w:id="37" w:author="sysprep" w:date="2015-03-16T11:38:00Z"/>
          <w:rFonts w:ascii="Times New Roman" w:hAnsi="Times New Roman" w:cs="Times New Roman"/>
          <w:b/>
          <w:sz w:val="24"/>
          <w:szCs w:val="24"/>
        </w:rPr>
      </w:pPr>
      <w:ins w:id="38" w:author="sysprep" w:date="2015-03-16T11:38:00Z">
        <w:r w:rsidRPr="00E25E87">
          <w:rPr>
            <w:rFonts w:ascii="Times New Roman" w:hAnsi="Times New Roman" w:cs="Times New Roman"/>
            <w:b/>
            <w:sz w:val="24"/>
            <w:szCs w:val="24"/>
          </w:rPr>
          <w:t xml:space="preserve">Figure </w:t>
        </w:r>
        <w:proofErr w:type="spellStart"/>
        <w:r w:rsidRPr="00E25E87">
          <w:rPr>
            <w:rFonts w:ascii="Times New Roman" w:hAnsi="Times New Roman" w:cs="Times New Roman"/>
            <w:b/>
            <w:sz w:val="24"/>
            <w:szCs w:val="24"/>
          </w:rPr>
          <w:t>lengends</w:t>
        </w:r>
        <w:proofErr w:type="spellEnd"/>
      </w:ins>
    </w:p>
    <w:p w14:paraId="5D65245D" w14:textId="77777777" w:rsidR="00520658" w:rsidRPr="007A7548" w:rsidRDefault="00520658" w:rsidP="00520658">
      <w:pPr>
        <w:rPr>
          <w:ins w:id="39" w:author="sysprep" w:date="2015-03-16T11:38:00Z"/>
          <w:rFonts w:ascii="Times New Roman" w:hAnsi="Times New Roman" w:cs="Times New Roman"/>
          <w:sz w:val="24"/>
          <w:szCs w:val="24"/>
        </w:rPr>
      </w:pPr>
      <w:ins w:id="40" w:author="sysprep" w:date="2015-03-16T11:38:00Z">
        <w:r w:rsidRPr="007A7548">
          <w:rPr>
            <w:rFonts w:ascii="Times New Roman" w:hAnsi="Times New Roman" w:cs="Times New Roman"/>
            <w:sz w:val="24"/>
            <w:szCs w:val="24"/>
          </w:rPr>
          <w:t>Figure 1 EPIG-</w:t>
        </w:r>
        <w:proofErr w:type="spellStart"/>
        <w:r w:rsidRPr="007A7548">
          <w:rPr>
            <w:rFonts w:ascii="Times New Roman" w:hAnsi="Times New Roman" w:cs="Times New Roman"/>
            <w:sz w:val="24"/>
            <w:szCs w:val="24"/>
          </w:rPr>
          <w:t>Seq</w:t>
        </w:r>
        <w:proofErr w:type="spellEnd"/>
        <w:r w:rsidRPr="007A7548">
          <w:rPr>
            <w:rFonts w:ascii="Times New Roman" w:hAnsi="Times New Roman" w:cs="Times New Roman"/>
            <w:sz w:val="24"/>
            <w:szCs w:val="24"/>
          </w:rPr>
          <w:t xml:space="preserve"> workflow</w:t>
        </w:r>
      </w:ins>
    </w:p>
    <w:p w14:paraId="0C30DAB5" w14:textId="77777777" w:rsidR="00520658" w:rsidRPr="007A7548" w:rsidRDefault="00520658" w:rsidP="00520658">
      <w:pPr>
        <w:rPr>
          <w:ins w:id="41" w:author="sysprep" w:date="2015-03-16T11:38:00Z"/>
          <w:rFonts w:ascii="Times New Roman" w:hAnsi="Times New Roman" w:cs="Times New Roman"/>
          <w:sz w:val="24"/>
          <w:szCs w:val="24"/>
        </w:rPr>
      </w:pPr>
      <w:ins w:id="42" w:author="sysprep" w:date="2015-03-16T11:38:00Z">
        <w:r w:rsidRPr="007A7548">
          <w:rPr>
            <w:rFonts w:ascii="Times New Roman" w:hAnsi="Times New Roman" w:cs="Times New Roman"/>
            <w:sz w:val="24"/>
            <w:szCs w:val="24"/>
          </w:rPr>
          <w:t>Figure 2 Simulated RNA-</w:t>
        </w:r>
        <w:proofErr w:type="spellStart"/>
        <w:r w:rsidRPr="007A7548">
          <w:rPr>
            <w:rFonts w:ascii="Times New Roman" w:hAnsi="Times New Roman" w:cs="Times New Roman"/>
            <w:sz w:val="24"/>
            <w:szCs w:val="24"/>
          </w:rPr>
          <w:t>Seq</w:t>
        </w:r>
        <w:proofErr w:type="spellEnd"/>
        <w:r w:rsidRPr="007A7548">
          <w:rPr>
            <w:rFonts w:ascii="Times New Roman" w:hAnsi="Times New Roman" w:cs="Times New Roman"/>
            <w:sz w:val="24"/>
            <w:szCs w:val="24"/>
          </w:rPr>
          <w:t xml:space="preserve"> data with f</w:t>
        </w:r>
        <w:r>
          <w:rPr>
            <w:rFonts w:ascii="Times New Roman" w:hAnsi="Times New Roman" w:cs="Times New Roman"/>
            <w:sz w:val="24"/>
            <w:szCs w:val="24"/>
          </w:rPr>
          <w:t>ive patterns (pattern 1-5) carrying</w:t>
        </w:r>
        <w:r w:rsidRPr="007A7548">
          <w:rPr>
            <w:rFonts w:ascii="Times New Roman" w:hAnsi="Times New Roman" w:cs="Times New Roman"/>
            <w:sz w:val="24"/>
            <w:szCs w:val="24"/>
          </w:rPr>
          <w:t xml:space="preserve"> biological meaning and pattern 6 as background noise</w:t>
        </w:r>
      </w:ins>
    </w:p>
    <w:p w14:paraId="4942F9D7" w14:textId="77777777" w:rsidR="00520658" w:rsidRDefault="00520658" w:rsidP="00520658">
      <w:pPr>
        <w:rPr>
          <w:ins w:id="43" w:author="sysprep" w:date="2015-03-16T11:38:00Z"/>
          <w:rFonts w:ascii="Times New Roman" w:hAnsi="Times New Roman" w:cs="Times New Roman"/>
          <w:sz w:val="24"/>
          <w:szCs w:val="24"/>
        </w:rPr>
      </w:pPr>
      <w:ins w:id="44" w:author="sysprep" w:date="2015-03-16T11:38:00Z">
        <w:r>
          <w:rPr>
            <w:rFonts w:ascii="Times New Roman" w:hAnsi="Times New Roman" w:cs="Times New Roman"/>
            <w:sz w:val="24"/>
            <w:szCs w:val="24"/>
          </w:rPr>
          <w:t>Figure 3</w:t>
        </w:r>
        <w:r w:rsidRPr="009E5275">
          <w:rPr>
            <w:rFonts w:ascii="Times New Roman" w:hAnsi="Times New Roman" w:cs="Times New Roman"/>
            <w:sz w:val="24"/>
            <w:szCs w:val="24"/>
          </w:rPr>
          <w:t xml:space="preserve"> </w:t>
        </w:r>
        <w:r w:rsidRPr="007A7548">
          <w:rPr>
            <w:rFonts w:ascii="Times New Roman" w:hAnsi="Times New Roman" w:cs="Times New Roman"/>
            <w:sz w:val="24"/>
            <w:szCs w:val="24"/>
          </w:rPr>
          <w:t xml:space="preserve">Unsupervised analyses on gene profiles from </w:t>
        </w:r>
        <w:r>
          <w:rPr>
            <w:rFonts w:ascii="Times New Roman" w:hAnsi="Times New Roman" w:cs="Times New Roman"/>
            <w:sz w:val="24"/>
            <w:szCs w:val="24"/>
          </w:rPr>
          <w:t xml:space="preserve">simulated data with </w:t>
        </w:r>
        <w:r w:rsidRPr="007A7548">
          <w:rPr>
            <w:rFonts w:ascii="Times New Roman" w:hAnsi="Times New Roman" w:cs="Times New Roman"/>
            <w:sz w:val="24"/>
            <w:szCs w:val="24"/>
          </w:rPr>
          <w:t xml:space="preserve">five patterns </w:t>
        </w:r>
        <w:r>
          <w:rPr>
            <w:rFonts w:ascii="Times New Roman" w:hAnsi="Times New Roman" w:cs="Times New Roman"/>
            <w:sz w:val="24"/>
            <w:szCs w:val="24"/>
          </w:rPr>
          <w:t>and background noise</w:t>
        </w:r>
        <w:r w:rsidRPr="007A7548">
          <w:rPr>
            <w:rFonts w:ascii="Times New Roman" w:hAnsi="Times New Roman" w:cs="Times New Roman"/>
            <w:sz w:val="24"/>
            <w:szCs w:val="24"/>
          </w:rPr>
          <w:t xml:space="preserve">. </w:t>
        </w:r>
        <w:r>
          <w:rPr>
            <w:rFonts w:ascii="Times New Roman" w:hAnsi="Times New Roman" w:cs="Times New Roman"/>
            <w:sz w:val="24"/>
            <w:szCs w:val="24"/>
          </w:rPr>
          <w:t>3</w:t>
        </w:r>
        <w:r w:rsidRPr="007A7548">
          <w:rPr>
            <w:rFonts w:ascii="Times New Roman" w:hAnsi="Times New Roman" w:cs="Times New Roman"/>
            <w:sz w:val="24"/>
            <w:szCs w:val="24"/>
          </w:rPr>
          <w:t xml:space="preserve">A. </w:t>
        </w:r>
        <w:proofErr w:type="gramStart"/>
        <w:r w:rsidRPr="007A7548">
          <w:rPr>
            <w:rFonts w:ascii="Times New Roman" w:hAnsi="Times New Roman" w:cs="Times New Roman"/>
            <w:sz w:val="24"/>
            <w:szCs w:val="24"/>
          </w:rPr>
          <w:t>A</w:t>
        </w:r>
        <w:proofErr w:type="gramEnd"/>
        <w:r w:rsidRPr="007A7548">
          <w:rPr>
            <w:rFonts w:ascii="Times New Roman" w:hAnsi="Times New Roman" w:cs="Times New Roman"/>
            <w:sz w:val="24"/>
            <w:szCs w:val="24"/>
          </w:rPr>
          <w:t xml:space="preserve"> conventional PCA analysis was performed on pair-wise CYs as the covariance matrix.  </w:t>
        </w:r>
        <w:r>
          <w:rPr>
            <w:rFonts w:ascii="Times New Roman" w:hAnsi="Times New Roman" w:cs="Times New Roman"/>
            <w:sz w:val="24"/>
            <w:szCs w:val="24"/>
          </w:rPr>
          <w:t>3</w:t>
        </w:r>
        <w:r w:rsidRPr="007A7548">
          <w:rPr>
            <w:rFonts w:ascii="Times New Roman" w:hAnsi="Times New Roman" w:cs="Times New Roman"/>
            <w:sz w:val="24"/>
            <w:szCs w:val="24"/>
          </w:rPr>
          <w:t xml:space="preserve">B. </w:t>
        </w:r>
        <w:proofErr w:type="gramStart"/>
        <w:r w:rsidRPr="007A7548">
          <w:rPr>
            <w:rFonts w:ascii="Times New Roman" w:hAnsi="Times New Roman" w:cs="Times New Roman"/>
            <w:sz w:val="24"/>
            <w:szCs w:val="24"/>
          </w:rPr>
          <w:t>A</w:t>
        </w:r>
        <w:proofErr w:type="gramEnd"/>
        <w:r w:rsidRPr="007A7548">
          <w:rPr>
            <w:rFonts w:ascii="Times New Roman" w:hAnsi="Times New Roman" w:cs="Times New Roman"/>
            <w:sz w:val="24"/>
            <w:szCs w:val="24"/>
          </w:rPr>
          <w:t xml:space="preserve"> hierarchical clustering reveals prominent patterns </w:t>
        </w:r>
        <w:r>
          <w:rPr>
            <w:rFonts w:ascii="Times New Roman" w:hAnsi="Times New Roman" w:cs="Times New Roman"/>
            <w:sz w:val="24"/>
            <w:szCs w:val="24"/>
          </w:rPr>
          <w:t>in</w:t>
        </w:r>
        <w:r w:rsidRPr="007A7548">
          <w:rPr>
            <w:rFonts w:ascii="Times New Roman" w:hAnsi="Times New Roman" w:cs="Times New Roman"/>
            <w:sz w:val="24"/>
            <w:szCs w:val="24"/>
          </w:rPr>
          <w:t xml:space="preserve"> simulated data</w:t>
        </w:r>
      </w:ins>
    </w:p>
    <w:p w14:paraId="29778DC4" w14:textId="77777777" w:rsidR="00520658" w:rsidRDefault="00520658" w:rsidP="00520658">
      <w:pPr>
        <w:rPr>
          <w:ins w:id="45" w:author="sysprep" w:date="2015-03-16T11:38:00Z"/>
          <w:rFonts w:ascii="Times New Roman" w:hAnsi="Times New Roman" w:cs="Times New Roman"/>
          <w:sz w:val="24"/>
          <w:szCs w:val="24"/>
        </w:rPr>
      </w:pPr>
      <w:ins w:id="46" w:author="sysprep" w:date="2015-03-16T11:38:00Z">
        <w:r>
          <w:rPr>
            <w:rFonts w:ascii="Times New Roman" w:hAnsi="Times New Roman" w:cs="Times New Roman"/>
            <w:sz w:val="24"/>
            <w:szCs w:val="24"/>
          </w:rPr>
          <w:t>Figure 4 Parameter-space searching for the optimized default choice for end users. 4A. Parameter optimization in step one: there were four panels with labels on the top indicating the choice of location parameter St1 at [1-5]; within each panel, the x-axis shows the CYs as the similarity measure [0.5 – 0.9]; the color code was for the two-tailed dispersion cut off at 1 – 5 %. The y-axis in each panel was the Adjusted Rand Index [0-1]. 4B. Parameter optimization in step two, x-axis shows the CYs as the similarity measure [0.5 – 0.9]; the y-axis was the Adjusted Rand Index [0-1]; the color code was for indicating the choice of location parameter St2 at [1-5].</w:t>
        </w:r>
      </w:ins>
    </w:p>
    <w:p w14:paraId="6A8657D1" w14:textId="77777777" w:rsidR="00520658" w:rsidRDefault="00520658" w:rsidP="00520658">
      <w:pPr>
        <w:rPr>
          <w:ins w:id="47" w:author="sysprep" w:date="2015-03-16T11:38:00Z"/>
          <w:rFonts w:ascii="Times New Roman" w:hAnsi="Times New Roman" w:cs="Times New Roman"/>
          <w:sz w:val="24"/>
          <w:szCs w:val="24"/>
        </w:rPr>
      </w:pPr>
      <w:ins w:id="48" w:author="sysprep" w:date="2015-03-16T11:38:00Z">
        <w:r>
          <w:rPr>
            <w:rFonts w:ascii="Times New Roman" w:hAnsi="Times New Roman" w:cs="Times New Roman"/>
            <w:sz w:val="24"/>
            <w:szCs w:val="24"/>
          </w:rPr>
          <w:t>Figure 5 EPIG-</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results running from the simulated dataset (aforementioned). 5A. </w:t>
        </w:r>
        <w:proofErr w:type="gramStart"/>
        <w:r w:rsidRPr="007A7548">
          <w:rPr>
            <w:rFonts w:ascii="Times New Roman" w:hAnsi="Times New Roman" w:cs="Times New Roman"/>
            <w:sz w:val="24"/>
            <w:szCs w:val="24"/>
          </w:rPr>
          <w:t>The</w:t>
        </w:r>
        <w:proofErr w:type="gramEnd"/>
        <w:r w:rsidRPr="007A7548">
          <w:rPr>
            <w:rFonts w:ascii="Times New Roman" w:hAnsi="Times New Roman" w:cs="Times New Roman"/>
            <w:sz w:val="24"/>
            <w:szCs w:val="24"/>
          </w:rPr>
          <w:t xml:space="preserve"> thumbnails of the 5 extracted simulated patterns extract by EPIG-</w:t>
        </w:r>
        <w:r>
          <w:rPr>
            <w:rFonts w:ascii="Times New Roman" w:hAnsi="Times New Roman" w:cs="Times New Roman"/>
            <w:sz w:val="24"/>
            <w:szCs w:val="24"/>
          </w:rPr>
          <w:t xml:space="preserve">Seq. </w:t>
        </w:r>
        <w:r w:rsidRPr="007A7548">
          <w:rPr>
            <w:rFonts w:ascii="Times New Roman" w:hAnsi="Times New Roman" w:cs="Times New Roman"/>
            <w:sz w:val="24"/>
            <w:szCs w:val="24"/>
          </w:rPr>
          <w:t>Group1 (labeled as “Baseline”) in red, group2 in green; group3 in blue and group4 in purple</w:t>
        </w:r>
        <w:r>
          <w:rPr>
            <w:rFonts w:ascii="Times New Roman" w:hAnsi="Times New Roman" w:cs="Times New Roman"/>
            <w:sz w:val="24"/>
            <w:szCs w:val="24"/>
          </w:rPr>
          <w:t>. 5B.</w:t>
        </w:r>
        <w:r w:rsidRPr="007A7548">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sidRPr="007A7548">
          <w:rPr>
            <w:rFonts w:ascii="Times New Roman" w:hAnsi="Times New Roman" w:cs="Times New Roman"/>
            <w:sz w:val="24"/>
            <w:szCs w:val="24"/>
          </w:rPr>
          <w:t xml:space="preserve"> hierarchical clustering reveals prominent patterns </w:t>
        </w:r>
        <w:r>
          <w:rPr>
            <w:rFonts w:ascii="Times New Roman" w:hAnsi="Times New Roman" w:cs="Times New Roman"/>
            <w:sz w:val="24"/>
            <w:szCs w:val="24"/>
          </w:rPr>
          <w:t>in</w:t>
        </w:r>
        <w:r w:rsidRPr="007A7548">
          <w:rPr>
            <w:rFonts w:ascii="Times New Roman" w:hAnsi="Times New Roman" w:cs="Times New Roman"/>
            <w:sz w:val="24"/>
            <w:szCs w:val="24"/>
          </w:rPr>
          <w:t xml:space="preserve"> simulated data</w:t>
        </w:r>
        <w:r>
          <w:rPr>
            <w:rFonts w:ascii="Times New Roman" w:hAnsi="Times New Roman" w:cs="Times New Roman"/>
            <w:sz w:val="24"/>
            <w:szCs w:val="24"/>
          </w:rPr>
          <w:t>.</w:t>
        </w:r>
        <w:r w:rsidRPr="007A7548">
          <w:rPr>
            <w:rFonts w:ascii="Times New Roman" w:hAnsi="Times New Roman" w:cs="Times New Roman"/>
            <w:sz w:val="24"/>
            <w:szCs w:val="24"/>
          </w:rPr>
          <w:t xml:space="preserve"> </w:t>
        </w:r>
        <w:r>
          <w:rPr>
            <w:rFonts w:ascii="Times New Roman" w:hAnsi="Times New Roman" w:cs="Times New Roman"/>
            <w:sz w:val="24"/>
            <w:szCs w:val="24"/>
          </w:rPr>
          <w:t xml:space="preserve">5C. </w:t>
        </w:r>
        <w:r w:rsidRPr="007A7548">
          <w:rPr>
            <w:rFonts w:ascii="Times New Roman" w:hAnsi="Times New Roman" w:cs="Times New Roman"/>
            <w:sz w:val="24"/>
            <w:szCs w:val="24"/>
          </w:rPr>
          <w:t xml:space="preserve">conventional PCA analysis was performed on pair-wise </w:t>
        </w:r>
        <w:r>
          <w:rPr>
            <w:rFonts w:ascii="Times New Roman" w:hAnsi="Times New Roman" w:cs="Times New Roman"/>
            <w:sz w:val="24"/>
            <w:szCs w:val="24"/>
          </w:rPr>
          <w:t>CYs as the covariance matrix.</w:t>
        </w:r>
      </w:ins>
    </w:p>
    <w:p w14:paraId="3EE3CEEF" w14:textId="77777777" w:rsidR="00520658" w:rsidRDefault="00520658" w:rsidP="00520658">
      <w:pPr>
        <w:rPr>
          <w:ins w:id="49" w:author="sysprep" w:date="2015-03-16T11:38:00Z"/>
          <w:rFonts w:ascii="Times New Roman" w:hAnsi="Times New Roman" w:cs="Times New Roman"/>
          <w:sz w:val="24"/>
          <w:szCs w:val="24"/>
        </w:rPr>
      </w:pPr>
      <w:ins w:id="50" w:author="sysprep" w:date="2015-03-16T11:38:00Z">
        <w:r>
          <w:rPr>
            <w:rFonts w:ascii="Times New Roman" w:hAnsi="Times New Roman" w:cs="Times New Roman"/>
            <w:sz w:val="24"/>
            <w:szCs w:val="24"/>
          </w:rPr>
          <w:t>Yet to be filled in</w:t>
        </w:r>
      </w:ins>
    </w:p>
    <w:p w14:paraId="448670C7" w14:textId="77777777" w:rsidR="00520658" w:rsidRDefault="00520658" w:rsidP="00520658">
      <w:pPr>
        <w:rPr>
          <w:ins w:id="51" w:author="sysprep" w:date="2015-03-16T11:38:00Z"/>
          <w:rFonts w:ascii="Times New Roman" w:hAnsi="Times New Roman" w:cs="Times New Roman"/>
          <w:sz w:val="24"/>
          <w:szCs w:val="24"/>
        </w:rPr>
      </w:pPr>
      <w:ins w:id="52" w:author="sysprep" w:date="2015-03-16T11:38:00Z">
        <w:r>
          <w:rPr>
            <w:rFonts w:ascii="Times New Roman" w:hAnsi="Times New Roman" w:cs="Times New Roman"/>
            <w:sz w:val="24"/>
            <w:szCs w:val="24"/>
          </w:rPr>
          <w:t>Figure 6 (needed for MOA in SEQC data) EPIG-</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results running from the research dataset. 6A. </w:t>
        </w:r>
        <w:r w:rsidRPr="007A7548">
          <w:rPr>
            <w:rFonts w:ascii="Times New Roman" w:hAnsi="Times New Roman" w:cs="Times New Roman"/>
            <w:sz w:val="24"/>
            <w:szCs w:val="24"/>
          </w:rPr>
          <w:t>The thumbnails of the extracted patterns extract by EPIG-</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6B</w:t>
        </w:r>
        <w:proofErr w:type="gramEnd"/>
        <w:r>
          <w:rPr>
            <w:rFonts w:ascii="Times New Roman" w:hAnsi="Times New Roman" w:cs="Times New Roman"/>
            <w:sz w:val="24"/>
            <w:szCs w:val="24"/>
          </w:rPr>
          <w:t>.</w:t>
        </w:r>
        <w:r w:rsidRPr="007A7548">
          <w:rPr>
            <w:rFonts w:ascii="Times New Roman" w:hAnsi="Times New Roman" w:cs="Times New Roman"/>
            <w:sz w:val="24"/>
            <w:szCs w:val="24"/>
          </w:rPr>
          <w:t xml:space="preserve"> </w:t>
        </w:r>
        <w:r>
          <w:rPr>
            <w:rFonts w:ascii="Times New Roman" w:hAnsi="Times New Roman" w:cs="Times New Roman"/>
            <w:sz w:val="24"/>
            <w:szCs w:val="24"/>
          </w:rPr>
          <w:t>The</w:t>
        </w:r>
        <w:r w:rsidRPr="007A7548">
          <w:rPr>
            <w:rFonts w:ascii="Times New Roman" w:hAnsi="Times New Roman" w:cs="Times New Roman"/>
            <w:sz w:val="24"/>
            <w:szCs w:val="24"/>
          </w:rPr>
          <w:t xml:space="preserve"> hierarchical clustering </w:t>
        </w:r>
        <w:r>
          <w:rPr>
            <w:rFonts w:ascii="Times New Roman" w:hAnsi="Times New Roman" w:cs="Times New Roman"/>
            <w:sz w:val="24"/>
            <w:szCs w:val="24"/>
          </w:rPr>
          <w:t>(</w:t>
        </w:r>
        <w:proofErr w:type="spellStart"/>
        <w:r>
          <w:rPr>
            <w:rFonts w:ascii="Times New Roman" w:hAnsi="Times New Roman" w:cs="Times New Roman"/>
            <w:sz w:val="24"/>
            <w:szCs w:val="24"/>
          </w:rPr>
          <w:t>heatmap</w:t>
        </w:r>
        <w:proofErr w:type="spellEnd"/>
        <w:r>
          <w:rPr>
            <w:rFonts w:ascii="Times New Roman" w:hAnsi="Times New Roman" w:cs="Times New Roman"/>
            <w:sz w:val="24"/>
            <w:szCs w:val="24"/>
          </w:rPr>
          <w:t>) that r</w:t>
        </w:r>
        <w:r w:rsidRPr="007A7548">
          <w:rPr>
            <w:rFonts w:ascii="Times New Roman" w:hAnsi="Times New Roman" w:cs="Times New Roman"/>
            <w:sz w:val="24"/>
            <w:szCs w:val="24"/>
          </w:rPr>
          <w:t xml:space="preserve">eveals prominent patterns </w:t>
        </w:r>
        <w:r>
          <w:rPr>
            <w:rFonts w:ascii="Times New Roman" w:hAnsi="Times New Roman" w:cs="Times New Roman"/>
            <w:sz w:val="24"/>
            <w:szCs w:val="24"/>
          </w:rPr>
          <w:t>in the research data</w:t>
        </w:r>
      </w:ins>
    </w:p>
    <w:p w14:paraId="74A166D8" w14:textId="77777777" w:rsidR="00520658" w:rsidRDefault="00520658" w:rsidP="00520658">
      <w:pPr>
        <w:rPr>
          <w:ins w:id="53" w:author="sysprep" w:date="2015-03-16T11:38:00Z"/>
          <w:rFonts w:ascii="Times New Roman" w:hAnsi="Times New Roman" w:cs="Times New Roman"/>
          <w:sz w:val="24"/>
          <w:szCs w:val="24"/>
        </w:rPr>
      </w:pPr>
      <w:ins w:id="54" w:author="sysprep" w:date="2015-03-16T11:38:00Z">
        <w:r>
          <w:rPr>
            <w:rFonts w:ascii="Times New Roman" w:hAnsi="Times New Roman" w:cs="Times New Roman"/>
            <w:sz w:val="24"/>
            <w:szCs w:val="24"/>
          </w:rPr>
          <w:t>Figure 7 (needed for MOA in TCGA data)</w:t>
        </w:r>
        <w:r w:rsidRPr="00D81A68">
          <w:rPr>
            <w:rFonts w:ascii="Times New Roman" w:hAnsi="Times New Roman" w:cs="Times New Roman"/>
            <w:sz w:val="24"/>
            <w:szCs w:val="24"/>
          </w:rPr>
          <w:t xml:space="preserve"> </w:t>
        </w:r>
        <w:r>
          <w:rPr>
            <w:rFonts w:ascii="Times New Roman" w:hAnsi="Times New Roman" w:cs="Times New Roman"/>
            <w:sz w:val="24"/>
            <w:szCs w:val="24"/>
          </w:rPr>
          <w:t>EPIG-</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results running from the research dataset, t</w:t>
        </w:r>
        <w:r w:rsidRPr="007A7548">
          <w:rPr>
            <w:rFonts w:ascii="Times New Roman" w:hAnsi="Times New Roman" w:cs="Times New Roman"/>
            <w:sz w:val="24"/>
            <w:szCs w:val="24"/>
          </w:rPr>
          <w:t>he thumbnails of the extracted patterns extract by EPIG-</w:t>
        </w:r>
        <w:proofErr w:type="spellStart"/>
        <w:r>
          <w:rPr>
            <w:rFonts w:ascii="Times New Roman" w:hAnsi="Times New Roman" w:cs="Times New Roman"/>
            <w:sz w:val="24"/>
            <w:szCs w:val="24"/>
          </w:rPr>
          <w:t>Seq</w:t>
        </w:r>
        <w:proofErr w:type="spellEnd"/>
      </w:ins>
    </w:p>
    <w:p w14:paraId="6EF36387" w14:textId="77777777" w:rsidR="00520658" w:rsidRDefault="00520658" w:rsidP="00520658">
      <w:pPr>
        <w:rPr>
          <w:ins w:id="55" w:author="sysprep" w:date="2015-03-16T11:38:00Z"/>
          <w:rFonts w:ascii="Times New Roman" w:hAnsi="Times New Roman" w:cs="Times New Roman"/>
          <w:sz w:val="24"/>
          <w:szCs w:val="24"/>
        </w:rPr>
      </w:pPr>
    </w:p>
    <w:p w14:paraId="095F6CAE" w14:textId="77777777" w:rsidR="00520658" w:rsidRDefault="00520658" w:rsidP="00093C99">
      <w:pPr>
        <w:spacing w:line="360" w:lineRule="auto"/>
      </w:pPr>
      <w:bookmarkStart w:id="56" w:name="_GoBack"/>
      <w:bookmarkEnd w:id="56"/>
    </w:p>
    <w:p w14:paraId="6C93D931" w14:textId="77777777" w:rsidR="00364DE5" w:rsidRDefault="00AE2D88" w:rsidP="00093C99">
      <w:pPr>
        <w:spacing w:line="360" w:lineRule="auto"/>
      </w:pPr>
      <w:r>
        <w:t>Reference:</w:t>
      </w:r>
    </w:p>
    <w:p w14:paraId="4E3FDF16" w14:textId="77777777" w:rsidR="0005385D" w:rsidRPr="0005385D" w:rsidRDefault="00AE2D88" w:rsidP="0005385D">
      <w:pPr>
        <w:spacing w:after="0" w:line="240" w:lineRule="auto"/>
        <w:ind w:left="720" w:hanging="720"/>
        <w:jc w:val="center"/>
        <w:rPr>
          <w:rFonts w:ascii="Calibri" w:hAnsi="Calibri"/>
          <w:noProof/>
        </w:rPr>
      </w:pPr>
      <w:r>
        <w:fldChar w:fldCharType="begin"/>
      </w:r>
      <w:r>
        <w:instrText xml:space="preserve"> ADDIN EN.REFLIST </w:instrText>
      </w:r>
      <w:r>
        <w:fldChar w:fldCharType="separate"/>
      </w:r>
      <w:bookmarkStart w:id="57" w:name="_ENREF_1"/>
      <w:r w:rsidR="0005385D" w:rsidRPr="0005385D">
        <w:rPr>
          <w:rFonts w:ascii="Calibri" w:hAnsi="Calibri"/>
          <w:noProof/>
        </w:rPr>
        <w:t xml:space="preserve">(2012). "Comprehensive molecular portraits of human breast tumours." </w:t>
      </w:r>
      <w:r w:rsidR="0005385D" w:rsidRPr="0005385D">
        <w:rPr>
          <w:rFonts w:ascii="Calibri" w:hAnsi="Calibri"/>
          <w:noProof/>
          <w:u w:val="single"/>
        </w:rPr>
        <w:t>Nature</w:t>
      </w:r>
      <w:r w:rsidR="0005385D" w:rsidRPr="0005385D">
        <w:rPr>
          <w:rFonts w:ascii="Calibri" w:hAnsi="Calibri"/>
          <w:noProof/>
        </w:rPr>
        <w:t xml:space="preserve"> </w:t>
      </w:r>
      <w:r w:rsidR="0005385D" w:rsidRPr="0005385D">
        <w:rPr>
          <w:rFonts w:ascii="Calibri" w:hAnsi="Calibri"/>
          <w:b/>
          <w:noProof/>
        </w:rPr>
        <w:t>490</w:t>
      </w:r>
      <w:r w:rsidR="0005385D" w:rsidRPr="0005385D">
        <w:rPr>
          <w:rFonts w:ascii="Calibri" w:hAnsi="Calibri"/>
          <w:noProof/>
        </w:rPr>
        <w:t>(7418): 61-70.</w:t>
      </w:r>
      <w:bookmarkEnd w:id="57"/>
    </w:p>
    <w:p w14:paraId="4EDE1EB7" w14:textId="77777777" w:rsidR="0005385D" w:rsidRPr="0005385D" w:rsidRDefault="0005385D" w:rsidP="0005385D">
      <w:pPr>
        <w:spacing w:after="0" w:line="240" w:lineRule="auto"/>
        <w:ind w:left="720" w:hanging="720"/>
        <w:jc w:val="center"/>
        <w:rPr>
          <w:rFonts w:ascii="Calibri" w:hAnsi="Calibri"/>
          <w:noProof/>
        </w:rPr>
      </w:pPr>
      <w:bookmarkStart w:id="58" w:name="_ENREF_2"/>
      <w:r w:rsidRPr="0005385D">
        <w:rPr>
          <w:rFonts w:ascii="Calibri" w:hAnsi="Calibri"/>
          <w:noProof/>
        </w:rPr>
        <w:t xml:space="preserve">Anders, S. and W. Huber (2010). "Differential expression analysis for sequence count data." </w:t>
      </w:r>
      <w:r w:rsidRPr="0005385D">
        <w:rPr>
          <w:rFonts w:ascii="Calibri" w:hAnsi="Calibri"/>
          <w:noProof/>
          <w:u w:val="single"/>
        </w:rPr>
        <w:t>Genome biology</w:t>
      </w:r>
      <w:r w:rsidRPr="0005385D">
        <w:rPr>
          <w:rFonts w:ascii="Calibri" w:hAnsi="Calibri"/>
          <w:noProof/>
        </w:rPr>
        <w:t xml:space="preserve"> </w:t>
      </w:r>
      <w:r w:rsidRPr="0005385D">
        <w:rPr>
          <w:rFonts w:ascii="Calibri" w:hAnsi="Calibri"/>
          <w:b/>
          <w:noProof/>
        </w:rPr>
        <w:t>11</w:t>
      </w:r>
      <w:r w:rsidRPr="0005385D">
        <w:rPr>
          <w:rFonts w:ascii="Calibri" w:hAnsi="Calibri"/>
          <w:noProof/>
        </w:rPr>
        <w:t>(10): R106.</w:t>
      </w:r>
      <w:bookmarkEnd w:id="58"/>
    </w:p>
    <w:p w14:paraId="048A90AD" w14:textId="77777777" w:rsidR="0005385D" w:rsidRPr="0005385D" w:rsidRDefault="0005385D" w:rsidP="0005385D">
      <w:pPr>
        <w:spacing w:after="0" w:line="240" w:lineRule="auto"/>
        <w:ind w:left="720" w:hanging="720"/>
        <w:jc w:val="center"/>
        <w:rPr>
          <w:rFonts w:ascii="Calibri" w:hAnsi="Calibri"/>
          <w:noProof/>
        </w:rPr>
      </w:pPr>
      <w:bookmarkStart w:id="59" w:name="_ENREF_3"/>
      <w:r w:rsidRPr="0005385D">
        <w:rPr>
          <w:rFonts w:ascii="Calibri" w:hAnsi="Calibri"/>
          <w:noProof/>
        </w:rPr>
        <w:t xml:space="preserve">Cao, Y., W. P. Williams, et al. (1997). "Similarity Measure Bias in River Benthic Aufwuchs Community Analysis." </w:t>
      </w:r>
      <w:r w:rsidRPr="0005385D">
        <w:rPr>
          <w:rFonts w:ascii="Calibri" w:hAnsi="Calibri"/>
          <w:noProof/>
          <w:u w:val="single"/>
        </w:rPr>
        <w:t>Water Environment Research</w:t>
      </w:r>
      <w:r w:rsidRPr="0005385D">
        <w:rPr>
          <w:rFonts w:ascii="Calibri" w:hAnsi="Calibri"/>
          <w:noProof/>
        </w:rPr>
        <w:t xml:space="preserve"> </w:t>
      </w:r>
      <w:r w:rsidRPr="0005385D">
        <w:rPr>
          <w:rFonts w:ascii="Calibri" w:hAnsi="Calibri"/>
          <w:b/>
          <w:noProof/>
        </w:rPr>
        <w:t>69</w:t>
      </w:r>
      <w:r w:rsidRPr="0005385D">
        <w:rPr>
          <w:rFonts w:ascii="Calibri" w:hAnsi="Calibri"/>
          <w:noProof/>
        </w:rPr>
        <w:t>(1): 95-106.</w:t>
      </w:r>
      <w:bookmarkEnd w:id="59"/>
    </w:p>
    <w:p w14:paraId="14C35B1D" w14:textId="77777777" w:rsidR="0005385D" w:rsidRPr="0005385D" w:rsidRDefault="0005385D" w:rsidP="0005385D">
      <w:pPr>
        <w:spacing w:after="0" w:line="240" w:lineRule="auto"/>
        <w:ind w:left="720" w:hanging="720"/>
        <w:jc w:val="center"/>
        <w:rPr>
          <w:rFonts w:ascii="Calibri" w:hAnsi="Calibri"/>
          <w:noProof/>
        </w:rPr>
      </w:pPr>
      <w:bookmarkStart w:id="60" w:name="_ENREF_4"/>
      <w:r w:rsidRPr="0005385D">
        <w:rPr>
          <w:rFonts w:ascii="Calibri" w:hAnsi="Calibri"/>
          <w:noProof/>
        </w:rPr>
        <w:t xml:space="preserve">Chou, J. W., T. Zhou, et al. (2007). "Extracting gene expression patterns and identifying co-expressed genes from microarray data reveals biologically responsive processes." </w:t>
      </w:r>
      <w:r w:rsidRPr="0005385D">
        <w:rPr>
          <w:rFonts w:ascii="Calibri" w:hAnsi="Calibri"/>
          <w:noProof/>
          <w:u w:val="single"/>
        </w:rPr>
        <w:t>BMC bioinformatics</w:t>
      </w:r>
      <w:r w:rsidRPr="0005385D">
        <w:rPr>
          <w:rFonts w:ascii="Calibri" w:hAnsi="Calibri"/>
          <w:noProof/>
        </w:rPr>
        <w:t xml:space="preserve"> </w:t>
      </w:r>
      <w:r w:rsidRPr="0005385D">
        <w:rPr>
          <w:rFonts w:ascii="Calibri" w:hAnsi="Calibri"/>
          <w:b/>
          <w:noProof/>
        </w:rPr>
        <w:t>8</w:t>
      </w:r>
      <w:r w:rsidRPr="0005385D">
        <w:rPr>
          <w:rFonts w:ascii="Calibri" w:hAnsi="Calibri"/>
          <w:noProof/>
        </w:rPr>
        <w:t>: 427.</w:t>
      </w:r>
      <w:bookmarkEnd w:id="60"/>
    </w:p>
    <w:p w14:paraId="664FF6FA" w14:textId="77777777" w:rsidR="0005385D" w:rsidRPr="0005385D" w:rsidRDefault="0005385D" w:rsidP="0005385D">
      <w:pPr>
        <w:spacing w:after="0" w:line="240" w:lineRule="auto"/>
        <w:ind w:left="720" w:hanging="720"/>
        <w:jc w:val="center"/>
        <w:rPr>
          <w:rFonts w:ascii="Calibri" w:hAnsi="Calibri"/>
          <w:noProof/>
        </w:rPr>
      </w:pPr>
      <w:bookmarkStart w:id="61" w:name="_ENREF_5"/>
      <w:r w:rsidRPr="0005385D">
        <w:rPr>
          <w:rFonts w:ascii="Calibri" w:hAnsi="Calibri"/>
          <w:noProof/>
        </w:rPr>
        <w:t xml:space="preserve">Hollander, M. W., Douglas A. ;Chicken, Eric (2013). </w:t>
      </w:r>
      <w:r w:rsidRPr="0005385D">
        <w:rPr>
          <w:rFonts w:ascii="Calibri" w:hAnsi="Calibri"/>
          <w:noProof/>
          <w:u w:val="single"/>
        </w:rPr>
        <w:t>Nonparametric Statistical Methods</w:t>
      </w:r>
      <w:r w:rsidRPr="0005385D">
        <w:rPr>
          <w:rFonts w:ascii="Calibri" w:hAnsi="Calibri"/>
          <w:noProof/>
        </w:rPr>
        <w:t>, John Wiley &amp; Sons.</w:t>
      </w:r>
      <w:bookmarkEnd w:id="61"/>
    </w:p>
    <w:p w14:paraId="534876DA" w14:textId="77777777" w:rsidR="0005385D" w:rsidRPr="0005385D" w:rsidRDefault="0005385D" w:rsidP="0005385D">
      <w:pPr>
        <w:spacing w:after="0" w:line="240" w:lineRule="auto"/>
        <w:ind w:left="720" w:hanging="720"/>
        <w:jc w:val="center"/>
        <w:rPr>
          <w:rFonts w:ascii="Calibri" w:hAnsi="Calibri"/>
          <w:noProof/>
        </w:rPr>
      </w:pPr>
      <w:bookmarkStart w:id="62" w:name="_ENREF_6"/>
      <w:r w:rsidRPr="0005385D">
        <w:rPr>
          <w:rFonts w:ascii="Calibri" w:hAnsi="Calibri"/>
          <w:noProof/>
        </w:rPr>
        <w:t xml:space="preserve">Parker, J. S., M. Mullins, et al. (2009). "Supervised risk predictor of breast cancer based on intrinsic subtypes." </w:t>
      </w:r>
      <w:r w:rsidRPr="0005385D">
        <w:rPr>
          <w:rFonts w:ascii="Calibri" w:hAnsi="Calibri"/>
          <w:noProof/>
          <w:u w:val="single"/>
        </w:rPr>
        <w:t>Journal of clinical oncology : official journal of the American Society of Clinical Oncology</w:t>
      </w:r>
      <w:r w:rsidRPr="0005385D">
        <w:rPr>
          <w:rFonts w:ascii="Calibri" w:hAnsi="Calibri"/>
          <w:noProof/>
        </w:rPr>
        <w:t xml:space="preserve"> </w:t>
      </w:r>
      <w:r w:rsidRPr="0005385D">
        <w:rPr>
          <w:rFonts w:ascii="Calibri" w:hAnsi="Calibri"/>
          <w:b/>
          <w:noProof/>
        </w:rPr>
        <w:t>27</w:t>
      </w:r>
      <w:r w:rsidRPr="0005385D">
        <w:rPr>
          <w:rFonts w:ascii="Calibri" w:hAnsi="Calibri"/>
          <w:noProof/>
        </w:rPr>
        <w:t>(8): 1160-1167.</w:t>
      </w:r>
      <w:bookmarkEnd w:id="62"/>
    </w:p>
    <w:p w14:paraId="2AF32F73" w14:textId="77777777" w:rsidR="0005385D" w:rsidRPr="0005385D" w:rsidRDefault="0005385D" w:rsidP="0005385D">
      <w:pPr>
        <w:spacing w:after="0" w:line="240" w:lineRule="auto"/>
        <w:ind w:left="720" w:hanging="720"/>
        <w:jc w:val="center"/>
        <w:rPr>
          <w:rFonts w:ascii="Calibri" w:hAnsi="Calibri"/>
          <w:noProof/>
        </w:rPr>
      </w:pPr>
      <w:bookmarkStart w:id="63" w:name="_ENREF_7"/>
      <w:r w:rsidRPr="0005385D">
        <w:rPr>
          <w:rFonts w:ascii="Calibri" w:hAnsi="Calibri"/>
          <w:noProof/>
        </w:rPr>
        <w:t xml:space="preserve">Perou, C. M., T. Sorlie, et al. (2000). "Molecular portraits of human breast tumours." </w:t>
      </w:r>
      <w:r w:rsidRPr="0005385D">
        <w:rPr>
          <w:rFonts w:ascii="Calibri" w:hAnsi="Calibri"/>
          <w:noProof/>
          <w:u w:val="single"/>
        </w:rPr>
        <w:t>Nature</w:t>
      </w:r>
      <w:r w:rsidRPr="0005385D">
        <w:rPr>
          <w:rFonts w:ascii="Calibri" w:hAnsi="Calibri"/>
          <w:noProof/>
        </w:rPr>
        <w:t xml:space="preserve"> </w:t>
      </w:r>
      <w:r w:rsidRPr="0005385D">
        <w:rPr>
          <w:rFonts w:ascii="Calibri" w:hAnsi="Calibri"/>
          <w:b/>
          <w:noProof/>
        </w:rPr>
        <w:t>406</w:t>
      </w:r>
      <w:r w:rsidRPr="0005385D">
        <w:rPr>
          <w:rFonts w:ascii="Calibri" w:hAnsi="Calibri"/>
          <w:noProof/>
        </w:rPr>
        <w:t>(6797): 747-752.</w:t>
      </w:r>
      <w:bookmarkEnd w:id="63"/>
    </w:p>
    <w:p w14:paraId="573A15D0" w14:textId="77777777" w:rsidR="0005385D" w:rsidRPr="0005385D" w:rsidRDefault="0005385D" w:rsidP="0005385D">
      <w:pPr>
        <w:spacing w:after="0" w:line="240" w:lineRule="auto"/>
        <w:ind w:left="720" w:hanging="720"/>
        <w:jc w:val="center"/>
        <w:rPr>
          <w:rFonts w:ascii="Calibri" w:hAnsi="Calibri"/>
          <w:noProof/>
        </w:rPr>
      </w:pPr>
      <w:bookmarkStart w:id="64" w:name="_ENREF_8"/>
      <w:r w:rsidRPr="0005385D">
        <w:rPr>
          <w:rFonts w:ascii="Calibri" w:hAnsi="Calibri"/>
          <w:noProof/>
        </w:rPr>
        <w:t xml:space="preserve">Rand, W. M. (1971). "Objective criteria for the evaluation of clustering methods." </w:t>
      </w:r>
      <w:r w:rsidRPr="0005385D">
        <w:rPr>
          <w:rFonts w:ascii="Calibri" w:hAnsi="Calibri"/>
          <w:noProof/>
          <w:u w:val="single"/>
        </w:rPr>
        <w:t>Journal of the American Statistical Association</w:t>
      </w:r>
      <w:r w:rsidRPr="0005385D">
        <w:rPr>
          <w:rFonts w:ascii="Calibri" w:hAnsi="Calibri"/>
          <w:noProof/>
        </w:rPr>
        <w:t xml:space="preserve"> </w:t>
      </w:r>
      <w:r w:rsidRPr="0005385D">
        <w:rPr>
          <w:rFonts w:ascii="Calibri" w:hAnsi="Calibri"/>
          <w:b/>
          <w:noProof/>
        </w:rPr>
        <w:t>66</w:t>
      </w:r>
      <w:r w:rsidRPr="0005385D">
        <w:rPr>
          <w:rFonts w:ascii="Calibri" w:hAnsi="Calibri"/>
          <w:noProof/>
        </w:rPr>
        <w:t>(336): 846-850.</w:t>
      </w:r>
      <w:bookmarkEnd w:id="64"/>
    </w:p>
    <w:p w14:paraId="0E1DAC27" w14:textId="77777777" w:rsidR="0005385D" w:rsidRPr="0005385D" w:rsidRDefault="0005385D" w:rsidP="0005385D">
      <w:pPr>
        <w:spacing w:after="0" w:line="240" w:lineRule="auto"/>
        <w:ind w:left="720" w:hanging="720"/>
        <w:jc w:val="center"/>
        <w:rPr>
          <w:rFonts w:ascii="Calibri" w:hAnsi="Calibri"/>
          <w:noProof/>
        </w:rPr>
      </w:pPr>
      <w:bookmarkStart w:id="65" w:name="_ENREF_9"/>
      <w:r w:rsidRPr="0005385D">
        <w:rPr>
          <w:rFonts w:ascii="Calibri" w:hAnsi="Calibri"/>
          <w:noProof/>
        </w:rPr>
        <w:t xml:space="preserve">Romano, S. B., James; Vinh, Nguyen xuan; Verspoorr, Karin (2014). "Standardized Mutual Information for Clustering Comparisons: One Step Further in Adjustment for Chance." </w:t>
      </w:r>
      <w:r w:rsidRPr="0005385D">
        <w:rPr>
          <w:rFonts w:ascii="Calibri" w:hAnsi="Calibri"/>
          <w:noProof/>
          <w:u w:val="single"/>
        </w:rPr>
        <w:t>Proceedings of the 31st International Conference on Machine Learning, Beijing, China. JMLR: W&amp;CP</w:t>
      </w:r>
      <w:r w:rsidRPr="0005385D">
        <w:rPr>
          <w:rFonts w:ascii="Calibri" w:hAnsi="Calibri"/>
          <w:noProof/>
        </w:rPr>
        <w:t xml:space="preserve"> </w:t>
      </w:r>
      <w:r w:rsidRPr="0005385D">
        <w:rPr>
          <w:rFonts w:ascii="Calibri" w:hAnsi="Calibri"/>
          <w:b/>
          <w:noProof/>
        </w:rPr>
        <w:t>32</w:t>
      </w:r>
      <w:r w:rsidRPr="0005385D">
        <w:rPr>
          <w:rFonts w:ascii="Calibri" w:hAnsi="Calibri"/>
          <w:noProof/>
        </w:rPr>
        <w:t>.</w:t>
      </w:r>
      <w:bookmarkEnd w:id="65"/>
    </w:p>
    <w:p w14:paraId="78782C67" w14:textId="77777777" w:rsidR="0005385D" w:rsidRPr="0005385D" w:rsidRDefault="0005385D" w:rsidP="0005385D">
      <w:pPr>
        <w:spacing w:after="0" w:line="240" w:lineRule="auto"/>
        <w:ind w:left="720" w:hanging="720"/>
        <w:jc w:val="center"/>
        <w:rPr>
          <w:rFonts w:ascii="Calibri" w:hAnsi="Calibri"/>
          <w:noProof/>
        </w:rPr>
      </w:pPr>
      <w:bookmarkStart w:id="66" w:name="_ENREF_10"/>
      <w:r w:rsidRPr="0005385D">
        <w:rPr>
          <w:rFonts w:ascii="Calibri" w:hAnsi="Calibri"/>
          <w:noProof/>
        </w:rPr>
        <w:t xml:space="preserve">Soneson, C. and M. Delorenzi (2013). "A comparison of methods for differential expression analysis of RNA-seq data." </w:t>
      </w:r>
      <w:r w:rsidRPr="0005385D">
        <w:rPr>
          <w:rFonts w:ascii="Calibri" w:hAnsi="Calibri"/>
          <w:noProof/>
          <w:u w:val="single"/>
        </w:rPr>
        <w:t>BMC bioinformatics</w:t>
      </w:r>
      <w:r w:rsidRPr="0005385D">
        <w:rPr>
          <w:rFonts w:ascii="Calibri" w:hAnsi="Calibri"/>
          <w:noProof/>
        </w:rPr>
        <w:t xml:space="preserve"> </w:t>
      </w:r>
      <w:r w:rsidRPr="0005385D">
        <w:rPr>
          <w:rFonts w:ascii="Calibri" w:hAnsi="Calibri"/>
          <w:b/>
          <w:noProof/>
        </w:rPr>
        <w:t>14</w:t>
      </w:r>
      <w:r w:rsidRPr="0005385D">
        <w:rPr>
          <w:rFonts w:ascii="Calibri" w:hAnsi="Calibri"/>
          <w:noProof/>
        </w:rPr>
        <w:t>: 91.</w:t>
      </w:r>
      <w:bookmarkEnd w:id="66"/>
    </w:p>
    <w:p w14:paraId="122998E3" w14:textId="77777777" w:rsidR="0005385D" w:rsidRPr="0005385D" w:rsidRDefault="0005385D" w:rsidP="0005385D">
      <w:pPr>
        <w:spacing w:line="240" w:lineRule="auto"/>
        <w:ind w:left="720" w:hanging="720"/>
        <w:jc w:val="center"/>
        <w:rPr>
          <w:rFonts w:ascii="Calibri" w:hAnsi="Calibri"/>
          <w:noProof/>
        </w:rPr>
      </w:pPr>
      <w:bookmarkStart w:id="67" w:name="_ENREF_11"/>
      <w:r w:rsidRPr="0005385D">
        <w:rPr>
          <w:rFonts w:ascii="Calibri" w:hAnsi="Calibri"/>
          <w:noProof/>
        </w:rPr>
        <w:t xml:space="preserve">Sorlie, T., C. M. Perou, et al. (2001). "Gene expression patterns of breast carcinomas distinguish tumor subclasses with clinical implications." </w:t>
      </w:r>
      <w:r w:rsidRPr="0005385D">
        <w:rPr>
          <w:rFonts w:ascii="Calibri" w:hAnsi="Calibri"/>
          <w:noProof/>
          <w:u w:val="single"/>
        </w:rPr>
        <w:t>Proceedings of the National Academy of Sciences of the United States of America</w:t>
      </w:r>
      <w:r w:rsidRPr="0005385D">
        <w:rPr>
          <w:rFonts w:ascii="Calibri" w:hAnsi="Calibri"/>
          <w:noProof/>
        </w:rPr>
        <w:t xml:space="preserve"> </w:t>
      </w:r>
      <w:r w:rsidRPr="0005385D">
        <w:rPr>
          <w:rFonts w:ascii="Calibri" w:hAnsi="Calibri"/>
          <w:b/>
          <w:noProof/>
        </w:rPr>
        <w:t>98</w:t>
      </w:r>
      <w:r w:rsidRPr="0005385D">
        <w:rPr>
          <w:rFonts w:ascii="Calibri" w:hAnsi="Calibri"/>
          <w:noProof/>
        </w:rPr>
        <w:t>(19): 10869-10874.</w:t>
      </w:r>
      <w:bookmarkEnd w:id="67"/>
    </w:p>
    <w:p w14:paraId="1D545DBF" w14:textId="4FB29C78" w:rsidR="0005385D" w:rsidRDefault="0005385D" w:rsidP="0005385D">
      <w:pPr>
        <w:spacing w:line="240" w:lineRule="auto"/>
        <w:jc w:val="center"/>
        <w:rPr>
          <w:rFonts w:ascii="Calibri" w:hAnsi="Calibri"/>
          <w:noProof/>
        </w:rPr>
      </w:pPr>
    </w:p>
    <w:p w14:paraId="656444A1" w14:textId="14084BE5" w:rsidR="0019524D" w:rsidRDefault="00AE2D88" w:rsidP="00D62691">
      <w:r>
        <w:fldChar w:fldCharType="end"/>
      </w:r>
    </w:p>
    <w:sectPr w:rsidR="0019524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bigBrother" w:date="2015-02-26T20:56:00Z" w:initials="b">
    <w:p w14:paraId="3E6AAF2F" w14:textId="3005910C" w:rsidR="009817D3" w:rsidRDefault="009817D3">
      <w:pPr>
        <w:pStyle w:val="CommentText"/>
      </w:pPr>
      <w:r>
        <w:rPr>
          <w:rStyle w:val="CommentReference"/>
        </w:rPr>
        <w:annotationRef/>
      </w:r>
      <w:r>
        <w:t>We did not use 1/N to normalize, and it is not necessary as the observed will be divided by the maximum</w:t>
      </w:r>
    </w:p>
  </w:comment>
  <w:comment w:id="9" w:author="bigBrother" w:date="2015-02-26T20:56:00Z" w:initials="b">
    <w:p w14:paraId="609A464F" w14:textId="5721F078" w:rsidR="009817D3" w:rsidRDefault="009817D3">
      <w:pPr>
        <w:pStyle w:val="CommentText"/>
      </w:pPr>
      <w:r>
        <w:rPr>
          <w:rStyle w:val="CommentReference"/>
        </w:rPr>
        <w:annotationRef/>
      </w:r>
      <w:r>
        <w:t>Need to clarify why/when “z” is used</w:t>
      </w:r>
    </w:p>
  </w:comment>
  <w:comment w:id="12" w:author="bigBrother" w:date="2015-02-26T20:57:00Z" w:initials="b">
    <w:p w14:paraId="4C130DF9" w14:textId="6FF2EB8F" w:rsidR="009817D3" w:rsidRDefault="009817D3">
      <w:pPr>
        <w:pStyle w:val="CommentText"/>
      </w:pPr>
      <w:r>
        <w:rPr>
          <w:rStyle w:val="CommentReference"/>
        </w:rPr>
        <w:annotationRef/>
      </w:r>
      <w:r>
        <w:t>Need to discuss with Pierre</w:t>
      </w:r>
    </w:p>
  </w:comment>
  <w:comment w:id="22" w:author="bigBrother" w:date="2015-02-26T21:02:00Z" w:initials="b">
    <w:p w14:paraId="6DC17B52" w14:textId="7BB7D3A0" w:rsidR="009817D3" w:rsidRDefault="009817D3">
      <w:pPr>
        <w:pStyle w:val="CommentText"/>
      </w:pPr>
      <w:r>
        <w:rPr>
          <w:rStyle w:val="CommentReference"/>
        </w:rPr>
        <w:annotationRef/>
      </w:r>
      <w:r>
        <w:t>Need to discuss with Pierre</w:t>
      </w:r>
    </w:p>
  </w:comment>
  <w:comment w:id="24" w:author="bigBrother" w:date="2015-02-26T21:02:00Z" w:initials="b">
    <w:p w14:paraId="3886EA4E" w14:textId="291E180C" w:rsidR="009817D3" w:rsidRDefault="009817D3">
      <w:pPr>
        <w:pStyle w:val="CommentText"/>
      </w:pPr>
      <w:r>
        <w:rPr>
          <w:rStyle w:val="CommentReference"/>
        </w:rPr>
        <w:annotationRef/>
      </w:r>
      <w:r>
        <w:t>Where was k mentioned?</w:t>
      </w:r>
    </w:p>
  </w:comment>
  <w:comment w:id="25" w:author="bigBrother" w:date="2015-02-26T21:03:00Z" w:initials="b">
    <w:p w14:paraId="38C4D97C" w14:textId="6EA86203" w:rsidR="009402AB" w:rsidRDefault="009402AB">
      <w:pPr>
        <w:pStyle w:val="CommentText"/>
      </w:pPr>
      <w:r>
        <w:rPr>
          <w:rStyle w:val="CommentReference"/>
        </w:rPr>
        <w:annotationRef/>
      </w:r>
      <w:r>
        <w:t>How is the sign ensured?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942016" w14:textId="77777777" w:rsidR="0095133C" w:rsidRDefault="0095133C" w:rsidP="00DE16E4">
      <w:pPr>
        <w:spacing w:after="0" w:line="240" w:lineRule="auto"/>
      </w:pPr>
      <w:r>
        <w:separator/>
      </w:r>
    </w:p>
  </w:endnote>
  <w:endnote w:type="continuationSeparator" w:id="0">
    <w:p w14:paraId="5915EFCA" w14:textId="77777777" w:rsidR="0095133C" w:rsidRDefault="0095133C" w:rsidP="00DE1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741C3D" w14:textId="77777777" w:rsidR="0095133C" w:rsidRDefault="0095133C" w:rsidP="00DE16E4">
      <w:pPr>
        <w:spacing w:after="0" w:line="240" w:lineRule="auto"/>
      </w:pPr>
      <w:r>
        <w:separator/>
      </w:r>
    </w:p>
  </w:footnote>
  <w:footnote w:type="continuationSeparator" w:id="0">
    <w:p w14:paraId="35A0C3BA" w14:textId="77777777" w:rsidR="0095133C" w:rsidRDefault="0095133C" w:rsidP="00DE16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1202"/>
    <w:multiLevelType w:val="hybridMultilevel"/>
    <w:tmpl w:val="F962A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12C64"/>
    <w:multiLevelType w:val="hybridMultilevel"/>
    <w:tmpl w:val="655A95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CA51F74"/>
    <w:multiLevelType w:val="hybridMultilevel"/>
    <w:tmpl w:val="F962A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166130"/>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zd52svrf2fw4er09ppwxweaswrfew2s55t&quot;&gt;epigseq_ref&lt;record-ids&gt;&lt;item&gt;12&lt;/item&gt;&lt;item&gt;13&lt;/item&gt;&lt;/record-ids&gt;&lt;/item&gt;&lt;/Libraries&gt;"/>
  </w:docVars>
  <w:rsids>
    <w:rsidRoot w:val="002C3AB0"/>
    <w:rsid w:val="000016D8"/>
    <w:rsid w:val="00002B2D"/>
    <w:rsid w:val="00004D44"/>
    <w:rsid w:val="00005322"/>
    <w:rsid w:val="0000652D"/>
    <w:rsid w:val="0001398A"/>
    <w:rsid w:val="000158F6"/>
    <w:rsid w:val="00016887"/>
    <w:rsid w:val="000237FD"/>
    <w:rsid w:val="00025592"/>
    <w:rsid w:val="00037AEB"/>
    <w:rsid w:val="00042ACE"/>
    <w:rsid w:val="00042D59"/>
    <w:rsid w:val="0004338C"/>
    <w:rsid w:val="000520E5"/>
    <w:rsid w:val="0005252A"/>
    <w:rsid w:val="0005362E"/>
    <w:rsid w:val="0005385D"/>
    <w:rsid w:val="00057504"/>
    <w:rsid w:val="00060D03"/>
    <w:rsid w:val="000646D4"/>
    <w:rsid w:val="00065344"/>
    <w:rsid w:val="00066658"/>
    <w:rsid w:val="00070311"/>
    <w:rsid w:val="000740C5"/>
    <w:rsid w:val="00074E3C"/>
    <w:rsid w:val="000753E9"/>
    <w:rsid w:val="00077DDD"/>
    <w:rsid w:val="00083D60"/>
    <w:rsid w:val="000866FD"/>
    <w:rsid w:val="00091737"/>
    <w:rsid w:val="00093C99"/>
    <w:rsid w:val="000A1302"/>
    <w:rsid w:val="000A63A1"/>
    <w:rsid w:val="000A6CD3"/>
    <w:rsid w:val="000A7646"/>
    <w:rsid w:val="000A7A4E"/>
    <w:rsid w:val="000B4121"/>
    <w:rsid w:val="000B448C"/>
    <w:rsid w:val="000B5E82"/>
    <w:rsid w:val="000C18B6"/>
    <w:rsid w:val="000C53C7"/>
    <w:rsid w:val="000C5728"/>
    <w:rsid w:val="000D001C"/>
    <w:rsid w:val="000D1626"/>
    <w:rsid w:val="000E146E"/>
    <w:rsid w:val="000E3C38"/>
    <w:rsid w:val="000E79F1"/>
    <w:rsid w:val="000F19F9"/>
    <w:rsid w:val="000F7972"/>
    <w:rsid w:val="000F7B60"/>
    <w:rsid w:val="001021FB"/>
    <w:rsid w:val="00104DB3"/>
    <w:rsid w:val="001202E5"/>
    <w:rsid w:val="00120DAB"/>
    <w:rsid w:val="0012250A"/>
    <w:rsid w:val="00127222"/>
    <w:rsid w:val="001304D6"/>
    <w:rsid w:val="001305FC"/>
    <w:rsid w:val="0013113C"/>
    <w:rsid w:val="00140CD2"/>
    <w:rsid w:val="00143EC9"/>
    <w:rsid w:val="00144489"/>
    <w:rsid w:val="00147F52"/>
    <w:rsid w:val="00150500"/>
    <w:rsid w:val="00153A4A"/>
    <w:rsid w:val="00157EB6"/>
    <w:rsid w:val="001615A8"/>
    <w:rsid w:val="00163415"/>
    <w:rsid w:val="00167CC0"/>
    <w:rsid w:val="001754BF"/>
    <w:rsid w:val="00176989"/>
    <w:rsid w:val="00177414"/>
    <w:rsid w:val="00184241"/>
    <w:rsid w:val="00184BA3"/>
    <w:rsid w:val="00190FBB"/>
    <w:rsid w:val="0019524D"/>
    <w:rsid w:val="001A7456"/>
    <w:rsid w:val="001B266B"/>
    <w:rsid w:val="001C27E3"/>
    <w:rsid w:val="001C2CD9"/>
    <w:rsid w:val="001C30D5"/>
    <w:rsid w:val="001C4673"/>
    <w:rsid w:val="001C58B8"/>
    <w:rsid w:val="001C65C7"/>
    <w:rsid w:val="001C7DE3"/>
    <w:rsid w:val="001D10CD"/>
    <w:rsid w:val="001E546C"/>
    <w:rsid w:val="001F76BE"/>
    <w:rsid w:val="001F7DE7"/>
    <w:rsid w:val="00201DE6"/>
    <w:rsid w:val="00211547"/>
    <w:rsid w:val="00220397"/>
    <w:rsid w:val="00230D2B"/>
    <w:rsid w:val="0023758C"/>
    <w:rsid w:val="00243D76"/>
    <w:rsid w:val="00244334"/>
    <w:rsid w:val="00245BC9"/>
    <w:rsid w:val="0024759D"/>
    <w:rsid w:val="0025438E"/>
    <w:rsid w:val="002735C2"/>
    <w:rsid w:val="002757A6"/>
    <w:rsid w:val="00280B0F"/>
    <w:rsid w:val="0028463E"/>
    <w:rsid w:val="00286505"/>
    <w:rsid w:val="00287FB7"/>
    <w:rsid w:val="002902BE"/>
    <w:rsid w:val="002908E8"/>
    <w:rsid w:val="002937DD"/>
    <w:rsid w:val="00294458"/>
    <w:rsid w:val="002966C2"/>
    <w:rsid w:val="0029696A"/>
    <w:rsid w:val="002A0B6D"/>
    <w:rsid w:val="002A5569"/>
    <w:rsid w:val="002A6736"/>
    <w:rsid w:val="002B49B5"/>
    <w:rsid w:val="002B574B"/>
    <w:rsid w:val="002C3A0A"/>
    <w:rsid w:val="002C3AB0"/>
    <w:rsid w:val="002C4932"/>
    <w:rsid w:val="002C5364"/>
    <w:rsid w:val="002C6B86"/>
    <w:rsid w:val="002C6C4D"/>
    <w:rsid w:val="002D0C81"/>
    <w:rsid w:val="002D1454"/>
    <w:rsid w:val="002D450C"/>
    <w:rsid w:val="002D6C97"/>
    <w:rsid w:val="002E045D"/>
    <w:rsid w:val="002E2E05"/>
    <w:rsid w:val="002F13B6"/>
    <w:rsid w:val="002F1D42"/>
    <w:rsid w:val="002F5794"/>
    <w:rsid w:val="002F652A"/>
    <w:rsid w:val="002F7DE1"/>
    <w:rsid w:val="003013E7"/>
    <w:rsid w:val="00302CF4"/>
    <w:rsid w:val="00304266"/>
    <w:rsid w:val="00310C9A"/>
    <w:rsid w:val="00311868"/>
    <w:rsid w:val="00316173"/>
    <w:rsid w:val="003169F9"/>
    <w:rsid w:val="0032428D"/>
    <w:rsid w:val="00340CCA"/>
    <w:rsid w:val="0034414B"/>
    <w:rsid w:val="00350C8E"/>
    <w:rsid w:val="003516C9"/>
    <w:rsid w:val="00355501"/>
    <w:rsid w:val="0035584A"/>
    <w:rsid w:val="00364DE5"/>
    <w:rsid w:val="00377613"/>
    <w:rsid w:val="003822F2"/>
    <w:rsid w:val="00383AFC"/>
    <w:rsid w:val="0038606D"/>
    <w:rsid w:val="003A0A57"/>
    <w:rsid w:val="003A58EE"/>
    <w:rsid w:val="003A7041"/>
    <w:rsid w:val="003B0750"/>
    <w:rsid w:val="003B09A5"/>
    <w:rsid w:val="003B5993"/>
    <w:rsid w:val="003B5B7B"/>
    <w:rsid w:val="003C5C99"/>
    <w:rsid w:val="003C736E"/>
    <w:rsid w:val="003D17F8"/>
    <w:rsid w:val="003D27D2"/>
    <w:rsid w:val="003F701B"/>
    <w:rsid w:val="00401396"/>
    <w:rsid w:val="00443FEA"/>
    <w:rsid w:val="004473D5"/>
    <w:rsid w:val="00454182"/>
    <w:rsid w:val="004625CD"/>
    <w:rsid w:val="00464DFA"/>
    <w:rsid w:val="0046675B"/>
    <w:rsid w:val="00470339"/>
    <w:rsid w:val="00480870"/>
    <w:rsid w:val="00486F6F"/>
    <w:rsid w:val="00490DB6"/>
    <w:rsid w:val="004910B2"/>
    <w:rsid w:val="00492D75"/>
    <w:rsid w:val="0049530B"/>
    <w:rsid w:val="004A33A5"/>
    <w:rsid w:val="004A3A60"/>
    <w:rsid w:val="004A4926"/>
    <w:rsid w:val="004A6006"/>
    <w:rsid w:val="004A6553"/>
    <w:rsid w:val="004B45B5"/>
    <w:rsid w:val="004B4CB8"/>
    <w:rsid w:val="004C188D"/>
    <w:rsid w:val="004C4AB0"/>
    <w:rsid w:val="004C54FE"/>
    <w:rsid w:val="004C6F36"/>
    <w:rsid w:val="004D1436"/>
    <w:rsid w:val="004E1372"/>
    <w:rsid w:val="004E1404"/>
    <w:rsid w:val="004F115F"/>
    <w:rsid w:val="004F5FDC"/>
    <w:rsid w:val="00500B09"/>
    <w:rsid w:val="00502B60"/>
    <w:rsid w:val="00504803"/>
    <w:rsid w:val="00515262"/>
    <w:rsid w:val="00520658"/>
    <w:rsid w:val="0052267D"/>
    <w:rsid w:val="0052335F"/>
    <w:rsid w:val="005272D1"/>
    <w:rsid w:val="00530201"/>
    <w:rsid w:val="0053308D"/>
    <w:rsid w:val="00533FB7"/>
    <w:rsid w:val="00534E23"/>
    <w:rsid w:val="00535D89"/>
    <w:rsid w:val="00545C4A"/>
    <w:rsid w:val="00546063"/>
    <w:rsid w:val="00546B39"/>
    <w:rsid w:val="005476A3"/>
    <w:rsid w:val="00552C5C"/>
    <w:rsid w:val="0056319A"/>
    <w:rsid w:val="00565965"/>
    <w:rsid w:val="005734E0"/>
    <w:rsid w:val="0057497C"/>
    <w:rsid w:val="005757EC"/>
    <w:rsid w:val="0057601B"/>
    <w:rsid w:val="005814E2"/>
    <w:rsid w:val="00585858"/>
    <w:rsid w:val="0058610B"/>
    <w:rsid w:val="00590BA2"/>
    <w:rsid w:val="00590D3E"/>
    <w:rsid w:val="00595428"/>
    <w:rsid w:val="005A6CE1"/>
    <w:rsid w:val="005B00B2"/>
    <w:rsid w:val="005B07FC"/>
    <w:rsid w:val="005B15E0"/>
    <w:rsid w:val="005B2BB6"/>
    <w:rsid w:val="005B396E"/>
    <w:rsid w:val="005C5422"/>
    <w:rsid w:val="005C7403"/>
    <w:rsid w:val="005D1058"/>
    <w:rsid w:val="005D1CE3"/>
    <w:rsid w:val="005D7E9C"/>
    <w:rsid w:val="005E1994"/>
    <w:rsid w:val="005E2B9F"/>
    <w:rsid w:val="005E3787"/>
    <w:rsid w:val="005E3CCF"/>
    <w:rsid w:val="005F0335"/>
    <w:rsid w:val="005F175F"/>
    <w:rsid w:val="005F320C"/>
    <w:rsid w:val="0060281C"/>
    <w:rsid w:val="00613657"/>
    <w:rsid w:val="00614420"/>
    <w:rsid w:val="006200EC"/>
    <w:rsid w:val="00622187"/>
    <w:rsid w:val="00624A7A"/>
    <w:rsid w:val="006341C2"/>
    <w:rsid w:val="0064218B"/>
    <w:rsid w:val="006422A6"/>
    <w:rsid w:val="00654249"/>
    <w:rsid w:val="00656392"/>
    <w:rsid w:val="0066190D"/>
    <w:rsid w:val="00662AC3"/>
    <w:rsid w:val="00662AD9"/>
    <w:rsid w:val="006650C9"/>
    <w:rsid w:val="00665368"/>
    <w:rsid w:val="0066735E"/>
    <w:rsid w:val="0066790D"/>
    <w:rsid w:val="006702B8"/>
    <w:rsid w:val="00670867"/>
    <w:rsid w:val="00672C0C"/>
    <w:rsid w:val="00674753"/>
    <w:rsid w:val="006813E1"/>
    <w:rsid w:val="00686AAB"/>
    <w:rsid w:val="00692176"/>
    <w:rsid w:val="00692A65"/>
    <w:rsid w:val="00695156"/>
    <w:rsid w:val="00697487"/>
    <w:rsid w:val="006B1903"/>
    <w:rsid w:val="006B5777"/>
    <w:rsid w:val="006B5789"/>
    <w:rsid w:val="006C284E"/>
    <w:rsid w:val="006C3559"/>
    <w:rsid w:val="006D4C57"/>
    <w:rsid w:val="006E4D3B"/>
    <w:rsid w:val="006E6AA4"/>
    <w:rsid w:val="006E7319"/>
    <w:rsid w:val="006F4FD1"/>
    <w:rsid w:val="006F723F"/>
    <w:rsid w:val="00710462"/>
    <w:rsid w:val="00713517"/>
    <w:rsid w:val="00716018"/>
    <w:rsid w:val="00716225"/>
    <w:rsid w:val="00724F90"/>
    <w:rsid w:val="00730564"/>
    <w:rsid w:val="00736A87"/>
    <w:rsid w:val="0074369D"/>
    <w:rsid w:val="00743D3D"/>
    <w:rsid w:val="00745790"/>
    <w:rsid w:val="007514E0"/>
    <w:rsid w:val="00760099"/>
    <w:rsid w:val="00760417"/>
    <w:rsid w:val="00770108"/>
    <w:rsid w:val="00782A6F"/>
    <w:rsid w:val="0078523B"/>
    <w:rsid w:val="007A02C7"/>
    <w:rsid w:val="007A0FA1"/>
    <w:rsid w:val="007A179C"/>
    <w:rsid w:val="007A44BA"/>
    <w:rsid w:val="007A5045"/>
    <w:rsid w:val="007A6D62"/>
    <w:rsid w:val="007B1EBE"/>
    <w:rsid w:val="007B7154"/>
    <w:rsid w:val="007C0481"/>
    <w:rsid w:val="007C5371"/>
    <w:rsid w:val="007C5376"/>
    <w:rsid w:val="007D5487"/>
    <w:rsid w:val="007F3E0C"/>
    <w:rsid w:val="007F7D77"/>
    <w:rsid w:val="00820C2D"/>
    <w:rsid w:val="008216FE"/>
    <w:rsid w:val="00826ED3"/>
    <w:rsid w:val="00832590"/>
    <w:rsid w:val="008327E0"/>
    <w:rsid w:val="008428D9"/>
    <w:rsid w:val="0084434F"/>
    <w:rsid w:val="00844956"/>
    <w:rsid w:val="00850544"/>
    <w:rsid w:val="00852FB9"/>
    <w:rsid w:val="00854D4A"/>
    <w:rsid w:val="00864523"/>
    <w:rsid w:val="008706B2"/>
    <w:rsid w:val="00874168"/>
    <w:rsid w:val="0087455E"/>
    <w:rsid w:val="008778C1"/>
    <w:rsid w:val="00884DDA"/>
    <w:rsid w:val="008875C3"/>
    <w:rsid w:val="00891509"/>
    <w:rsid w:val="00891FB0"/>
    <w:rsid w:val="00897298"/>
    <w:rsid w:val="008B594F"/>
    <w:rsid w:val="008C201C"/>
    <w:rsid w:val="008C5EDA"/>
    <w:rsid w:val="008C643D"/>
    <w:rsid w:val="008D0123"/>
    <w:rsid w:val="008D2A92"/>
    <w:rsid w:val="008D6994"/>
    <w:rsid w:val="008E1A4B"/>
    <w:rsid w:val="008E77A1"/>
    <w:rsid w:val="008F1F70"/>
    <w:rsid w:val="0090194A"/>
    <w:rsid w:val="00903F6A"/>
    <w:rsid w:val="00930BDA"/>
    <w:rsid w:val="00931797"/>
    <w:rsid w:val="00932093"/>
    <w:rsid w:val="0093244E"/>
    <w:rsid w:val="00933ABB"/>
    <w:rsid w:val="00934601"/>
    <w:rsid w:val="00935EA3"/>
    <w:rsid w:val="00936700"/>
    <w:rsid w:val="009402AB"/>
    <w:rsid w:val="0094348F"/>
    <w:rsid w:val="00947119"/>
    <w:rsid w:val="0094755B"/>
    <w:rsid w:val="009504E9"/>
    <w:rsid w:val="0095133C"/>
    <w:rsid w:val="00951BC6"/>
    <w:rsid w:val="0095235D"/>
    <w:rsid w:val="009602DD"/>
    <w:rsid w:val="00960C98"/>
    <w:rsid w:val="00966BBE"/>
    <w:rsid w:val="009733F2"/>
    <w:rsid w:val="0097491E"/>
    <w:rsid w:val="009817D3"/>
    <w:rsid w:val="0098252D"/>
    <w:rsid w:val="00987582"/>
    <w:rsid w:val="0099450E"/>
    <w:rsid w:val="00995BAA"/>
    <w:rsid w:val="009A4D76"/>
    <w:rsid w:val="009B067E"/>
    <w:rsid w:val="009B1807"/>
    <w:rsid w:val="009C3512"/>
    <w:rsid w:val="009C54B9"/>
    <w:rsid w:val="009C7DF2"/>
    <w:rsid w:val="009D3BED"/>
    <w:rsid w:val="009E1A8C"/>
    <w:rsid w:val="009E7B72"/>
    <w:rsid w:val="009F7338"/>
    <w:rsid w:val="00A00169"/>
    <w:rsid w:val="00A02EC1"/>
    <w:rsid w:val="00A05F0E"/>
    <w:rsid w:val="00A1230F"/>
    <w:rsid w:val="00A1697D"/>
    <w:rsid w:val="00A25824"/>
    <w:rsid w:val="00A2796A"/>
    <w:rsid w:val="00A31E26"/>
    <w:rsid w:val="00A36C74"/>
    <w:rsid w:val="00A36CD9"/>
    <w:rsid w:val="00A47881"/>
    <w:rsid w:val="00A52CF2"/>
    <w:rsid w:val="00A52E71"/>
    <w:rsid w:val="00A55DB9"/>
    <w:rsid w:val="00A60D62"/>
    <w:rsid w:val="00A62746"/>
    <w:rsid w:val="00A62F0A"/>
    <w:rsid w:val="00A660BE"/>
    <w:rsid w:val="00A67E34"/>
    <w:rsid w:val="00A7062C"/>
    <w:rsid w:val="00A70D9E"/>
    <w:rsid w:val="00A75A21"/>
    <w:rsid w:val="00A75AF6"/>
    <w:rsid w:val="00A81783"/>
    <w:rsid w:val="00A83EA6"/>
    <w:rsid w:val="00A83EE6"/>
    <w:rsid w:val="00A84597"/>
    <w:rsid w:val="00A84DA2"/>
    <w:rsid w:val="00A86A32"/>
    <w:rsid w:val="00A9095F"/>
    <w:rsid w:val="00A95334"/>
    <w:rsid w:val="00A9550F"/>
    <w:rsid w:val="00A95C19"/>
    <w:rsid w:val="00AA0C52"/>
    <w:rsid w:val="00AA25B6"/>
    <w:rsid w:val="00AB3B77"/>
    <w:rsid w:val="00AB55D0"/>
    <w:rsid w:val="00AD4B63"/>
    <w:rsid w:val="00AD6F0C"/>
    <w:rsid w:val="00AD7111"/>
    <w:rsid w:val="00AD76DA"/>
    <w:rsid w:val="00AE2D88"/>
    <w:rsid w:val="00AE5B60"/>
    <w:rsid w:val="00B0116A"/>
    <w:rsid w:val="00B0131C"/>
    <w:rsid w:val="00B0636F"/>
    <w:rsid w:val="00B12FAF"/>
    <w:rsid w:val="00B151AF"/>
    <w:rsid w:val="00B24A4F"/>
    <w:rsid w:val="00B25935"/>
    <w:rsid w:val="00B276BE"/>
    <w:rsid w:val="00B306A1"/>
    <w:rsid w:val="00B354E7"/>
    <w:rsid w:val="00B35508"/>
    <w:rsid w:val="00B36FA6"/>
    <w:rsid w:val="00B42394"/>
    <w:rsid w:val="00B42CC4"/>
    <w:rsid w:val="00B4537B"/>
    <w:rsid w:val="00B45EC3"/>
    <w:rsid w:val="00B5224F"/>
    <w:rsid w:val="00B526A9"/>
    <w:rsid w:val="00B55935"/>
    <w:rsid w:val="00B55DFE"/>
    <w:rsid w:val="00B678EC"/>
    <w:rsid w:val="00B72CA1"/>
    <w:rsid w:val="00B8129A"/>
    <w:rsid w:val="00B83DFE"/>
    <w:rsid w:val="00B83FD2"/>
    <w:rsid w:val="00B856ED"/>
    <w:rsid w:val="00B90B94"/>
    <w:rsid w:val="00B9551C"/>
    <w:rsid w:val="00BA3230"/>
    <w:rsid w:val="00BB4C4B"/>
    <w:rsid w:val="00BC2B5B"/>
    <w:rsid w:val="00BC595C"/>
    <w:rsid w:val="00BD0FE7"/>
    <w:rsid w:val="00BF09D1"/>
    <w:rsid w:val="00C07E9F"/>
    <w:rsid w:val="00C248AB"/>
    <w:rsid w:val="00C27DAB"/>
    <w:rsid w:val="00C33E8F"/>
    <w:rsid w:val="00C35873"/>
    <w:rsid w:val="00C35FAB"/>
    <w:rsid w:val="00C43EB6"/>
    <w:rsid w:val="00C56093"/>
    <w:rsid w:val="00C6002D"/>
    <w:rsid w:val="00C61491"/>
    <w:rsid w:val="00C7162B"/>
    <w:rsid w:val="00C82ED7"/>
    <w:rsid w:val="00C92B8D"/>
    <w:rsid w:val="00C9313D"/>
    <w:rsid w:val="00C95A59"/>
    <w:rsid w:val="00CB165C"/>
    <w:rsid w:val="00CB432F"/>
    <w:rsid w:val="00CB4CAE"/>
    <w:rsid w:val="00CD1D70"/>
    <w:rsid w:val="00CE1161"/>
    <w:rsid w:val="00CE327F"/>
    <w:rsid w:val="00CF4075"/>
    <w:rsid w:val="00CF743D"/>
    <w:rsid w:val="00D00171"/>
    <w:rsid w:val="00D03ADB"/>
    <w:rsid w:val="00D076CD"/>
    <w:rsid w:val="00D121FD"/>
    <w:rsid w:val="00D12497"/>
    <w:rsid w:val="00D15611"/>
    <w:rsid w:val="00D16818"/>
    <w:rsid w:val="00D31EEE"/>
    <w:rsid w:val="00D34EC7"/>
    <w:rsid w:val="00D34F15"/>
    <w:rsid w:val="00D35FB7"/>
    <w:rsid w:val="00D45648"/>
    <w:rsid w:val="00D51750"/>
    <w:rsid w:val="00D52BC6"/>
    <w:rsid w:val="00D55E87"/>
    <w:rsid w:val="00D62691"/>
    <w:rsid w:val="00D755D7"/>
    <w:rsid w:val="00D834E7"/>
    <w:rsid w:val="00D87286"/>
    <w:rsid w:val="00D879D0"/>
    <w:rsid w:val="00D95065"/>
    <w:rsid w:val="00DA3337"/>
    <w:rsid w:val="00DA7DD9"/>
    <w:rsid w:val="00DB722E"/>
    <w:rsid w:val="00DC362E"/>
    <w:rsid w:val="00DC4540"/>
    <w:rsid w:val="00DC6EF4"/>
    <w:rsid w:val="00DD0909"/>
    <w:rsid w:val="00DE16E4"/>
    <w:rsid w:val="00DE249A"/>
    <w:rsid w:val="00DF03B9"/>
    <w:rsid w:val="00DF0DE4"/>
    <w:rsid w:val="00DF2A8E"/>
    <w:rsid w:val="00DF41A3"/>
    <w:rsid w:val="00E05DBB"/>
    <w:rsid w:val="00E1021C"/>
    <w:rsid w:val="00E10F57"/>
    <w:rsid w:val="00E11B89"/>
    <w:rsid w:val="00E25087"/>
    <w:rsid w:val="00E27760"/>
    <w:rsid w:val="00E30A17"/>
    <w:rsid w:val="00E33750"/>
    <w:rsid w:val="00E33D0C"/>
    <w:rsid w:val="00E42B7D"/>
    <w:rsid w:val="00E4476E"/>
    <w:rsid w:val="00E46486"/>
    <w:rsid w:val="00E47537"/>
    <w:rsid w:val="00E5580F"/>
    <w:rsid w:val="00E63CBD"/>
    <w:rsid w:val="00E72CB8"/>
    <w:rsid w:val="00E7435B"/>
    <w:rsid w:val="00E74D89"/>
    <w:rsid w:val="00E8183F"/>
    <w:rsid w:val="00E83DFF"/>
    <w:rsid w:val="00E942EB"/>
    <w:rsid w:val="00EB701D"/>
    <w:rsid w:val="00EC03D6"/>
    <w:rsid w:val="00EC4DD0"/>
    <w:rsid w:val="00EC546F"/>
    <w:rsid w:val="00ED0A06"/>
    <w:rsid w:val="00ED0C21"/>
    <w:rsid w:val="00ED155C"/>
    <w:rsid w:val="00ED3834"/>
    <w:rsid w:val="00ED7753"/>
    <w:rsid w:val="00EE04DA"/>
    <w:rsid w:val="00EE5A1D"/>
    <w:rsid w:val="00EE5DED"/>
    <w:rsid w:val="00EE6B57"/>
    <w:rsid w:val="00EF5EAF"/>
    <w:rsid w:val="00F01DB8"/>
    <w:rsid w:val="00F05CBC"/>
    <w:rsid w:val="00F0670C"/>
    <w:rsid w:val="00F0733E"/>
    <w:rsid w:val="00F1078B"/>
    <w:rsid w:val="00F11358"/>
    <w:rsid w:val="00F11716"/>
    <w:rsid w:val="00F13644"/>
    <w:rsid w:val="00F155F8"/>
    <w:rsid w:val="00F211E4"/>
    <w:rsid w:val="00F24DE7"/>
    <w:rsid w:val="00F2603D"/>
    <w:rsid w:val="00F32B2C"/>
    <w:rsid w:val="00F35FA0"/>
    <w:rsid w:val="00F40AE9"/>
    <w:rsid w:val="00F42FE8"/>
    <w:rsid w:val="00F43C15"/>
    <w:rsid w:val="00F53967"/>
    <w:rsid w:val="00F57829"/>
    <w:rsid w:val="00F67D9F"/>
    <w:rsid w:val="00F7301C"/>
    <w:rsid w:val="00F732A7"/>
    <w:rsid w:val="00F7537F"/>
    <w:rsid w:val="00F8001E"/>
    <w:rsid w:val="00F87CBA"/>
    <w:rsid w:val="00FA03CC"/>
    <w:rsid w:val="00FA0F42"/>
    <w:rsid w:val="00FA2C68"/>
    <w:rsid w:val="00FB1EF4"/>
    <w:rsid w:val="00FB44B5"/>
    <w:rsid w:val="00FB4896"/>
    <w:rsid w:val="00FB6EC8"/>
    <w:rsid w:val="00FC2CD7"/>
    <w:rsid w:val="00FD59B0"/>
    <w:rsid w:val="00FD7E49"/>
    <w:rsid w:val="00FF5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78"/>
    <o:shapelayout v:ext="edit">
      <o:idmap v:ext="edit" data="1"/>
    </o:shapelayout>
  </w:shapeDefaults>
  <w:decimalSymbol w:val="."/>
  <w:listSeparator w:val=","/>
  <w14:docId w14:val="0E8E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 w:type="character" w:styleId="CommentReference">
    <w:name w:val="annotation reference"/>
    <w:basedOn w:val="DefaultParagraphFont"/>
    <w:uiPriority w:val="99"/>
    <w:semiHidden/>
    <w:unhideWhenUsed/>
    <w:rsid w:val="009817D3"/>
    <w:rPr>
      <w:sz w:val="16"/>
      <w:szCs w:val="16"/>
    </w:rPr>
  </w:style>
  <w:style w:type="paragraph" w:styleId="CommentText">
    <w:name w:val="annotation text"/>
    <w:basedOn w:val="Normal"/>
    <w:link w:val="CommentTextChar"/>
    <w:uiPriority w:val="99"/>
    <w:semiHidden/>
    <w:unhideWhenUsed/>
    <w:rsid w:val="009817D3"/>
    <w:pPr>
      <w:spacing w:line="240" w:lineRule="auto"/>
    </w:pPr>
    <w:rPr>
      <w:sz w:val="20"/>
      <w:szCs w:val="20"/>
    </w:rPr>
  </w:style>
  <w:style w:type="character" w:customStyle="1" w:styleId="CommentTextChar">
    <w:name w:val="Comment Text Char"/>
    <w:basedOn w:val="DefaultParagraphFont"/>
    <w:link w:val="CommentText"/>
    <w:uiPriority w:val="99"/>
    <w:semiHidden/>
    <w:rsid w:val="009817D3"/>
    <w:rPr>
      <w:sz w:val="20"/>
      <w:szCs w:val="20"/>
    </w:rPr>
  </w:style>
  <w:style w:type="paragraph" w:styleId="CommentSubject">
    <w:name w:val="annotation subject"/>
    <w:basedOn w:val="CommentText"/>
    <w:next w:val="CommentText"/>
    <w:link w:val="CommentSubjectChar"/>
    <w:uiPriority w:val="99"/>
    <w:semiHidden/>
    <w:unhideWhenUsed/>
    <w:rsid w:val="009817D3"/>
    <w:rPr>
      <w:b/>
      <w:bCs/>
    </w:rPr>
  </w:style>
  <w:style w:type="character" w:customStyle="1" w:styleId="CommentSubjectChar">
    <w:name w:val="Comment Subject Char"/>
    <w:basedOn w:val="CommentTextChar"/>
    <w:link w:val="CommentSubject"/>
    <w:uiPriority w:val="99"/>
    <w:semiHidden/>
    <w:rsid w:val="009817D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 w:type="character" w:styleId="CommentReference">
    <w:name w:val="annotation reference"/>
    <w:basedOn w:val="DefaultParagraphFont"/>
    <w:uiPriority w:val="99"/>
    <w:semiHidden/>
    <w:unhideWhenUsed/>
    <w:rsid w:val="009817D3"/>
    <w:rPr>
      <w:sz w:val="16"/>
      <w:szCs w:val="16"/>
    </w:rPr>
  </w:style>
  <w:style w:type="paragraph" w:styleId="CommentText">
    <w:name w:val="annotation text"/>
    <w:basedOn w:val="Normal"/>
    <w:link w:val="CommentTextChar"/>
    <w:uiPriority w:val="99"/>
    <w:semiHidden/>
    <w:unhideWhenUsed/>
    <w:rsid w:val="009817D3"/>
    <w:pPr>
      <w:spacing w:line="240" w:lineRule="auto"/>
    </w:pPr>
    <w:rPr>
      <w:sz w:val="20"/>
      <w:szCs w:val="20"/>
    </w:rPr>
  </w:style>
  <w:style w:type="character" w:customStyle="1" w:styleId="CommentTextChar">
    <w:name w:val="Comment Text Char"/>
    <w:basedOn w:val="DefaultParagraphFont"/>
    <w:link w:val="CommentText"/>
    <w:uiPriority w:val="99"/>
    <w:semiHidden/>
    <w:rsid w:val="009817D3"/>
    <w:rPr>
      <w:sz w:val="20"/>
      <w:szCs w:val="20"/>
    </w:rPr>
  </w:style>
  <w:style w:type="paragraph" w:styleId="CommentSubject">
    <w:name w:val="annotation subject"/>
    <w:basedOn w:val="CommentText"/>
    <w:next w:val="CommentText"/>
    <w:link w:val="CommentSubjectChar"/>
    <w:uiPriority w:val="99"/>
    <w:semiHidden/>
    <w:unhideWhenUsed/>
    <w:rsid w:val="009817D3"/>
    <w:rPr>
      <w:b/>
      <w:bCs/>
    </w:rPr>
  </w:style>
  <w:style w:type="character" w:customStyle="1" w:styleId="CommentSubjectChar">
    <w:name w:val="Comment Subject Char"/>
    <w:basedOn w:val="CommentTextChar"/>
    <w:link w:val="CommentSubject"/>
    <w:uiPriority w:val="99"/>
    <w:semiHidden/>
    <w:rsid w:val="009817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02031">
      <w:bodyDiv w:val="1"/>
      <w:marLeft w:val="0"/>
      <w:marRight w:val="0"/>
      <w:marTop w:val="0"/>
      <w:marBottom w:val="0"/>
      <w:divBdr>
        <w:top w:val="none" w:sz="0" w:space="0" w:color="auto"/>
        <w:left w:val="none" w:sz="0" w:space="0" w:color="auto"/>
        <w:bottom w:val="none" w:sz="0" w:space="0" w:color="auto"/>
        <w:right w:val="none" w:sz="0" w:space="0" w:color="auto"/>
      </w:divBdr>
    </w:div>
    <w:div w:id="489249659">
      <w:bodyDiv w:val="1"/>
      <w:marLeft w:val="0"/>
      <w:marRight w:val="0"/>
      <w:marTop w:val="0"/>
      <w:marBottom w:val="0"/>
      <w:divBdr>
        <w:top w:val="none" w:sz="0" w:space="0" w:color="auto"/>
        <w:left w:val="none" w:sz="0" w:space="0" w:color="auto"/>
        <w:bottom w:val="none" w:sz="0" w:space="0" w:color="auto"/>
        <w:right w:val="none" w:sz="0" w:space="0" w:color="auto"/>
      </w:divBdr>
    </w:div>
    <w:div w:id="826239299">
      <w:bodyDiv w:val="1"/>
      <w:marLeft w:val="0"/>
      <w:marRight w:val="0"/>
      <w:marTop w:val="0"/>
      <w:marBottom w:val="0"/>
      <w:divBdr>
        <w:top w:val="none" w:sz="0" w:space="0" w:color="auto"/>
        <w:left w:val="none" w:sz="0" w:space="0" w:color="auto"/>
        <w:bottom w:val="none" w:sz="0" w:space="0" w:color="auto"/>
        <w:right w:val="none" w:sz="0" w:space="0" w:color="auto"/>
      </w:divBdr>
    </w:div>
    <w:div w:id="1465125185">
      <w:bodyDiv w:val="1"/>
      <w:marLeft w:val="0"/>
      <w:marRight w:val="0"/>
      <w:marTop w:val="0"/>
      <w:marBottom w:val="0"/>
      <w:divBdr>
        <w:top w:val="none" w:sz="0" w:space="0" w:color="auto"/>
        <w:left w:val="none" w:sz="0" w:space="0" w:color="auto"/>
        <w:bottom w:val="none" w:sz="0" w:space="0" w:color="auto"/>
        <w:right w:val="none" w:sz="0" w:space="0" w:color="auto"/>
      </w:divBdr>
    </w:div>
    <w:div w:id="173462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image" Target="media/image16.wmf"/><Relationship Id="rId39" Type="http://schemas.openxmlformats.org/officeDocument/2006/relationships/image" Target="media/image28.wmf"/><Relationship Id="rId21" Type="http://schemas.openxmlformats.org/officeDocument/2006/relationships/image" Target="media/image11.wmf"/><Relationship Id="rId34" Type="http://schemas.openxmlformats.org/officeDocument/2006/relationships/image" Target="media/image23.wmf"/><Relationship Id="rId42" Type="http://schemas.openxmlformats.org/officeDocument/2006/relationships/image" Target="media/image31.wmf"/><Relationship Id="rId47" Type="http://schemas.openxmlformats.org/officeDocument/2006/relationships/image" Target="media/image36.wmf"/><Relationship Id="rId50" Type="http://schemas.openxmlformats.org/officeDocument/2006/relationships/image" Target="media/image39.wmf"/><Relationship Id="rId55" Type="http://schemas.openxmlformats.org/officeDocument/2006/relationships/image" Target="media/image43.wmf"/><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image" Target="media/image15.wmf"/><Relationship Id="rId33" Type="http://schemas.openxmlformats.org/officeDocument/2006/relationships/comments" Target="comments.xml"/><Relationship Id="rId38" Type="http://schemas.openxmlformats.org/officeDocument/2006/relationships/image" Target="media/image27.wmf"/><Relationship Id="rId46" Type="http://schemas.openxmlformats.org/officeDocument/2006/relationships/image" Target="media/image35.wmf"/><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10.wmf"/><Relationship Id="rId29" Type="http://schemas.openxmlformats.org/officeDocument/2006/relationships/image" Target="media/image19.wmf"/><Relationship Id="rId41" Type="http://schemas.openxmlformats.org/officeDocument/2006/relationships/image" Target="media/image30.wmf"/><Relationship Id="rId54"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image" Target="media/image14.wmf"/><Relationship Id="rId32" Type="http://schemas.openxmlformats.org/officeDocument/2006/relationships/image" Target="media/image22.wmf"/><Relationship Id="rId37" Type="http://schemas.openxmlformats.org/officeDocument/2006/relationships/image" Target="media/image26.wmf"/><Relationship Id="rId40" Type="http://schemas.openxmlformats.org/officeDocument/2006/relationships/image" Target="media/image29.wmf"/><Relationship Id="rId45" Type="http://schemas.openxmlformats.org/officeDocument/2006/relationships/image" Target="media/image34.wmf"/><Relationship Id="rId53" Type="http://schemas.openxmlformats.org/officeDocument/2006/relationships/image" Target="media/image42.wmf"/><Relationship Id="rId58" Type="http://schemas.openxmlformats.org/officeDocument/2006/relationships/image" Target="media/image46.wmf"/><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3.wmf"/><Relationship Id="rId28" Type="http://schemas.openxmlformats.org/officeDocument/2006/relationships/image" Target="media/image18.wmf"/><Relationship Id="rId36" Type="http://schemas.openxmlformats.org/officeDocument/2006/relationships/image" Target="media/image25.wmf"/><Relationship Id="rId49" Type="http://schemas.openxmlformats.org/officeDocument/2006/relationships/image" Target="media/image38.wmf"/><Relationship Id="rId57" Type="http://schemas.openxmlformats.org/officeDocument/2006/relationships/image" Target="media/image45.wmf"/><Relationship Id="rId10" Type="http://schemas.openxmlformats.org/officeDocument/2006/relationships/hyperlink" Target="https://seqware.github.io/" TargetMode="External"/><Relationship Id="rId19" Type="http://schemas.openxmlformats.org/officeDocument/2006/relationships/image" Target="media/image9.wmf"/><Relationship Id="rId31" Type="http://schemas.openxmlformats.org/officeDocument/2006/relationships/image" Target="media/image21.wmf"/><Relationship Id="rId44" Type="http://schemas.openxmlformats.org/officeDocument/2006/relationships/image" Target="media/image33.wmf"/><Relationship Id="rId52" Type="http://schemas.openxmlformats.org/officeDocument/2006/relationships/image" Target="media/image41.wmf"/><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tcga-data.nci.nih.gov/tcga/dataAccessMatrix.htm" TargetMode="External"/><Relationship Id="rId14" Type="http://schemas.openxmlformats.org/officeDocument/2006/relationships/image" Target="media/image4.wmf"/><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image" Target="media/image20.wmf"/><Relationship Id="rId35" Type="http://schemas.openxmlformats.org/officeDocument/2006/relationships/image" Target="media/image24.wmf"/><Relationship Id="rId43" Type="http://schemas.openxmlformats.org/officeDocument/2006/relationships/image" Target="media/image32.wmf"/><Relationship Id="rId48" Type="http://schemas.openxmlformats.org/officeDocument/2006/relationships/image" Target="media/image37.wmf"/><Relationship Id="rId56" Type="http://schemas.openxmlformats.org/officeDocument/2006/relationships/image" Target="media/image44.wmf"/><Relationship Id="rId8" Type="http://schemas.openxmlformats.org/officeDocument/2006/relationships/endnotes" Target="endnotes.xml"/><Relationship Id="rId51" Type="http://schemas.openxmlformats.org/officeDocument/2006/relationships/image" Target="media/image40.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9C44D-5ACF-4379-9DFF-9070CD013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4328</TotalTime>
  <Pages>20</Pages>
  <Words>7508</Words>
  <Characters>42799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50207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Bushel, Pierre (NIH/NIEHS) [E]</dc:creator>
  <cp:lastModifiedBy>sysprep</cp:lastModifiedBy>
  <cp:revision>4</cp:revision>
  <cp:lastPrinted>2014-11-06T18:49:00Z</cp:lastPrinted>
  <dcterms:created xsi:type="dcterms:W3CDTF">2015-02-27T15:16:00Z</dcterms:created>
  <dcterms:modified xsi:type="dcterms:W3CDTF">2015-03-16T15:38:00Z</dcterms:modified>
</cp:coreProperties>
</file>