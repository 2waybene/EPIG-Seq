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Pr="00127122" w:rsidRDefault="002C3AB0">
      <w:pPr>
        <w:rPr>
          <w:sz w:val="24"/>
          <w:szCs w:val="24"/>
        </w:rPr>
      </w:pPr>
      <w:r w:rsidRPr="00127122">
        <w:rPr>
          <w:sz w:val="24"/>
          <w:szCs w:val="24"/>
        </w:rPr>
        <w:t>EPIG-</w:t>
      </w:r>
      <w:proofErr w:type="spellStart"/>
      <w:r w:rsidRPr="00127122">
        <w:rPr>
          <w:sz w:val="24"/>
          <w:szCs w:val="24"/>
        </w:rPr>
        <w:t>Seq</w:t>
      </w:r>
      <w:proofErr w:type="spellEnd"/>
      <w:r w:rsidRPr="00127122">
        <w:rPr>
          <w:sz w:val="24"/>
          <w:szCs w:val="24"/>
        </w:rPr>
        <w:t>: Extracting Pattern</w:t>
      </w:r>
      <w:r w:rsidR="00A05F0E" w:rsidRPr="00127122">
        <w:rPr>
          <w:sz w:val="24"/>
          <w:szCs w:val="24"/>
        </w:rPr>
        <w:t>s and Identifying Co-expressed G</w:t>
      </w:r>
      <w:r w:rsidRPr="00127122">
        <w:rPr>
          <w:sz w:val="24"/>
          <w:szCs w:val="24"/>
        </w:rPr>
        <w:t>enes from RNA-</w:t>
      </w:r>
      <w:proofErr w:type="spellStart"/>
      <w:r w:rsidRPr="00127122">
        <w:rPr>
          <w:sz w:val="24"/>
          <w:szCs w:val="24"/>
        </w:rPr>
        <w:t>Seq</w:t>
      </w:r>
      <w:proofErr w:type="spellEnd"/>
      <w:r w:rsidR="005E2B9F" w:rsidRPr="00127122">
        <w:rPr>
          <w:sz w:val="24"/>
          <w:szCs w:val="24"/>
        </w:rPr>
        <w:t xml:space="preserve"> Data</w:t>
      </w:r>
    </w:p>
    <w:p w14:paraId="27021DE5" w14:textId="77777777" w:rsidR="002C3AB0" w:rsidRPr="00127122" w:rsidRDefault="002C3AB0">
      <w:pPr>
        <w:rPr>
          <w:sz w:val="24"/>
          <w:szCs w:val="24"/>
        </w:rPr>
      </w:pPr>
    </w:p>
    <w:p w14:paraId="1741A6C5" w14:textId="77777777" w:rsidR="002C3AB0" w:rsidRPr="00127122" w:rsidRDefault="002C3AB0">
      <w:pPr>
        <w:rPr>
          <w:sz w:val="24"/>
          <w:szCs w:val="24"/>
        </w:rPr>
      </w:pPr>
    </w:p>
    <w:p w14:paraId="4CA79F78" w14:textId="1A460BDD" w:rsidR="002C3AB0" w:rsidRPr="00127122" w:rsidRDefault="00EF5EAF">
      <w:pPr>
        <w:rPr>
          <w:sz w:val="24"/>
          <w:szCs w:val="24"/>
        </w:rPr>
      </w:pPr>
      <w:r w:rsidRPr="00127122">
        <w:rPr>
          <w:sz w:val="24"/>
          <w:szCs w:val="24"/>
        </w:rPr>
        <w:t>Jianying Li</w:t>
      </w:r>
      <w:r w:rsidR="00855A43" w:rsidRPr="00127122">
        <w:rPr>
          <w:sz w:val="24"/>
          <w:szCs w:val="24"/>
          <w:vertAlign w:val="superscript"/>
        </w:rPr>
        <w:t>1</w:t>
      </w:r>
      <w:proofErr w:type="gramStart"/>
      <w:r w:rsidR="00855A43" w:rsidRPr="00127122">
        <w:rPr>
          <w:sz w:val="24"/>
          <w:szCs w:val="24"/>
          <w:vertAlign w:val="superscript"/>
        </w:rPr>
        <w:t>,2,4</w:t>
      </w:r>
      <w:proofErr w:type="gramEnd"/>
      <w:r w:rsidR="00D45648" w:rsidRPr="00127122">
        <w:rPr>
          <w:sz w:val="24"/>
          <w:szCs w:val="24"/>
          <w:vertAlign w:val="superscript"/>
        </w:rPr>
        <w:t xml:space="preserve"> </w:t>
      </w:r>
      <w:r w:rsidR="002C3AB0" w:rsidRPr="00127122">
        <w:rPr>
          <w:sz w:val="24"/>
          <w:szCs w:val="24"/>
        </w:rPr>
        <w:t xml:space="preserve">and </w:t>
      </w:r>
      <w:r w:rsidRPr="00127122">
        <w:rPr>
          <w:sz w:val="24"/>
          <w:szCs w:val="24"/>
        </w:rPr>
        <w:t>Pierre R. Bushel</w:t>
      </w:r>
      <w:r w:rsidR="00855A43" w:rsidRPr="00127122">
        <w:rPr>
          <w:sz w:val="24"/>
          <w:szCs w:val="24"/>
          <w:vertAlign w:val="superscript"/>
        </w:rPr>
        <w:t>2,3,*</w:t>
      </w:r>
    </w:p>
    <w:p w14:paraId="7CAF9934" w14:textId="18974298" w:rsidR="00855A43" w:rsidRPr="00127122" w:rsidRDefault="00855A43">
      <w:pPr>
        <w:rPr>
          <w:sz w:val="24"/>
          <w:szCs w:val="24"/>
        </w:rPr>
      </w:pPr>
      <w:r w:rsidRPr="00127122">
        <w:rPr>
          <w:sz w:val="24"/>
          <w:szCs w:val="24"/>
          <w:vertAlign w:val="superscript"/>
        </w:rPr>
        <w:t>1</w:t>
      </w:r>
      <w:r w:rsidRPr="00127122">
        <w:rPr>
          <w:sz w:val="24"/>
          <w:szCs w:val="24"/>
        </w:rPr>
        <w:t xml:space="preserve">Integrative Bioinformatics Group, </w:t>
      </w:r>
      <w:r w:rsidRPr="00127122">
        <w:rPr>
          <w:sz w:val="24"/>
          <w:szCs w:val="24"/>
          <w:vertAlign w:val="superscript"/>
        </w:rPr>
        <w:t>2</w:t>
      </w:r>
      <w:r w:rsidRPr="00127122">
        <w:rPr>
          <w:sz w:val="24"/>
          <w:szCs w:val="24"/>
        </w:rPr>
        <w:t xml:space="preserve">Microarray and Genome Informatics Group, </w:t>
      </w:r>
      <w:r w:rsidRPr="00127122">
        <w:rPr>
          <w:sz w:val="24"/>
          <w:szCs w:val="24"/>
          <w:vertAlign w:val="superscript"/>
        </w:rPr>
        <w:t>3</w:t>
      </w:r>
      <w:r w:rsidRPr="00127122">
        <w:rPr>
          <w:sz w:val="24"/>
          <w:szCs w:val="24"/>
        </w:rPr>
        <w:t xml:space="preserve">Biostatistics and Computational Biology Branch, National Institute of Environmental Health Sciences, </w:t>
      </w:r>
      <w:r w:rsidR="00B46175" w:rsidRPr="00127122">
        <w:rPr>
          <w:sz w:val="24"/>
          <w:szCs w:val="24"/>
        </w:rPr>
        <w:t>Research</w:t>
      </w:r>
      <w:r w:rsidRPr="00127122">
        <w:rPr>
          <w:sz w:val="24"/>
          <w:szCs w:val="24"/>
        </w:rPr>
        <w:t xml:space="preserve"> Triangle Park, NC 27709</w:t>
      </w:r>
    </w:p>
    <w:p w14:paraId="1777A643" w14:textId="3874ABD0" w:rsidR="00855A43" w:rsidRPr="00127122" w:rsidRDefault="00855A43">
      <w:pPr>
        <w:rPr>
          <w:sz w:val="24"/>
          <w:szCs w:val="24"/>
        </w:rPr>
      </w:pPr>
      <w:r w:rsidRPr="00127122">
        <w:rPr>
          <w:sz w:val="24"/>
          <w:szCs w:val="24"/>
          <w:vertAlign w:val="superscript"/>
        </w:rPr>
        <w:t>4</w:t>
      </w:r>
      <w:r w:rsidRPr="00127122">
        <w:rPr>
          <w:sz w:val="24"/>
          <w:szCs w:val="24"/>
        </w:rPr>
        <w:t>Kelly Government Solutions, Research Triangle Park, NC 27709</w:t>
      </w:r>
    </w:p>
    <w:p w14:paraId="19F08BDF" w14:textId="77777777" w:rsidR="002C3AB0" w:rsidRPr="00127122" w:rsidRDefault="002C3AB0">
      <w:pPr>
        <w:rPr>
          <w:sz w:val="24"/>
          <w:szCs w:val="24"/>
        </w:rPr>
      </w:pPr>
    </w:p>
    <w:p w14:paraId="00B18043" w14:textId="77777777" w:rsidR="004D146E" w:rsidRPr="00127122" w:rsidRDefault="004D146E">
      <w:pPr>
        <w:rPr>
          <w:sz w:val="24"/>
          <w:szCs w:val="24"/>
        </w:rPr>
      </w:pPr>
      <w:r w:rsidRPr="00127122">
        <w:rPr>
          <w:sz w:val="24"/>
          <w:szCs w:val="24"/>
        </w:rPr>
        <w:t>*Corresponding author</w:t>
      </w:r>
    </w:p>
    <w:p w14:paraId="261C9CB7" w14:textId="4753FFE2" w:rsidR="004D146E" w:rsidRPr="00127122" w:rsidRDefault="00B46175" w:rsidP="00AF4DA3">
      <w:pPr>
        <w:spacing w:after="0"/>
        <w:rPr>
          <w:sz w:val="24"/>
          <w:szCs w:val="24"/>
        </w:rPr>
      </w:pPr>
      <w:r w:rsidRPr="00127122">
        <w:rPr>
          <w:sz w:val="24"/>
          <w:szCs w:val="24"/>
        </w:rPr>
        <w:t>Pierre R. Bushel</w:t>
      </w:r>
    </w:p>
    <w:p w14:paraId="1859C7D5" w14:textId="16A90092" w:rsidR="00B46175" w:rsidRPr="00127122" w:rsidRDefault="00B46175" w:rsidP="00AF4DA3">
      <w:pPr>
        <w:spacing w:after="0"/>
        <w:rPr>
          <w:sz w:val="24"/>
          <w:szCs w:val="24"/>
        </w:rPr>
      </w:pPr>
      <w:r w:rsidRPr="00127122">
        <w:rPr>
          <w:sz w:val="24"/>
          <w:szCs w:val="24"/>
        </w:rPr>
        <w:t>111 T.W. Alexander Drive,</w:t>
      </w:r>
    </w:p>
    <w:p w14:paraId="30A074AE" w14:textId="27598923" w:rsidR="00B46175" w:rsidRPr="00127122" w:rsidRDefault="00B46175" w:rsidP="00AF4DA3">
      <w:pPr>
        <w:spacing w:after="0"/>
        <w:rPr>
          <w:sz w:val="24"/>
          <w:szCs w:val="24"/>
        </w:rPr>
      </w:pPr>
      <w:r w:rsidRPr="00127122">
        <w:rPr>
          <w:sz w:val="24"/>
          <w:szCs w:val="24"/>
        </w:rPr>
        <w:t>RTP, NC 27709</w:t>
      </w:r>
    </w:p>
    <w:p w14:paraId="6C878DD8" w14:textId="54214000" w:rsidR="00B46175" w:rsidRPr="00127122" w:rsidRDefault="00B46175" w:rsidP="00AF4DA3">
      <w:pPr>
        <w:spacing w:after="0"/>
        <w:rPr>
          <w:sz w:val="24"/>
          <w:szCs w:val="24"/>
        </w:rPr>
      </w:pPr>
      <w:r w:rsidRPr="00127122">
        <w:rPr>
          <w:sz w:val="24"/>
          <w:szCs w:val="24"/>
        </w:rPr>
        <w:t>Phone: 919-316-4564</w:t>
      </w:r>
    </w:p>
    <w:p w14:paraId="30EECC52" w14:textId="1AA13484" w:rsidR="00B46175" w:rsidRPr="00127122" w:rsidRDefault="00B46175" w:rsidP="00AF4DA3">
      <w:pPr>
        <w:spacing w:after="0"/>
        <w:rPr>
          <w:sz w:val="24"/>
          <w:szCs w:val="24"/>
        </w:rPr>
      </w:pPr>
      <w:r w:rsidRPr="00127122">
        <w:rPr>
          <w:sz w:val="24"/>
          <w:szCs w:val="24"/>
        </w:rPr>
        <w:t>Email: bushel@niehs.nih.gov</w:t>
      </w:r>
    </w:p>
    <w:p w14:paraId="3C3298EB" w14:textId="34924C21" w:rsidR="002C3AB0" w:rsidRDefault="002C3AB0">
      <w:r>
        <w:br w:type="page"/>
      </w:r>
    </w:p>
    <w:p w14:paraId="7C213DF8" w14:textId="77777777" w:rsidR="002C3AB0" w:rsidRPr="00127122" w:rsidRDefault="00093C99" w:rsidP="000828A4">
      <w:pPr>
        <w:spacing w:line="480" w:lineRule="auto"/>
        <w:rPr>
          <w:sz w:val="24"/>
          <w:szCs w:val="24"/>
        </w:rPr>
      </w:pPr>
      <w:r w:rsidRPr="00127122">
        <w:rPr>
          <w:sz w:val="24"/>
          <w:szCs w:val="24"/>
        </w:rPr>
        <w:lastRenderedPageBreak/>
        <w:t>Abstract</w:t>
      </w:r>
    </w:p>
    <w:p w14:paraId="225341B1" w14:textId="6D5AD947" w:rsidR="00E42B7D" w:rsidRPr="00127122" w:rsidRDefault="00340CCA" w:rsidP="000828A4">
      <w:pPr>
        <w:spacing w:line="480" w:lineRule="auto"/>
        <w:rPr>
          <w:sz w:val="24"/>
          <w:szCs w:val="24"/>
        </w:rPr>
      </w:pPr>
      <w:r w:rsidRPr="00127122">
        <w:rPr>
          <w:sz w:val="24"/>
          <w:szCs w:val="24"/>
        </w:rPr>
        <w:t>RNA-sequencing (RNA-</w:t>
      </w:r>
      <w:proofErr w:type="spellStart"/>
      <w:r w:rsidRPr="00127122">
        <w:rPr>
          <w:sz w:val="24"/>
          <w:szCs w:val="24"/>
        </w:rPr>
        <w:t>s</w:t>
      </w:r>
      <w:r w:rsidR="00E42B7D" w:rsidRPr="00127122">
        <w:rPr>
          <w:sz w:val="24"/>
          <w:szCs w:val="24"/>
        </w:rPr>
        <w:t>eq</w:t>
      </w:r>
      <w:proofErr w:type="spellEnd"/>
      <w:r w:rsidR="00E42B7D" w:rsidRPr="00127122">
        <w:rPr>
          <w:sz w:val="24"/>
          <w:szCs w:val="24"/>
        </w:rPr>
        <w:t>) provides genome-wide representation of gene expression.  RNA-</w:t>
      </w:r>
      <w:proofErr w:type="spellStart"/>
      <w:r w:rsidR="00E42B7D" w:rsidRPr="00127122">
        <w:rPr>
          <w:sz w:val="24"/>
          <w:szCs w:val="24"/>
        </w:rPr>
        <w:t>Seq</w:t>
      </w:r>
      <w:proofErr w:type="spellEnd"/>
      <w:r w:rsidR="00E42B7D" w:rsidRPr="00127122">
        <w:rPr>
          <w:sz w:val="24"/>
          <w:szCs w:val="24"/>
        </w:rPr>
        <w:t xml:space="preserve"> </w:t>
      </w:r>
      <w:r w:rsidR="00E47537" w:rsidRPr="00127122">
        <w:rPr>
          <w:sz w:val="24"/>
          <w:szCs w:val="24"/>
        </w:rPr>
        <w:t xml:space="preserve">data </w:t>
      </w:r>
      <w:r w:rsidR="00D12497" w:rsidRPr="00127122">
        <w:rPr>
          <w:sz w:val="24"/>
          <w:szCs w:val="24"/>
        </w:rPr>
        <w:t>is count-based rendering many normal distribution models inappropriate</w:t>
      </w:r>
      <w:r w:rsidR="00E42B7D" w:rsidRPr="00127122">
        <w:rPr>
          <w:sz w:val="24"/>
          <w:szCs w:val="24"/>
        </w:rPr>
        <w:t xml:space="preserve">.  We adapted our extracting patterns and identifying co-expressed </w:t>
      </w:r>
      <w:r w:rsidR="00D55E87" w:rsidRPr="00127122">
        <w:rPr>
          <w:sz w:val="24"/>
          <w:szCs w:val="24"/>
        </w:rPr>
        <w:t xml:space="preserve">genes </w:t>
      </w:r>
      <w:r w:rsidRPr="00127122">
        <w:rPr>
          <w:sz w:val="24"/>
          <w:szCs w:val="24"/>
        </w:rPr>
        <w:t>methodology for RNA-</w:t>
      </w:r>
      <w:proofErr w:type="spellStart"/>
      <w:r w:rsidRPr="00127122">
        <w:rPr>
          <w:sz w:val="24"/>
          <w:szCs w:val="24"/>
        </w:rPr>
        <w:t>s</w:t>
      </w:r>
      <w:r w:rsidR="00E42B7D" w:rsidRPr="00127122">
        <w:rPr>
          <w:sz w:val="24"/>
          <w:szCs w:val="24"/>
        </w:rPr>
        <w:t>eq</w:t>
      </w:r>
      <w:proofErr w:type="spellEnd"/>
      <w:r w:rsidR="00E42B7D" w:rsidRPr="00127122">
        <w:rPr>
          <w:sz w:val="24"/>
          <w:szCs w:val="24"/>
        </w:rPr>
        <w:t xml:space="preserve"> (EPIG-</w:t>
      </w:r>
      <w:proofErr w:type="spellStart"/>
      <w:r w:rsidR="00E42B7D" w:rsidRPr="00127122">
        <w:rPr>
          <w:sz w:val="24"/>
          <w:szCs w:val="24"/>
        </w:rPr>
        <w:t>Seq</w:t>
      </w:r>
      <w:proofErr w:type="spellEnd"/>
      <w:r w:rsidR="00E42B7D" w:rsidRPr="00127122">
        <w:rPr>
          <w:sz w:val="24"/>
          <w:szCs w:val="24"/>
        </w:rPr>
        <w:t xml:space="preserve">).  </w:t>
      </w:r>
      <w:r w:rsidR="00E83DFF" w:rsidRPr="00127122">
        <w:rPr>
          <w:sz w:val="24"/>
          <w:szCs w:val="24"/>
        </w:rPr>
        <w:t xml:space="preserve">To identify patterns, </w:t>
      </w:r>
      <w:r w:rsidR="00A84597" w:rsidRPr="00127122">
        <w:rPr>
          <w:sz w:val="24"/>
          <w:szCs w:val="24"/>
        </w:rPr>
        <w:t xml:space="preserve">a </w:t>
      </w:r>
      <w:r w:rsidR="005E1994" w:rsidRPr="00127122">
        <w:rPr>
          <w:sz w:val="24"/>
          <w:szCs w:val="24"/>
        </w:rPr>
        <w:t>count-based correlation</w:t>
      </w:r>
      <w:r w:rsidR="00E42B7D" w:rsidRPr="00127122">
        <w:rPr>
          <w:sz w:val="24"/>
          <w:szCs w:val="24"/>
        </w:rPr>
        <w:t xml:space="preserve"> </w:t>
      </w:r>
      <w:r w:rsidR="005E1994" w:rsidRPr="00127122">
        <w:rPr>
          <w:sz w:val="24"/>
          <w:szCs w:val="24"/>
        </w:rPr>
        <w:t>measures</w:t>
      </w:r>
      <w:r w:rsidR="002C4932" w:rsidRPr="00127122">
        <w:rPr>
          <w:sz w:val="24"/>
          <w:szCs w:val="24"/>
        </w:rPr>
        <w:t xml:space="preserve"> similarity between expression profiles</w:t>
      </w:r>
      <w:r w:rsidR="00E42B7D" w:rsidRPr="00127122">
        <w:rPr>
          <w:sz w:val="24"/>
          <w:szCs w:val="24"/>
        </w:rPr>
        <w:t xml:space="preserve">, a </w:t>
      </w:r>
      <w:proofErr w:type="spellStart"/>
      <w:r w:rsidR="006200EC" w:rsidRPr="00127122">
        <w:rPr>
          <w:sz w:val="24"/>
          <w:szCs w:val="24"/>
        </w:rPr>
        <w:t>quasipoisson</w:t>
      </w:r>
      <w:proofErr w:type="spellEnd"/>
      <w:r w:rsidR="006200EC" w:rsidRPr="00127122">
        <w:rPr>
          <w:sz w:val="24"/>
          <w:szCs w:val="24"/>
        </w:rPr>
        <w:t xml:space="preserve"> </w:t>
      </w:r>
      <w:r w:rsidR="00E42B7D" w:rsidRPr="00127122">
        <w:rPr>
          <w:sz w:val="24"/>
          <w:szCs w:val="24"/>
        </w:rPr>
        <w:t>model estimate</w:t>
      </w:r>
      <w:r w:rsidR="00D55E87" w:rsidRPr="00127122">
        <w:rPr>
          <w:sz w:val="24"/>
          <w:szCs w:val="24"/>
        </w:rPr>
        <w:t>s</w:t>
      </w:r>
      <w:r w:rsidR="00464DFA" w:rsidRPr="00127122">
        <w:rPr>
          <w:sz w:val="24"/>
          <w:szCs w:val="24"/>
        </w:rPr>
        <w:t xml:space="preserve"> </w:t>
      </w:r>
      <w:r w:rsidR="00E42B7D" w:rsidRPr="00127122">
        <w:rPr>
          <w:sz w:val="24"/>
          <w:szCs w:val="24"/>
        </w:rPr>
        <w:t xml:space="preserve">dispersion and </w:t>
      </w:r>
      <w:r w:rsidR="006200EC" w:rsidRPr="00127122">
        <w:rPr>
          <w:sz w:val="24"/>
          <w:szCs w:val="24"/>
        </w:rPr>
        <w:t>a location parameter</w:t>
      </w:r>
      <w:r w:rsidR="00E42B7D" w:rsidRPr="00127122">
        <w:rPr>
          <w:sz w:val="24"/>
          <w:szCs w:val="24"/>
        </w:rPr>
        <w:t xml:space="preserve"> </w:t>
      </w:r>
      <w:r w:rsidR="005E1994" w:rsidRPr="00127122">
        <w:rPr>
          <w:sz w:val="24"/>
          <w:szCs w:val="24"/>
        </w:rPr>
        <w:t>indicates</w:t>
      </w:r>
      <w:r w:rsidR="00E42B7D" w:rsidRPr="00127122">
        <w:rPr>
          <w:sz w:val="24"/>
          <w:szCs w:val="24"/>
        </w:rPr>
        <w:t xml:space="preserve"> the magnitude of </w:t>
      </w:r>
      <w:r w:rsidR="002C6B86" w:rsidRPr="00127122">
        <w:rPr>
          <w:sz w:val="24"/>
          <w:szCs w:val="24"/>
        </w:rPr>
        <w:t>differential expression</w:t>
      </w:r>
      <w:r w:rsidR="00E42B7D" w:rsidRPr="00127122">
        <w:rPr>
          <w:sz w:val="24"/>
          <w:szCs w:val="24"/>
        </w:rPr>
        <w:t>.  EPIG-</w:t>
      </w:r>
      <w:proofErr w:type="spellStart"/>
      <w:r w:rsidR="00E42B7D" w:rsidRPr="00127122">
        <w:rPr>
          <w:sz w:val="24"/>
          <w:szCs w:val="24"/>
        </w:rPr>
        <w:t>Seq</w:t>
      </w:r>
      <w:proofErr w:type="spellEnd"/>
      <w:r w:rsidR="00E42B7D" w:rsidRPr="00127122">
        <w:rPr>
          <w:sz w:val="24"/>
          <w:szCs w:val="24"/>
        </w:rPr>
        <w:t xml:space="preserve"> categorizes gene</w:t>
      </w:r>
      <w:r w:rsidR="00E83DFF" w:rsidRPr="00127122">
        <w:rPr>
          <w:sz w:val="24"/>
          <w:szCs w:val="24"/>
        </w:rPr>
        <w:t>s</w:t>
      </w:r>
      <w:r w:rsidR="00E42B7D" w:rsidRPr="00127122">
        <w:rPr>
          <w:sz w:val="24"/>
          <w:szCs w:val="24"/>
        </w:rPr>
        <w:t xml:space="preserve"> to the pattern</w:t>
      </w:r>
      <w:r w:rsidR="00316173" w:rsidRPr="00127122">
        <w:rPr>
          <w:sz w:val="24"/>
          <w:szCs w:val="24"/>
        </w:rPr>
        <w:t>s</w:t>
      </w:r>
      <w:r w:rsidR="00E42B7D" w:rsidRPr="00127122">
        <w:rPr>
          <w:sz w:val="24"/>
          <w:szCs w:val="24"/>
        </w:rPr>
        <w:t xml:space="preserve"> </w:t>
      </w:r>
      <w:r w:rsidR="00316173" w:rsidRPr="00127122">
        <w:rPr>
          <w:sz w:val="24"/>
          <w:szCs w:val="24"/>
        </w:rPr>
        <w:t>that</w:t>
      </w:r>
      <w:r w:rsidR="00E83DFF" w:rsidRPr="00127122">
        <w:rPr>
          <w:sz w:val="24"/>
          <w:szCs w:val="24"/>
        </w:rPr>
        <w:t xml:space="preserve"> they </w:t>
      </w:r>
      <w:r w:rsidR="00E42B7D" w:rsidRPr="00127122">
        <w:rPr>
          <w:sz w:val="24"/>
          <w:szCs w:val="24"/>
        </w:rPr>
        <w:t>correlat</w:t>
      </w:r>
      <w:ins w:id="0" w:author="sysprep" w:date="2015-08-03T08:48:00Z">
        <w:r w:rsidR="006F579F">
          <w:rPr>
            <w:sz w:val="24"/>
            <w:szCs w:val="24"/>
          </w:rPr>
          <w:t>e</w:t>
        </w:r>
      </w:ins>
      <w:del w:id="1" w:author="sysprep" w:date="2015-08-03T08:48:00Z">
        <w:r w:rsidR="00E42B7D" w:rsidRPr="00127122" w:rsidDel="006F579F">
          <w:rPr>
            <w:sz w:val="24"/>
            <w:szCs w:val="24"/>
          </w:rPr>
          <w:delText>ion</w:delText>
        </w:r>
      </w:del>
      <w:r w:rsidR="00E83DFF" w:rsidRPr="00127122">
        <w:rPr>
          <w:sz w:val="24"/>
          <w:szCs w:val="24"/>
        </w:rPr>
        <w:t xml:space="preserve"> with</w:t>
      </w:r>
      <w:r w:rsidR="00E42B7D" w:rsidRPr="00127122">
        <w:rPr>
          <w:sz w:val="24"/>
          <w:szCs w:val="24"/>
        </w:rPr>
        <w:t xml:space="preserve">.  </w:t>
      </w:r>
      <w:r w:rsidR="00C9313D" w:rsidRPr="00127122">
        <w:rPr>
          <w:sz w:val="24"/>
          <w:szCs w:val="24"/>
        </w:rPr>
        <w:t>Using simulated data, we show that EPIG-</w:t>
      </w:r>
      <w:proofErr w:type="spellStart"/>
      <w:r w:rsidR="00C9313D" w:rsidRPr="00127122">
        <w:rPr>
          <w:sz w:val="24"/>
          <w:szCs w:val="24"/>
        </w:rPr>
        <w:t>Seq</w:t>
      </w:r>
      <w:proofErr w:type="spellEnd"/>
      <w:r w:rsidR="00C9313D" w:rsidRPr="00127122">
        <w:rPr>
          <w:sz w:val="24"/>
          <w:szCs w:val="24"/>
        </w:rPr>
        <w:t xml:space="preserve"> is superior to EPIG when the data is transformed by popular RNA-</w:t>
      </w:r>
      <w:proofErr w:type="spellStart"/>
      <w:r w:rsidR="00C9313D" w:rsidRPr="00127122">
        <w:rPr>
          <w:sz w:val="24"/>
          <w:szCs w:val="24"/>
        </w:rPr>
        <w:t>Seq</w:t>
      </w:r>
      <w:proofErr w:type="spellEnd"/>
      <w:r w:rsidR="00C9313D" w:rsidRPr="00127122">
        <w:rPr>
          <w:sz w:val="24"/>
          <w:szCs w:val="24"/>
        </w:rPr>
        <w:t xml:space="preserve"> normalization methods and performs equally as well as other pattern analysis methods when count data is used.  </w:t>
      </w:r>
      <w:r w:rsidR="00D55E87" w:rsidRPr="00127122">
        <w:rPr>
          <w:sz w:val="24"/>
          <w:szCs w:val="24"/>
        </w:rPr>
        <w:t>W</w:t>
      </w:r>
      <w:r w:rsidR="00585858" w:rsidRPr="00127122">
        <w:rPr>
          <w:sz w:val="24"/>
          <w:szCs w:val="24"/>
        </w:rPr>
        <w:t>e applied</w:t>
      </w:r>
      <w:r w:rsidR="00E42B7D" w:rsidRPr="00127122">
        <w:rPr>
          <w:sz w:val="24"/>
          <w:szCs w:val="24"/>
        </w:rPr>
        <w:t xml:space="preserve"> EPIG-</w:t>
      </w:r>
      <w:proofErr w:type="spellStart"/>
      <w:r w:rsidR="00E42B7D" w:rsidRPr="00127122">
        <w:rPr>
          <w:sz w:val="24"/>
          <w:szCs w:val="24"/>
        </w:rPr>
        <w:t>Seq</w:t>
      </w:r>
      <w:proofErr w:type="spellEnd"/>
      <w:r w:rsidR="00E42B7D" w:rsidRPr="00127122">
        <w:rPr>
          <w:sz w:val="24"/>
          <w:szCs w:val="24"/>
        </w:rPr>
        <w:t xml:space="preserve"> to </w:t>
      </w:r>
      <w:proofErr w:type="spellStart"/>
      <w:r w:rsidR="00D55E87" w:rsidRPr="00127122">
        <w:rPr>
          <w:sz w:val="24"/>
          <w:szCs w:val="24"/>
        </w:rPr>
        <w:t>toxicogenomics</w:t>
      </w:r>
      <w:proofErr w:type="spellEnd"/>
      <w:r w:rsidR="00D55E87" w:rsidRPr="00127122">
        <w:rPr>
          <w:sz w:val="24"/>
          <w:szCs w:val="24"/>
        </w:rPr>
        <w:t xml:space="preserve"> </w:t>
      </w:r>
      <w:r w:rsidR="00C9313D" w:rsidRPr="00127122">
        <w:rPr>
          <w:sz w:val="24"/>
          <w:szCs w:val="24"/>
        </w:rPr>
        <w:t xml:space="preserve">and cancer </w:t>
      </w:r>
      <w:r w:rsidR="00D55E87" w:rsidRPr="00127122">
        <w:rPr>
          <w:sz w:val="24"/>
          <w:szCs w:val="24"/>
        </w:rPr>
        <w:t>data</w:t>
      </w:r>
      <w:r w:rsidR="00E42B7D" w:rsidRPr="00127122">
        <w:rPr>
          <w:sz w:val="24"/>
          <w:szCs w:val="24"/>
        </w:rPr>
        <w:t>set</w:t>
      </w:r>
      <w:r w:rsidR="00C9313D" w:rsidRPr="00127122">
        <w:rPr>
          <w:sz w:val="24"/>
          <w:szCs w:val="24"/>
        </w:rPr>
        <w:t>s</w:t>
      </w:r>
      <w:r w:rsidR="00E42B7D" w:rsidRPr="00127122">
        <w:rPr>
          <w:sz w:val="24"/>
          <w:szCs w:val="24"/>
        </w:rPr>
        <w:t xml:space="preserve"> </w:t>
      </w:r>
      <w:r w:rsidR="00585858" w:rsidRPr="00127122">
        <w:rPr>
          <w:sz w:val="24"/>
          <w:szCs w:val="24"/>
        </w:rPr>
        <w:t>to</w:t>
      </w:r>
      <w:r w:rsidR="00E42B7D" w:rsidRPr="00127122">
        <w:rPr>
          <w:sz w:val="24"/>
          <w:szCs w:val="24"/>
        </w:rPr>
        <w:t xml:space="preserve"> identify co-expressed genes related to </w:t>
      </w:r>
      <w:r w:rsidR="00C9313D" w:rsidRPr="00127122">
        <w:rPr>
          <w:sz w:val="24"/>
          <w:szCs w:val="24"/>
        </w:rPr>
        <w:t>the underlying biology of the conditions</w:t>
      </w:r>
      <w:r w:rsidR="00E42B7D" w:rsidRPr="00127122">
        <w:rPr>
          <w:sz w:val="24"/>
          <w:szCs w:val="24"/>
        </w:rPr>
        <w:t>.  EPIG-</w:t>
      </w:r>
      <w:proofErr w:type="spellStart"/>
      <w:r w:rsidR="00E42B7D" w:rsidRPr="00127122">
        <w:rPr>
          <w:sz w:val="24"/>
          <w:szCs w:val="24"/>
        </w:rPr>
        <w:t>Seq</w:t>
      </w:r>
      <w:proofErr w:type="spellEnd"/>
      <w:r w:rsidR="00E42B7D" w:rsidRPr="00127122">
        <w:rPr>
          <w:sz w:val="24"/>
          <w:szCs w:val="24"/>
        </w:rPr>
        <w:t xml:space="preserve"> is available at: www.niehs.nih.gov/research/resources/software/biostatistics/epig-seq.  </w:t>
      </w:r>
    </w:p>
    <w:p w14:paraId="6F0BDAAC" w14:textId="2501D3EF" w:rsidR="00E42B7D" w:rsidRPr="00127122" w:rsidRDefault="00340CCA">
      <w:pPr>
        <w:rPr>
          <w:sz w:val="24"/>
          <w:szCs w:val="24"/>
        </w:rPr>
      </w:pPr>
      <w:r w:rsidRPr="00127122">
        <w:rPr>
          <w:sz w:val="24"/>
          <w:szCs w:val="24"/>
        </w:rPr>
        <w:t>Key words: gene expression, RNA-</w:t>
      </w:r>
      <w:proofErr w:type="spellStart"/>
      <w:r w:rsidRPr="00127122">
        <w:rPr>
          <w:sz w:val="24"/>
          <w:szCs w:val="24"/>
        </w:rPr>
        <w:t>seq</w:t>
      </w:r>
      <w:proofErr w:type="spellEnd"/>
      <w:r w:rsidR="00BB4C4B" w:rsidRPr="00127122">
        <w:rPr>
          <w:sz w:val="24"/>
          <w:szCs w:val="24"/>
        </w:rPr>
        <w:t xml:space="preserve">, clustering, pattern analysis, </w:t>
      </w:r>
      <w:proofErr w:type="spellStart"/>
      <w:r w:rsidR="00BB4C4B" w:rsidRPr="00127122">
        <w:rPr>
          <w:sz w:val="24"/>
          <w:szCs w:val="24"/>
        </w:rPr>
        <w:t>toxicogenomics</w:t>
      </w:r>
      <w:proofErr w:type="spellEnd"/>
      <w:r w:rsidR="00BB4C4B" w:rsidRPr="00127122">
        <w:rPr>
          <w:sz w:val="24"/>
          <w:szCs w:val="24"/>
        </w:rPr>
        <w:t>, EPIG</w:t>
      </w:r>
      <w:r w:rsidR="005144BF" w:rsidRPr="00127122">
        <w:rPr>
          <w:sz w:val="24"/>
          <w:szCs w:val="24"/>
        </w:rPr>
        <w:t>-</w:t>
      </w:r>
      <w:proofErr w:type="spellStart"/>
      <w:r w:rsidR="005144BF" w:rsidRPr="00127122">
        <w:rPr>
          <w:sz w:val="24"/>
          <w:szCs w:val="24"/>
        </w:rPr>
        <w:t>Seq</w:t>
      </w:r>
      <w:proofErr w:type="spellEnd"/>
    </w:p>
    <w:p w14:paraId="34D0DB3E" w14:textId="77777777" w:rsidR="00E72CB8" w:rsidRDefault="00E72CB8">
      <w:r>
        <w:br w:type="page"/>
      </w:r>
    </w:p>
    <w:p w14:paraId="46BEEFC6" w14:textId="46861039" w:rsidR="00E72CB8" w:rsidRPr="00127122" w:rsidRDefault="00B14265" w:rsidP="000828A4">
      <w:pPr>
        <w:spacing w:line="480" w:lineRule="auto"/>
        <w:rPr>
          <w:sz w:val="24"/>
          <w:szCs w:val="24"/>
        </w:rPr>
      </w:pPr>
      <w:r w:rsidRPr="00127122">
        <w:rPr>
          <w:sz w:val="24"/>
          <w:szCs w:val="24"/>
        </w:rPr>
        <w:lastRenderedPageBreak/>
        <w:t>Background</w:t>
      </w:r>
    </w:p>
    <w:p w14:paraId="26014B22" w14:textId="71EFC944" w:rsidR="00E72CB8" w:rsidRPr="00127122" w:rsidRDefault="009F7338" w:rsidP="000828A4">
      <w:pPr>
        <w:spacing w:line="480" w:lineRule="auto"/>
        <w:rPr>
          <w:sz w:val="24"/>
          <w:szCs w:val="24"/>
        </w:rPr>
      </w:pPr>
      <w:r w:rsidRPr="00127122">
        <w:rPr>
          <w:sz w:val="24"/>
          <w:szCs w:val="24"/>
        </w:rPr>
        <w:t>The advantages of RNA-sequencing (RNA-</w:t>
      </w:r>
      <w:proofErr w:type="spellStart"/>
      <w:r w:rsidRPr="00127122">
        <w:rPr>
          <w:sz w:val="24"/>
          <w:szCs w:val="24"/>
        </w:rPr>
        <w:t>Seq</w:t>
      </w:r>
      <w:proofErr w:type="spellEnd"/>
      <w:r w:rsidRPr="00127122">
        <w:rPr>
          <w:sz w:val="24"/>
          <w:szCs w:val="24"/>
        </w:rPr>
        <w:t xml:space="preserve">) over microarray to measure gene expression have been widely reported </w:t>
      </w:r>
      <w:r w:rsidR="005D60AE" w:rsidRPr="00127122">
        <w:rPr>
          <w:sz w:val="24"/>
          <w:szCs w:val="24"/>
        </w:rPr>
        <w:fldChar w:fldCharType="begin">
          <w:fldData xml:space="preserve">PEVuZE5vdGU+PENpdGU+PEF1dGhvcj5XYW5nPC9BdXRob3I+PFllYXI+MjAxNDwvWWVhcj48UmVj
TnVtPjE0PC9SZWNOdW0+PERpc3BsYXlUZXh0PlsxXTwvRGlzcGxheVRleHQ+PHJlY29yZD48cmVj
LW51bWJlcj4xNDwvcmVjLW51bWJlcj48Zm9yZWlnbi1rZXlzPjxrZXkgYXBwPSJFTiIgZGItaWQ9
ImFlcnplZDlwZDI1c3JjZWZwOWJ2emY5ejBlMHZ6NTBzZGRkMCIgdGltZXN0YW1wPSIxNDM4MzU2
MjQ1Ij4xNDwva2V5PjwvZm9yZWlnbi1rZXlzPjxyZWYtdHlwZSBuYW1lPSJKb3VybmFsIEFydGlj
bGUiPjE3PC9yZWYtdHlwZT48Y29udHJpYnV0b3JzPjxhdXRob3JzPjxhdXRob3I+V2FuZywgQy48
L2F1dGhvcj48YXV0aG9yPkdvbmcsIEIuPC9hdXRob3I+PGF1dGhvcj5CdXNoZWwsIFAuIFIuPC9h
dXRob3I+PGF1dGhvcj5UaGllcnJ5LU1pZWcsIEouPC9hdXRob3I+PGF1dGhvcj5UaGllcnJ5LU1p
ZWcsIEQuPC9hdXRob3I+PGF1dGhvcj5YdSwgSi48L2F1dGhvcj48YXV0aG9yPkZhbmcsIEguPC9h
dXRob3I+PGF1dGhvcj5Ib25nLCBILjwvYXV0aG9yPjxhdXRob3I+U2hlbiwgSi48L2F1dGhvcj48
YXV0aG9yPlN1LCBaLjwvYXV0aG9yPjxhdXRob3I+TWVlaGFuLCBKLjwvYXV0aG9yPjxhdXRob3I+
TGksIFguPC9hdXRob3I+PGF1dGhvcj5ZYW5nLCBMLjwvYXV0aG9yPjxhdXRob3I+TGksIEguPC9h
dXRob3I+PGF1dGhvcj5MYWJhaiwgUC4gUC48L2F1dGhvcj48YXV0aG9yPktyZWlsLCBELiBQLjwv
YXV0aG9yPjxhdXRob3I+TWVnaGVyYmksIEQuPC9hdXRob3I+PGF1dGhvcj5HYWosIFMuPC9hdXRo
b3I+PGF1dGhvcj5DYWltZW50LCBGLjwvYXV0aG9yPjxhdXRob3I+dmFuIERlbGZ0LCBKLjwvYXV0
aG9yPjxhdXRob3I+S2xlaW5qYW5zLCBKLjwvYXV0aG9yPjxhdXRob3I+U2NoZXJlciwgQS48L2F1
dGhvcj48YXV0aG9yPkRldmFuYXJheWFuLCBWLjwvYXV0aG9yPjxhdXRob3I+V2FuZywgSi48L2F1
dGhvcj48YXV0aG9yPllhbmcsIFkuPC9hdXRob3I+PGF1dGhvcj5RaWFuLCBILiBSLjwvYXV0aG9y
PjxhdXRob3I+TGFuY2FzaGlyZSwgTC4gSi48L2F1dGhvcj48YXV0aG9yPkJlc3NhcmFib3ZhLCBN
LjwvYXV0aG9yPjxhdXRob3I+Tmlrb2xza3ksIFkuPC9hdXRob3I+PGF1dGhvcj5GdXJsYW5lbGxv
LCBDLjwvYXV0aG9yPjxhdXRob3I+Q2hpZXJpY2ksIE0uPC9hdXRob3I+PGF1dGhvcj5BbGJhbmVz
ZSwgRC48L2F1dGhvcj48YXV0aG9yPkp1cm1hbiwgRy48L2F1dGhvcj48YXV0aG9yPlJpY2NhZG9u
bmEsIFMuPC9hdXRob3I+PGF1dGhvcj5GaWxvc2ksIE0uPC9hdXRob3I+PGF1dGhvcj5WaXNpbnRh
aW5lciwgUi48L2F1dGhvcj48YXV0aG9yPlpoYW5nLCBLLiBLLjwvYXV0aG9yPjxhdXRob3I+TGks
IEouPC9hdXRob3I+PGF1dGhvcj5Ic2llaCwgSi4gSC48L2F1dGhvcj48YXV0aG9yPlN2b2JvZGEs
IEQuIEwuPC9hdXRob3I+PGF1dGhvcj5GdXNjb2UsIEouIEMuPC9hdXRob3I+PGF1dGhvcj5EZW5n
LCBZLjwvYXV0aG9yPjxhdXRob3I+U2hpLCBMLjwvYXV0aG9yPjxhdXRob3I+UGF1bGVzLCBSLiBT
LjwvYXV0aG9yPjxhdXRob3I+QXVlcmJhY2gsIFMuIFMuPC9hdXRob3I+PGF1dGhvcj5Ub25nLCBX
LjwvYXV0aG9yPjwvYXV0aG9ycz48L2NvbnRyaWJ1dG9ycz48YXV0aC1hZGRyZXNzPjFdIENlbnRl
ciBmb3IgR2Vub21pY3MgYW5kIERpdmlzaW9uIG9mIE1pY3JvYmlvbG9neSAmYW1wO01vbGVjdWxh
ciBHZW5ldGljcywgU2Nob29sIG9mIE1lZGljaW5lLCBMb21hIExpbmRhIFVuaXZlcnNpdHksIExv
bWEgTGluZGEsIENhbGlmb3JuaWEsIFVTQS4gWzJdLiYjeEQ7MV0gRGl2aXNpb24gb2YgQmlvaW5m
b3JtYXRpY3MgYW5kIEJpb3N0YXRpc3RpY3MsIE5hdGlvbmFsIENlbnRlciBmb3IgVG94aWNvbG9n
aWNhbCBSZXNlYXJjaCwgVVMgRm9vZCBhbmQgRHJ1ZyBBZG1pbmlzdHJhdGlvbiwgSmVmZmVyc29u
LCBBcmthbnNhcywgVVNBLiBbMl0uJiN4RDsxXSBNaWNyb2FycmF5IGFuZCBHZW5vbWUgSW5mb3Jt
YXRpY3MgR3JvdXAsIE5hdGlvbmFsIEluc3RpdHV0ZSBvZiBFbnZpcm9ubWVudGFsIEhlYWx0aCBT
Y2llbmNlcywgUmVzZWFyY2ggVHJpYW5nbGUgUGFyaywgTm9ydGggQ2Fyb2xpbmEsIFVTQS4gWzJd
IEJpb3N0YXRpc3RpY3MgQnJhbmNoLCBOYXRpb25hbCBJbnN0aXR1dGUgb2YgRW52aXJvbm1lbnRh
bCBIZWFsdGggU2NpZW5jZXMsIFJlc2VhcmNoIFRyaWFuZ2xlIFBhcmssIE5vcnRoIENhcm9saW5h
LCBVU0EuIFszXS4mI3hEO05hdGlvbmFsIENlbnRlciBmb3IgQmlvdGVjaG5vbG9neSBJbmZvcm1h
dGlvbiwgTmF0aW9uYWwgTGlicmFyeSBvZiBNZWRpY2luZSwgTmF0aW9uYWwgSW5zdGl0dXRlcyBv
ZiBIZWFsdGgsIEJldGhlc2RhLCBNYXJ5bGFuZCwgVVNBLiYjeEQ7RGl2aXNpb24gb2YgQmlvaW5m
b3JtYXRpY3MgYW5kIEJpb3N0YXRpc3RpY3MsIE5hdGlvbmFsIENlbnRlciBmb3IgVG94aWNvbG9n
aWNhbCBSZXNlYXJjaCwgVVMgRm9vZCBhbmQgRHJ1ZyBBZG1pbmlzdHJhdGlvbiwgSmVmZmVyc29u
LCBBcmthbnNhcywgVVNBLiYjeEQ7VGhlIE9mZmljZSBvZiBTY2llbnRpZmljIENvb3JkaW5hdGlv
biwgTmF0aW9uYWwgQ2VudGVyIGZvciBUb3hpY29sb2dpY2FsIFJlc2VhcmNoLCBVUyBGb29kIGFu
ZCBEcnVnIEFkbWluaXN0cmF0aW9uLCBKZWZmZXJzb24sIEFya2Fuc2FzLCBVU0EuJiN4RDtGdW5j
dGlvbmFsIEdlbm9taWNzIENvcmUsIERlcGFydG1lbnQgb2YgTW9sZWN1bGFyIE1lZGljaW5lLCBC
ZWNrbWFuIFJlc2VhcmNoIEluc3RpdHV0ZSwgQ2l0eSBvZiBIb3BlLCBEdWFydGUsIENhbGlmb3Ju
aWEsIFVTQS4mI3hEO0NoYWlyIG9mIEJpb2luZm9ybWF0aWNzIFJlc2VhcmNoIEdyb3VwLCBCb2t1
IFVuaXZlcnNpdHkgVmllbm5hLCBWaWVubmEsIEF1c3RyaWEuJiN4RDsxXSBDaGFpciBvZiBCaW9p
bmZvcm1hdGljcyBSZXNlYXJjaCBHcm91cCwgQm9rdSBVbml2ZXJzaXR5IFZpZW5uYSwgVmllbm5h
LCBBdXN0cmlhLiBbMl0gVW5pdmVyc2l0eSBvZiBXYXJ3aWNrLCBDb3ZlbnRyeSwgVUsuJiN4RDtD
TUlORFMgUmVzZWFyY2ggQ2VudGVyLCBEZXBhcnRtZW50IG9mIEVsZWN0cmljYWwgYW5kIENvbXB1
dGVyIEVuZ2luZWVyaW5nLCBGcmFuY2lzIENvbGxlZ2Ugb2YgRW5naW5lZXJpbmcsIFVuaXZlcnNp
dHkgb2YgTWFzc2FjaHVzZXR0cywgTG93ZWxsLCBNYXNzYWNodXNldHRzLCBVU0EuJiN4RDtEZXBh
cnRtZW50IG9mIFRveGljb2dlbm9taWNzLCBNYWFzdHJpY2h0IFVuaXZlcnNpdHksIE1hYXN0cmlj
aHQsIHRoZSBOZXRoZXJsYW5kcy4mI3hEO0F1c3RyYWxpYW4gR2Vub21lIFJlc2VhcmNoIEZhY2ls
aXR5IEx0ZC4sIFRoZSBXYWx0ZXIgYW5kIEVsaXphIEhhbGwgSW5zdGl0dXRlIG9mIE1lZGljYWwg
UmVzZWFyY2gsIE1lbGJvdXJuZSwgQXVzdHJhbGlhLiYjeEQ7QWJiVmllLCBJbmMuLCBOb3J0aCBD
aGljYWdvLCBJbGxpbm9pcywgVVNBLiYjeEQ7UmVzZWFyY2ggSW5mb3JtYXRpY3MgYW5kIFN0YXRp
c3RpY3MsIEVsaSBMaWxseSBhbmQgQ29tcGFueSwgTGlsbHkgQ29ycG9yYXRlIENlbnRlciwgSW5k
aWFuYXBvbGlzLCBJbmRpYW5hLCBVU0EuJiN4RDtUaG9tc29uIFJldXRlcnMsIElQICZhbXA7U2Np
ZW5jZSwgQ2FybHNiYWQsIENhbGlmb3JuaWEsIFVTQS4mI3hEO1Zhdmlsb3YgSW5zdGl0dXRlIG9m
IEdlbmVyYWwgR2VuZXRpY3MsIFJ1c3NpYW4gQWNhZGVteSBvZiBTY2llbmNlLCBNb3Njb3csIFJ1
c3NpYS4mI3hEO0ZvbmRhemlvbmUgQnJ1bm8gS2Vzc2xlciwgVHJlbnRvLCBJdGFseS4mI3hEOzFd
IEZvbmRhemlvbmUgQnJ1bm8gS2Vzc2xlciwgVHJlbnRvLCBJdGFseS4gWzJdIENvbXB1dGF0aW9u
YWwgQmlvbG9neSBEZXBhcnRtZW50LCBSZXNlYXJjaCBhbmQgSW5ub3ZhdGlvbiBDZW50cmUsIEZv
bmRhemlvbmUgRWRtdW5kIE1hY2ggKEZFTSksIFNhbiBNaWNoZWxlIGFsbCZhcG9zO0FkaWdlLCBJ
dGFseS4mI3hEO0Jpb2luZm9ybWF0aWNzIGNvcmUsIERlcGFydG1lbnQgb2YgUGF0aG9sb2d5LCBV
bml2ZXJzaXR5IG9mIE5vcnRoIERha290YSwgR3JhbmQgRm9ya3MsIE5vcnRoIERha290YSwgVVNB
LiYjeEQ7MV0gTWljcm9hcnJheSBhbmQgR2Vub21lIEluZm9ybWF0aWNzIEdyb3VwLCBOYXRpb25h
bCBJbnN0aXR1dGUgb2YgRW52aXJvbm1lbnRhbCBIZWFsdGggU2NpZW5jZXMsIFJlc2VhcmNoIFRy
aWFuZ2xlIFBhcmssIE5vcnRoIENhcm9saW5hLCBVU0EuIFsyXSBLZWxseSBHb3Zlcm5tZW50IFNv
bHV0aW9ucywgSW5jLiwgRHVyaGFtLCBOb3J0aCBDYXJvbGluYSwgVVNBLiYjeEQ7QmlvbW9sZWN1
bGFyIFNjcmVlbmluZyBCcmFuY2gsIERpdmlzaW9uIG9mIHRoZSBOYXRpb25hbCBUb3hpY29sb2d5
IFByb2dyYW0sIE5hdGlvbmFsIEluc3RpdHV0ZSBvZiBFbnZpcm9ubWVudGFsIEhlYWx0aCBTY2ll
bmNlcywgUmVzZWFyY2ggVHJpYW5nbGUgUGFyaywgTm9ydGggQ2Fyb2xpbmEsIFVTQS4mI3hEO1NS
QSBJbnRlcm5hdGlvbmFsLCBEdXJoYW0sIE5vcnRoIENhcm9saW5hLCBVU0EuJiN4RDtEaXZpc2lv
biBvZiBTeXN0ZW1zIEJpb2xvZ3ksIE5hdGlvbmFsIENlbnRlciBmb3IgVG94aWNvbG9naWNhbCBS
ZXNlYXJjaCwgVVMgRm9vZCBhbmQgRHJ1ZyBBZG1pbmlzdHJhdGlvbiwgSmVmZmVyc29uLCBBcmth
bnNhcywgVVNBLiYjeEQ7RGVwYXJ0bWVudCBvZiBJbnRlcm5hbCBNZWRpY2luZSBhbmQgQmlvY2hl
bWlzdHJ5LCBSdXNoIFVuaXZlcnNpdHkgTWVkaWNhbCBDZW50ZXIsIENoaWNhZ28sIElsbGlub2lz
LCBVU0EuJiN4RDsxXSBEaXZpc2lvbiBvZiBCaW9pbmZvcm1hdGljcyBhbmQgQmlvc3RhdGlzdGlj
cywgTmF0aW9uYWwgQ2VudGVyIGZvciBUb3hpY29sb2dpY2FsIFJlc2VhcmNoLCBVUyBGb29kIGFu
ZCBEcnVnIEFkbWluaXN0cmF0aW9uLCBKZWZmZXJzb24sIEFya2Fuc2FzLCBVU0EuIFsyXSBTdGF0
ZSBLZXkgTGFib3JhdG9yeSBvZiBHZW5ldGljIEVuZ2luZWVyaW5nIGFuZCBNT0UgS2V5IExhYm9y
YXRvcnkgb2YgQ29udGVtcG9yYXJ5IEFudGhyb3BvbG9neSwgU2Nob29scyBvZiBMaWZlIFNjaWVu
Y2VzIGFuZCBQaGFybWFjeSwgRnVkYW4gVW5pdmVyc2l0eSwgU2hhbmdoYWksIENoaW5hIChMLlMu
JmFwb3M7cyBwcmltYXJ5IGFmZmlsaWF0aW9uKS4mI3hEO0xhYm9yYXRvcnkgb2YgVG94aWNvbG9n
eSBhbmQgUGhhcm1hY29sb2d5LCBOYXRpb25hbCBJbnN0aXR1dGUgb2YgRW52aXJvbm1lbnRhbCBI
ZWFsdGggU2NpZW5jZXMsIFJlc2VhcmNoIFRyaWFuZ2xlIFBhcmssIE5vcnRoIENhcm9saW5hLCBV
U0EuPC9hdXRoLWFkZHJlc3M+PHRpdGxlcz48dGl0bGU+VGhlIGNvbmNvcmRhbmNlIGJldHdlZW4g
Uk5BLXNlcSBhbmQgbWljcm9hcnJheSBkYXRhIGRlcGVuZHMgb24gY2hlbWljYWwgdHJlYXRtZW50
IGFuZCB0cmFuc2NyaXB0IGFidW5kYW5jZTwvdGl0bGU+PHNlY29uZGFyeS10aXRsZT5OYXQgQmlv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bD48cGFnZXM+OTI2LTMyPC9wYWdlcz48dm9sdW1lPjMyPC92b2x1bWU+PG51bWJlcj45PC9udW1i
ZXI+PGRhdGVzPjx5ZWFyPjIwMTQ8L3llYXI+PHB1Yi1kYXRlcz48ZGF0ZT5TZXA8L2RhdGU+PC9w
dWItZGF0ZXM+PC9kYXRlcz48aXNibj4xNTQ2LTE2OTYgKEVsZWN0cm9uaWMpJiN4RDsxMDg3LTAx
NTYgKExpbmtpbmcpPC9pc2JuPjxhY2Nlc3Npb24tbnVtPjI1MTUwODM5PC9hY2Nlc3Npb24tbnVt
Pjx1cmxzPjxyZWxhdGVkLXVybHM+PHVybD5odHRwOi8vd3d3Lm5jYmkubmxtLm5paC5nb3YvcHVi
bWVkLzI1MTUwODM5PC91cmw+PC9yZWxhdGVkLXVybHM+PC91cmxzPjxjdXN0b20yPjQyNDM3MDY8
L2N1c3RvbTI+PGVsZWN0cm9uaWMtcmVzb3VyY2UtbnVtPjEwLjEwMzgvbmJ0LjMwMDE8L2VsZWN0
cm9uaWMtcmVzb3VyY2UtbnVtPjwvcmVjb3JkPjwvQ2l0ZT48L0VuZE5vdGU+
</w:fldData>
        </w:fldChar>
      </w:r>
      <w:r w:rsidR="005D60AE" w:rsidRPr="00127122">
        <w:rPr>
          <w:sz w:val="24"/>
          <w:szCs w:val="24"/>
        </w:rPr>
        <w:instrText xml:space="preserve"> ADDIN EN.CITE </w:instrText>
      </w:r>
      <w:r w:rsidR="005D60AE" w:rsidRPr="00127122">
        <w:rPr>
          <w:sz w:val="24"/>
          <w:szCs w:val="24"/>
        </w:rPr>
        <w:fldChar w:fldCharType="begin">
          <w:fldData xml:space="preserve">PEVuZE5vdGU+PENpdGU+PEF1dGhvcj5XYW5nPC9BdXRob3I+PFllYXI+MjAxNDwvWWVhcj48UmVj
TnVtPjE0PC9SZWNOdW0+PERpc3BsYXlUZXh0PlsxXTwvRGlzcGxheVRleHQ+PHJlY29yZD48cmVj
LW51bWJlcj4xNDwvcmVjLW51bWJlcj48Zm9yZWlnbi1rZXlzPjxrZXkgYXBwPSJFTiIgZGItaWQ9
ImFlcnplZDlwZDI1c3JjZWZwOWJ2emY5ejBlMHZ6NTBzZGRkMCIgdGltZXN0YW1wPSIxNDM4MzU2
MjQ1Ij4xNDwva2V5PjwvZm9yZWlnbi1rZXlzPjxyZWYtdHlwZSBuYW1lPSJKb3VybmFsIEFydGlj
bGUiPjE3PC9yZWYtdHlwZT48Y29udHJpYnV0b3JzPjxhdXRob3JzPjxhdXRob3I+V2FuZywgQy48
L2F1dGhvcj48YXV0aG9yPkdvbmcsIEIuPC9hdXRob3I+PGF1dGhvcj5CdXNoZWwsIFAuIFIuPC9h
dXRob3I+PGF1dGhvcj5UaGllcnJ5LU1pZWcsIEouPC9hdXRob3I+PGF1dGhvcj5UaGllcnJ5LU1p
ZWcsIEQuPC9hdXRob3I+PGF1dGhvcj5YdSwgSi48L2F1dGhvcj48YXV0aG9yPkZhbmcsIEguPC9h
dXRob3I+PGF1dGhvcj5Ib25nLCBILjwvYXV0aG9yPjxhdXRob3I+U2hlbiwgSi48L2F1dGhvcj48
YXV0aG9yPlN1LCBaLjwvYXV0aG9yPjxhdXRob3I+TWVlaGFuLCBKLjwvYXV0aG9yPjxhdXRob3I+
TGksIFguPC9hdXRob3I+PGF1dGhvcj5ZYW5nLCBMLjwvYXV0aG9yPjxhdXRob3I+TGksIEguPC9h
dXRob3I+PGF1dGhvcj5MYWJhaiwgUC4gUC48L2F1dGhvcj48YXV0aG9yPktyZWlsLCBELiBQLjwv
YXV0aG9yPjxhdXRob3I+TWVnaGVyYmksIEQuPC9hdXRob3I+PGF1dGhvcj5HYWosIFMuPC9hdXRo
b3I+PGF1dGhvcj5DYWltZW50LCBGLjwvYXV0aG9yPjxhdXRob3I+dmFuIERlbGZ0LCBKLjwvYXV0
aG9yPjxhdXRob3I+S2xlaW5qYW5zLCBKLjwvYXV0aG9yPjxhdXRob3I+U2NoZXJlciwgQS48L2F1
dGhvcj48YXV0aG9yPkRldmFuYXJheWFuLCBWLjwvYXV0aG9yPjxhdXRob3I+V2FuZywgSi48L2F1
dGhvcj48YXV0aG9yPllhbmcsIFkuPC9hdXRob3I+PGF1dGhvcj5RaWFuLCBILiBSLjwvYXV0aG9y
PjxhdXRob3I+TGFuY2FzaGlyZSwgTC4gSi48L2F1dGhvcj48YXV0aG9yPkJlc3NhcmFib3ZhLCBN
LjwvYXV0aG9yPjxhdXRob3I+Tmlrb2xza3ksIFkuPC9hdXRob3I+PGF1dGhvcj5GdXJsYW5lbGxv
LCBDLjwvYXV0aG9yPjxhdXRob3I+Q2hpZXJpY2ksIE0uPC9hdXRob3I+PGF1dGhvcj5BbGJhbmVz
ZSwgRC48L2F1dGhvcj48YXV0aG9yPkp1cm1hbiwgRy48L2F1dGhvcj48YXV0aG9yPlJpY2NhZG9u
bmEsIFMuPC9hdXRob3I+PGF1dGhvcj5GaWxvc2ksIE0uPC9hdXRob3I+PGF1dGhvcj5WaXNpbnRh
aW5lciwgUi48L2F1dGhvcj48YXV0aG9yPlpoYW5nLCBLLiBLLjwvYXV0aG9yPjxhdXRob3I+TGks
IEouPC9hdXRob3I+PGF1dGhvcj5Ic2llaCwgSi4gSC48L2F1dGhvcj48YXV0aG9yPlN2b2JvZGEs
IEQuIEwuPC9hdXRob3I+PGF1dGhvcj5GdXNjb2UsIEouIEMuPC9hdXRob3I+PGF1dGhvcj5EZW5n
LCBZLjwvYXV0aG9yPjxhdXRob3I+U2hpLCBMLjwvYXV0aG9yPjxhdXRob3I+UGF1bGVzLCBSLiBT
LjwvYXV0aG9yPjxhdXRob3I+QXVlcmJhY2gsIFMuIFMuPC9hdXRob3I+PGF1dGhvcj5Ub25nLCBX
LjwvYXV0aG9yPjwvYXV0aG9ycz48L2NvbnRyaWJ1dG9ycz48YXV0aC1hZGRyZXNzPjFdIENlbnRl
ciBmb3IgR2Vub21pY3MgYW5kIERpdmlzaW9uIG9mIE1pY3JvYmlvbG9neSAmYW1wO01vbGVjdWxh
ciBHZW5ldGljcywgU2Nob29sIG9mIE1lZGljaW5lLCBMb21hIExpbmRhIFVuaXZlcnNpdHksIExv
bWEgTGluZGEsIENhbGlmb3JuaWEsIFVTQS4gWzJdLiYjeEQ7MV0gRGl2aXNpb24gb2YgQmlvaW5m
b3JtYXRpY3MgYW5kIEJpb3N0YXRpc3RpY3MsIE5hdGlvbmFsIENlbnRlciBmb3IgVG94aWNvbG9n
aWNhbCBSZXNlYXJjaCwgVVMgRm9vZCBhbmQgRHJ1ZyBBZG1pbmlzdHJhdGlvbiwgSmVmZmVyc29u
LCBBcmthbnNhcywgVVNBLiBbMl0uJiN4RDsxXSBNaWNyb2FycmF5IGFuZCBHZW5vbWUgSW5mb3Jt
YXRpY3MgR3JvdXAsIE5hdGlvbmFsIEluc3RpdHV0ZSBvZiBFbnZpcm9ubWVudGFsIEhlYWx0aCBT
Y2llbmNlcywgUmVzZWFyY2ggVHJpYW5nbGUgUGFyaywgTm9ydGggQ2Fyb2xpbmEsIFVTQS4gWzJd
IEJpb3N0YXRpc3RpY3MgQnJhbmNoLCBOYXRpb25hbCBJbnN0aXR1dGUgb2YgRW52aXJvbm1lbnRh
bCBIZWFsdGggU2NpZW5jZXMsIFJlc2VhcmNoIFRyaWFuZ2xlIFBhcmssIE5vcnRoIENhcm9saW5h
LCBVU0EuIFszXS4mI3hEO05hdGlvbmFsIENlbnRlciBmb3IgQmlvdGVjaG5vbG9neSBJbmZvcm1h
dGlvbiwgTmF0aW9uYWwgTGlicmFyeSBvZiBNZWRpY2luZSwgTmF0aW9uYWwgSW5zdGl0dXRlcyBv
ZiBIZWFsdGgsIEJldGhlc2RhLCBNYXJ5bGFuZCwgVVNBLiYjeEQ7RGl2aXNpb24gb2YgQmlvaW5m
b3JtYXRpY3MgYW5kIEJpb3N0YXRpc3RpY3MsIE5hdGlvbmFsIENlbnRlciBmb3IgVG94aWNvbG9n
aWNhbCBSZXNlYXJjaCwgVVMgRm9vZCBhbmQgRHJ1ZyBBZG1pbmlzdHJhdGlvbiwgSmVmZmVyc29u
LCBBcmthbnNhcywgVVNBLiYjeEQ7VGhlIE9mZmljZSBvZiBTY2llbnRpZmljIENvb3JkaW5hdGlv
biwgTmF0aW9uYWwgQ2VudGVyIGZvciBUb3hpY29sb2dpY2FsIFJlc2VhcmNoLCBVUyBGb29kIGFu
ZCBEcnVnIEFkbWluaXN0cmF0aW9uLCBKZWZmZXJzb24sIEFya2Fuc2FzLCBVU0EuJiN4RDtGdW5j
dGlvbmFsIEdlbm9taWNzIENvcmUsIERlcGFydG1lbnQgb2YgTW9sZWN1bGFyIE1lZGljaW5lLCBC
ZWNrbWFuIFJlc2VhcmNoIEluc3RpdHV0ZSwgQ2l0eSBvZiBIb3BlLCBEdWFydGUsIENhbGlmb3Ju
aWEsIFVTQS4mI3hEO0NoYWlyIG9mIEJpb2luZm9ybWF0aWNzIFJlc2VhcmNoIEdyb3VwLCBCb2t1
IFVuaXZlcnNpdHkgVmllbm5hLCBWaWVubmEsIEF1c3RyaWEuJiN4RDsxXSBDaGFpciBvZiBCaW9p
bmZvcm1hdGljcyBSZXNlYXJjaCBHcm91cCwgQm9rdSBVbml2ZXJzaXR5IFZpZW5uYSwgVmllbm5h
LCBBdXN0cmlhLiBbMl0gVW5pdmVyc2l0eSBvZiBXYXJ3aWNrLCBDb3ZlbnRyeSwgVUsuJiN4RDtD
TUlORFMgUmVzZWFyY2ggQ2VudGVyLCBEZXBhcnRtZW50IG9mIEVsZWN0cmljYWwgYW5kIENvbXB1
dGVyIEVuZ2luZWVyaW5nLCBGcmFuY2lzIENvbGxlZ2Ugb2YgRW5naW5lZXJpbmcsIFVuaXZlcnNp
dHkgb2YgTWFzc2FjaHVzZXR0cywgTG93ZWxsLCBNYXNzYWNodXNldHRzLCBVU0EuJiN4RDtEZXBh
cnRtZW50IG9mIFRveGljb2dlbm9taWNzLCBNYWFzdHJpY2h0IFVuaXZlcnNpdHksIE1hYXN0cmlj
aHQsIHRoZSBOZXRoZXJsYW5kcy4mI3hEO0F1c3RyYWxpYW4gR2Vub21lIFJlc2VhcmNoIEZhY2ls
aXR5IEx0ZC4sIFRoZSBXYWx0ZXIgYW5kIEVsaXphIEhhbGwgSW5zdGl0dXRlIG9mIE1lZGljYWwg
UmVzZWFyY2gsIE1lbGJvdXJuZSwgQXVzdHJhbGlhLiYjeEQ7QWJiVmllLCBJbmMuLCBOb3J0aCBD
aGljYWdvLCBJbGxpbm9pcywgVVNBLiYjeEQ7UmVzZWFyY2ggSW5mb3JtYXRpY3MgYW5kIFN0YXRp
c3RpY3MsIEVsaSBMaWxseSBhbmQgQ29tcGFueSwgTGlsbHkgQ29ycG9yYXRlIENlbnRlciwgSW5k
aWFuYXBvbGlzLCBJbmRpYW5hLCBVU0EuJiN4RDtUaG9tc29uIFJldXRlcnMsIElQICZhbXA7U2Np
ZW5jZSwgQ2FybHNiYWQsIENhbGlmb3JuaWEsIFVTQS4mI3hEO1Zhdmlsb3YgSW5zdGl0dXRlIG9m
IEdlbmVyYWwgR2VuZXRpY3MsIFJ1c3NpYW4gQWNhZGVteSBvZiBTY2llbmNlLCBNb3Njb3csIFJ1
c3NpYS4mI3hEO0ZvbmRhemlvbmUgQnJ1bm8gS2Vzc2xlciwgVHJlbnRvLCBJdGFseS4mI3hEOzFd
IEZvbmRhemlvbmUgQnJ1bm8gS2Vzc2xlciwgVHJlbnRvLCBJdGFseS4gWzJdIENvbXB1dGF0aW9u
YWwgQmlvbG9neSBEZXBhcnRtZW50LCBSZXNlYXJjaCBhbmQgSW5ub3ZhdGlvbiBDZW50cmUsIEZv
bmRhemlvbmUgRWRtdW5kIE1hY2ggKEZFTSksIFNhbiBNaWNoZWxlIGFsbCZhcG9zO0FkaWdlLCBJ
dGFseS4mI3hEO0Jpb2luZm9ybWF0aWNzIGNvcmUsIERlcGFydG1lbnQgb2YgUGF0aG9sb2d5LCBV
bml2ZXJzaXR5IG9mIE5vcnRoIERha290YSwgR3JhbmQgRm9ya3MsIE5vcnRoIERha290YSwgVVNB
LiYjeEQ7MV0gTWljcm9hcnJheSBhbmQgR2Vub21lIEluZm9ybWF0aWNzIEdyb3VwLCBOYXRpb25h
bCBJbnN0aXR1dGUgb2YgRW52aXJvbm1lbnRhbCBIZWFsdGggU2NpZW5jZXMsIFJlc2VhcmNoIFRy
aWFuZ2xlIFBhcmssIE5vcnRoIENhcm9saW5hLCBVU0EuIFsyXSBLZWxseSBHb3Zlcm5tZW50IFNv
bHV0aW9ucywgSW5jLiwgRHVyaGFtLCBOb3J0aCBDYXJvbGluYSwgVVNBLiYjeEQ7QmlvbW9sZWN1
bGFyIFNjcmVlbmluZyBCcmFuY2gsIERpdmlzaW9uIG9mIHRoZSBOYXRpb25hbCBUb3hpY29sb2d5
IFByb2dyYW0sIE5hdGlvbmFsIEluc3RpdHV0ZSBvZiBFbnZpcm9ubWVudGFsIEhlYWx0aCBTY2ll
bmNlcywgUmVzZWFyY2ggVHJpYW5nbGUgUGFyaywgTm9ydGggQ2Fyb2xpbmEsIFVTQS4mI3hEO1NS
QSBJbnRlcm5hdGlvbmFsLCBEdXJoYW0sIE5vcnRoIENhcm9saW5hLCBVU0EuJiN4RDtEaXZpc2lv
biBvZiBTeXN0ZW1zIEJpb2xvZ3ksIE5hdGlvbmFsIENlbnRlciBmb3IgVG94aWNvbG9naWNhbCBS
ZXNlYXJjaCwgVVMgRm9vZCBhbmQgRHJ1ZyBBZG1pbmlzdHJhdGlvbiwgSmVmZmVyc29uLCBBcmth
bnNhcywgVVNBLiYjeEQ7RGVwYXJ0bWVudCBvZiBJbnRlcm5hbCBNZWRpY2luZSBhbmQgQmlvY2hl
bWlzdHJ5LCBSdXNoIFVuaXZlcnNpdHkgTWVkaWNhbCBDZW50ZXIsIENoaWNhZ28sIElsbGlub2lz
LCBVU0EuJiN4RDsxXSBEaXZpc2lvbiBvZiBCaW9pbmZvcm1hdGljcyBhbmQgQmlvc3RhdGlzdGlj
cywgTmF0aW9uYWwgQ2VudGVyIGZvciBUb3hpY29sb2dpY2FsIFJlc2VhcmNoLCBVUyBGb29kIGFu
ZCBEcnVnIEFkbWluaXN0cmF0aW9uLCBKZWZmZXJzb24sIEFya2Fuc2FzLCBVU0EuIFsyXSBTdGF0
ZSBLZXkgTGFib3JhdG9yeSBvZiBHZW5ldGljIEVuZ2luZWVyaW5nIGFuZCBNT0UgS2V5IExhYm9y
YXRvcnkgb2YgQ29udGVtcG9yYXJ5IEFudGhyb3BvbG9neSwgU2Nob29scyBvZiBMaWZlIFNjaWVu
Y2VzIGFuZCBQaGFybWFjeSwgRnVkYW4gVW5pdmVyc2l0eSwgU2hhbmdoYWksIENoaW5hIChMLlMu
JmFwb3M7cyBwcmltYXJ5IGFmZmlsaWF0aW9uKS4mI3hEO0xhYm9yYXRvcnkgb2YgVG94aWNvbG9n
eSBhbmQgUGhhcm1hY29sb2d5LCBOYXRpb25hbCBJbnN0aXR1dGUgb2YgRW52aXJvbm1lbnRhbCBI
ZWFsdGggU2NpZW5jZXMsIFJlc2VhcmNoIFRyaWFuZ2xlIFBhcmssIE5vcnRoIENhcm9saW5hLCBV
U0EuPC9hdXRoLWFkZHJlc3M+PHRpdGxlcz48dGl0bGU+VGhlIGNvbmNvcmRhbmNlIGJldHdlZW4g
Uk5BLXNlcSBhbmQgbWljcm9hcnJheSBkYXRhIGRlcGVuZHMgb24gY2hlbWljYWwgdHJlYXRtZW50
IGFuZCB0cmFuc2NyaXB0IGFidW5kYW5jZTwvdGl0bGU+PHNlY29uZGFyeS10aXRsZT5OYXQgQmlv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bD48cGFnZXM+OTI2LTMyPC9wYWdlcz48dm9sdW1lPjMyPC92b2x1bWU+PG51bWJlcj45PC9udW1i
ZXI+PGRhdGVzPjx5ZWFyPjIwMTQ8L3llYXI+PHB1Yi1kYXRlcz48ZGF0ZT5TZXA8L2RhdGU+PC9w
dWItZGF0ZXM+PC9kYXRlcz48aXNibj4xNTQ2LTE2OTYgKEVsZWN0cm9uaWMpJiN4RDsxMDg3LTAx
NTYgKExpbmtpbmcpPC9pc2JuPjxhY2Nlc3Npb24tbnVtPjI1MTUwODM5PC9hY2Nlc3Npb24tbnVt
Pjx1cmxzPjxyZWxhdGVkLXVybHM+PHVybD5odHRwOi8vd3d3Lm5jYmkubmxtLm5paC5nb3YvcHVi
bWVkLzI1MTUwODM5PC91cmw+PC9yZWxhdGVkLXVybHM+PC91cmxzPjxjdXN0b20yPjQyNDM3MDY8
L2N1c3RvbTI+PGVsZWN0cm9uaWMtcmVzb3VyY2UtbnVtPjEwLjEwMzgvbmJ0LjMwMDE8L2VsZWN0
cm9uaWMtcmVzb3VyY2UtbnVtPjwvcmVjb3JkPjwvQ2l0ZT48L0VuZE5vdGU+
</w:fldData>
        </w:fldChar>
      </w:r>
      <w:r w:rsidR="005D60AE" w:rsidRPr="00127122">
        <w:rPr>
          <w:sz w:val="24"/>
          <w:szCs w:val="24"/>
        </w:rPr>
        <w:instrText xml:space="preserve"> ADDIN EN.CITE.DATA </w:instrText>
      </w:r>
      <w:r w:rsidR="005D60AE" w:rsidRPr="00127122">
        <w:rPr>
          <w:sz w:val="24"/>
          <w:szCs w:val="24"/>
        </w:rPr>
      </w:r>
      <w:r w:rsidR="005D60AE" w:rsidRPr="00127122">
        <w:rPr>
          <w:sz w:val="24"/>
          <w:szCs w:val="24"/>
        </w:rPr>
        <w:fldChar w:fldCharType="end"/>
      </w:r>
      <w:r w:rsidR="005D60AE" w:rsidRPr="00127122">
        <w:rPr>
          <w:sz w:val="24"/>
          <w:szCs w:val="24"/>
        </w:rPr>
      </w:r>
      <w:r w:rsidR="005D60AE" w:rsidRPr="00127122">
        <w:rPr>
          <w:sz w:val="24"/>
          <w:szCs w:val="24"/>
        </w:rPr>
        <w:fldChar w:fldCharType="separate"/>
      </w:r>
      <w:r w:rsidR="005D60AE" w:rsidRPr="00127122">
        <w:rPr>
          <w:noProof/>
          <w:sz w:val="24"/>
          <w:szCs w:val="24"/>
        </w:rPr>
        <w:t>[</w:t>
      </w:r>
      <w:hyperlink w:anchor="_ENREF_1" w:tooltip="Wang, 2014 #14" w:history="1">
        <w:r w:rsidR="003E2083" w:rsidRPr="00127122">
          <w:rPr>
            <w:noProof/>
            <w:sz w:val="24"/>
            <w:szCs w:val="24"/>
          </w:rPr>
          <w:t>1</w:t>
        </w:r>
      </w:hyperlink>
      <w:r w:rsidR="005D60AE" w:rsidRPr="00127122">
        <w:rPr>
          <w:noProof/>
          <w:sz w:val="24"/>
          <w:szCs w:val="24"/>
        </w:rPr>
        <w:t>]</w:t>
      </w:r>
      <w:r w:rsidR="005D60AE" w:rsidRPr="00127122">
        <w:rPr>
          <w:sz w:val="24"/>
          <w:szCs w:val="24"/>
        </w:rPr>
        <w:fldChar w:fldCharType="end"/>
      </w:r>
      <w:r w:rsidRPr="00127122">
        <w:rPr>
          <w:sz w:val="24"/>
          <w:szCs w:val="24"/>
        </w:rPr>
        <w:t>.  Recently, methods have been developed to analyze RNA-</w:t>
      </w:r>
      <w:proofErr w:type="spellStart"/>
      <w:r w:rsidRPr="00127122">
        <w:rPr>
          <w:sz w:val="24"/>
          <w:szCs w:val="24"/>
        </w:rPr>
        <w:t>Seq</w:t>
      </w:r>
      <w:proofErr w:type="spellEnd"/>
      <w:r w:rsidRPr="00127122">
        <w:rPr>
          <w:sz w:val="24"/>
          <w:szCs w:val="24"/>
        </w:rPr>
        <w:t xml:space="preserve"> data based on normalization of the read counts or using the raw count data </w:t>
      </w:r>
      <w:r w:rsidR="005D60AE" w:rsidRPr="00127122">
        <w:rPr>
          <w:sz w:val="24"/>
          <w:szCs w:val="24"/>
        </w:rPr>
        <w:fldChar w:fldCharType="begin">
          <w:fldData xml:space="preserve">PEVuZE5vdGU+PENpdGU+PEF1dGhvcj5BbmRlcnM8L0F1dGhvcj48WWVhcj4yMDEwPC9ZZWFyPjxS
ZWNOdW0+MTU8L1JlY051bT48RGlzcGxheVRleHQ+WzItNF08L0Rpc3BsYXlUZXh0PjxyZWNvcmQ+
PHJlYy1udW1iZXI+MTU8L3JlYy1udW1iZXI+PGZvcmVpZ24ta2V5cz48a2V5IGFwcD0iRU4iIGRi
LWlkPSJhZXJ6ZWQ5cGQyNXNyY2VmcDlidnpmOXowZTB2ejUwc2RkZDAiIHRpbWVzdGFtcD0iMTQz
ODM1NjUwNyI+MTU8L2tleT48L2ZvcmVpZ24ta2V5cz48cmVmLXR5cGUgbmFtZT0iSm91cm5hbCBB
cnRpY2xlIj4xNzwvcmVmLXR5cGU+PGNvbnRyaWJ1dG9ycz48YXV0aG9ycz48YXV0aG9yPkFuZGVy
cywgUy48L2F1dGhvcj48YXV0aG9yPkh1YmVyLCBXLjwvYXV0aG9yPjwvYXV0aG9ycz48L2NvbnRy
aWJ1dG9ycz48YXV0aC1hZGRyZXNzPkV1cm9wZWFuIE1vbGVjdWxhciBCaW9sb2d5IExhYm9yYXRv
cnksIE1heWVyaG9mc3RyYXNzZSAxLCA2OTExNyBIZWlkZWxiZXJnLCBHZXJtYW55LiBzYW5kZXJz
QGZzLnR1bS5kZTwvYXV0aC1hZGRyZXNzPjx0aXRsZXM+PHRpdGxlPkRpZmZlcmVudGlhbCBleHBy
ZXNzaW9uIGFuYWx5c2lzIGZvciBzZXF1ZW5jZSBjb3VudCBkYXRhPC90aXRsZT48c2Vjb25kYXJ5
LXRpdGxlPkdlbm9tZSBCaW9sPC9zZWNvbmRhcnktdGl0bGU+PGFsdC10aXRsZT5HZW5vbWUgYmlv
bG9neTwvYWx0LXRpdGxlPjwvdGl0bGVzPjxwZXJpb2RpY2FsPjxmdWxsLXRpdGxlPkdlbm9tZSBC
aW9sPC9mdWxsLXRpdGxlPjxhYmJyLTE+R2Vub21lIGJpb2xvZ3k8L2FiYnItMT48L3BlcmlvZGlj
YWw+PGFsdC1wZXJpb2RpY2FsPjxmdWxsLXRpdGxlPkdlbm9tZSBCaW9sPC9mdWxsLXRpdGxlPjxh
YmJyLTE+R2Vub21lIGJpb2xvZ3k8L2FiYnItMT48L2FsdC1wZXJpb2RpY2FsPjxwYWdlcz5SMTA2
PC9wYWdlcz48dm9sdW1lPjExPC92b2x1bWU+PG51bWJlcj4xMDwvbnVtYmVyPjxrZXl3b3Jkcz48
a2V5d29yZD5BbmltYWxzPC9rZXl3b3JkPjxrZXl3b3JkPkJpbm9taWFsIERpc3RyaWJ1dGlvbjwv
a2V5d29yZD48a2V5d29yZD5DaHJvbWF0aW4gSW1tdW5vcHJlY2lwaXRhdGlvbi9tZXRob2RzPC9r
ZXl3b3JkPjxrZXl3b3JkPkNvbXB1dGF0aW9uYWwgQmlvbG9neS8qbWV0aG9kczwva2V5d29yZD48
a2V5d29yZD5Ecm9zb3BoaWxhL2dlbmV0aWNzPC9rZXl3b3JkPjxrZXl3b3JkPkdlbmUgRXhwcmVz
c2lvbiBQcm9maWxpbmcvKm1ldGhvZHM8L2tleXdvcmQ+PGtleXdvcmQ+SGlnaC1UaHJvdWdocHV0
IE51Y2xlb3RpZGUgU2VxdWVuY2luZy9tZXRob2RzPC9rZXl3b3JkPjxrZXl3b3JkPkxpbmVhciBN
b2RlbHM8L2tleXdvcmQ+PGtleXdvcmQ+TW9kZWxzLCBHZW5ldGljPC9rZXl3b3JkPjxrZXl3b3Jk
PlNhY2NoYXJvbXljZXMgY2VyZXZpc2lhZS9nZW5ldGljczwva2V5d29yZD48a2V5d29yZD5TZXF1
ZW5jZSBBbmFseXNpcywgUk5BLyptZXRob2RzPC9rZXl3b3JkPjxrZXl3b3JkPlN0ZW0gQ2VsbHM8
L2tleXdvcmQ+PGtleXdvcmQ+VGlzc3VlIEN1bHR1cmUgVGVjaG5pcXVlczwva2V5d29yZD48L2tl
eXdvcmRzPjxkYXRlcz48eWVhcj4yMDEwPC95ZWFyPjwvZGF0ZXM+PGlzYm4+MTQ2NS02OTE0IChF
bGVjdHJvbmljKSYjeEQ7MTQ2NS02OTA2IChMaW5raW5nKTwvaXNibj48YWNjZXNzaW9uLW51bT4y
MDk3OTYyMTwvYWNjZXNzaW9uLW51bT48dXJscz48cmVsYXRlZC11cmxzPjx1cmw+aHR0cDovL3d3
dy5uY2JpLm5sbS5uaWguZ292L3B1Ym1lZC8yMDk3OTYyMTwvdXJsPjwvcmVsYXRlZC11cmxzPjwv
dXJscz48Y3VzdG9tMj4zMjE4NjYyPC9jdXN0b20yPjxlbGVjdHJvbmljLXJlc291cmNlLW51bT4x
MC4xMTg2L2diLTIwMTAtMTEtMTAtcjEwNjwvZWxlY3Ryb25pYy1yZXNvdXJjZS1udW0+PC9yZWNv
cmQ+PC9DaXRlPjxDaXRlPjxBdXRob3I+Um9iaW5zb248L0F1dGhvcj48WWVhcj4yMDEwPC9ZZWFy
PjxSZWNOdW0+MTc8L1JlY051bT48cmVjb3JkPjxyZWMtbnVtYmVyPjE3PC9yZWMtbnVtYmVyPjxm
b3JlaWduLWtleXM+PGtleSBhcHA9IkVOIiBkYi1pZD0iYWVyemVkOXBkMjVzcmNlZnA5YnZ6Zjl6
MGUwdno1MHNkZGQwIiB0aW1lc3RhbXA9IjE0MzgzNTY3MjUiPjE3PC9rZXk+PC9mb3JlaWduLWtl
eXM+PHJlZi10eXBlIG5hbWU9IkpvdXJuYWwgQXJ0aWNsZSI+MTc8L3JlZi10eXBlPjxjb250cmli
dXRvcnM+PGF1dGhvcnM+PGF1dGhvcj5Sb2JpbnNvbiwgTS4gRC48L2F1dGhvcj48YXV0aG9yPk1j
Q2FydGh5LCBELiBKLjwvYXV0aG9yPjxhdXRob3I+U215dGgsIEcuIEsuPC9hdXRob3I+PC9hdXRo
b3JzPjwvY29udHJpYnV0b3JzPjxhdXRoLWFkZHJlc3M+Q2FuY2VyIFByb2dyYW0sIEdhcnZhbiBJ
bnN0aXR1dGUgb2YgTWVkaWNhbCBSZXNlYXJjaCwgMzg0IFZpY3RvcmlhIFN0cmVldCwgRGFybGlu
Z2h1cnN0LCBOU1cgMjAxMCwgQXVzdHJhbGlhLiBtcm9iaW5zb25Ad2VoaS5lZHUuYXU8L2F1dGgt
YWRkcmVzcz48dGl0bGVzPjx0aXRsZT5lZGdlUjogYSBCaW9jb25kdWN0b3IgcGFja2FnZSBmb3Ig
ZGlmZmVyZW50aWFsIGV4cHJlc3Npb24gYW5hbHlzaXMgb2YgZGlnaXRhbCBnZW5lIGV4cHJlc3Np
b24gZGF0YTwvdGl0bGU+PHNlY29uZGFyeS10aXRsZT5CaW9pbmZvcm1hdGljczwvc2Vjb25kYXJ5
LXRpdGxlPjxhbHQtdGl0bGU+QmlvaW5mb3JtYXRpY3M8L2FsdC10aXRsZT48L3RpdGxlcz48cGVy
aW9kaWNhbD48ZnVsbC10aXRsZT5CaW9pbmZvcm1hdGljczwvZnVsbC10aXRsZT48YWJici0xPkJp
b2luZm9ybWF0aWNzPC9hYmJyLTE+PC9wZXJpb2RpY2FsPjxhbHQtcGVyaW9kaWNhbD48ZnVsbC10
aXRsZT5CaW9pbmZvcm1hdGljczwvZnVsbC10aXRsZT48YWJici0xPkJpb2luZm9ybWF0aWNzPC9h
YmJyLTE+PC9hbHQtcGVyaW9kaWNhbD48cGFnZXM+MTM5LTQwPC9wYWdlcz48dm9sdW1lPjI2PC92
b2x1bWU+PG51bWJlcj4xPC9udW1iZXI+PGtleXdvcmRzPjxrZXl3b3JkPipBbGdvcml0aG1zPC9r
ZXl3b3JkPjxrZXl3b3JkPkdlbmUgRXhwcmVzc2lvbiBQcm9maWxpbmcvKm1ldGhvZHM8L2tleXdv
cmQ+PGtleXdvcmQ+T2xpZ29udWNsZW90aWRlIEFycmF5IFNlcXVlbmNlIEFuYWx5c2lzLyptZXRo
b2RzPC9rZXl3b3JkPjxrZXl3b3JkPipQcm9ncmFtbWluZyBMYW5ndWFnZXM8L2tleXdvcmQ+PGtl
eXdvcmQ+KlNpZ25hbCBQcm9jZXNzaW5nLCBDb21wdXRlci1Bc3Npc3RlZDwva2V5d29yZD48a2V5
d29yZD4qU29mdHdhcmU8L2tleXdvcmQ+PC9rZXl3b3Jkcz48ZGF0ZXM+PHllYXI+MjAxMDwveWVh
cj48cHViLWRhdGVzPjxkYXRlPkphbiAxPC9kYXRlPjwvcHViLWRhdGVzPjwvZGF0ZXM+PGlzYm4+
MTM2Ny00ODExIChFbGVjdHJvbmljKSYjeEQ7MTM2Ny00ODAzIChMaW5raW5nKTwvaXNibj48YWNj
ZXNzaW9uLW51bT4xOTkxMDMwODwvYWNjZXNzaW9uLW51bT48dXJscz48cmVsYXRlZC11cmxzPjx1
cmw+aHR0cDovL3d3dy5uY2JpLm5sbS5uaWguZ292L3B1Ym1lZC8xOTkxMDMwODwvdXJsPjwvcmVs
YXRlZC11cmxzPjwvdXJscz48Y3VzdG9tMj4yNzk2ODE4PC9jdXN0b20yPjxlbGVjdHJvbmljLXJl
c291cmNlLW51bT4xMC4xMDkzL2Jpb2luZm9ybWF0aWNzL2J0cDYxNjwvZWxlY3Ryb25pYy1yZXNv
dXJjZS1udW0+PC9yZWNvcmQ+PC9DaXRlPjxDaXRlPjxBdXRob3I+WmhvdTwvQXV0aG9yPjxZZWFy
PjIwMTE8L1llYXI+PFJlY051bT4yMTwvUmVjTnVtPjxyZWNvcmQ+PHJlYy1udW1iZXI+MjE8L3Jl
Yy1udW1iZXI+PGZvcmVpZ24ta2V5cz48a2V5IGFwcD0iRU4iIGRiLWlkPSJhZXJ6ZWQ5cGQyNXNy
Y2VmcDlidnpmOXowZTB2ejUwc2RkZDAiIHRpbWVzdGFtcD0iMTQzODM1NzMzMiI+MjE8L2tleT48
L2ZvcmVpZ24ta2V5cz48cmVmLXR5cGUgbmFtZT0iSm91cm5hbCBBcnRpY2xlIj4xNzwvcmVmLXR5
cGU+PGNvbnRyaWJ1dG9ycz48YXV0aG9ycz48YXV0aG9yPlpob3UsIFkuIEguPC9hdXRob3I+PGF1
dGhvcj5YaWEsIEsuPC9hdXRob3I+PGF1dGhvcj5XcmlnaHQsIEYuIEEuPC9hdXRob3I+PC9hdXRo
b3JzPjwvY29udHJpYnV0b3JzPjxhdXRoLWFkZHJlc3M+RGVwYXJ0bWVudCBvZiBCaW9zdGF0aXN0
aWNzLCBVbml2ZXJzaXR5IG9mIE5vcnRoIENhcm9saW5hLCBDaGFwZWwgSGlsbCwgTkMgMjc1OTks
IFVTQS4geXpob3VAYmlvcy51bmMuZWR1PC9hdXRoLWFkZHJlc3M+PHRpdGxlcz48dGl0bGU+QSBw
b3dlcmZ1bCBhbmQgZmxleGlibGUgYXBwcm9hY2ggdG8gdGhlIGFuYWx5c2lzIG9mIFJOQSBzZXF1
ZW5jZSBjb3VudCBkYXRhPC90aXRsZT48c2Vjb25kYXJ5LXRpdGxlPkJpb2luZm9ybWF0aWNzPC9z
ZWNvbmRhcnktdGl0bGU+PGFsdC10aXRsZT5CaW9pbmZvcm1hdGljczwvYWx0LXRpdGxlPjwvdGl0
bGVzPjxwZXJpb2RpY2FsPjxmdWxsLXRpdGxlPkJpb2luZm9ybWF0aWNzPC9mdWxsLXRpdGxlPjxh
YmJyLTE+QmlvaW5mb3JtYXRpY3M8L2FiYnItMT48L3BlcmlvZGljYWw+PGFsdC1wZXJpb2RpY2Fs
PjxmdWxsLXRpdGxlPkJpb2luZm9ybWF0aWNzPC9mdWxsLXRpdGxlPjxhYmJyLTE+QmlvaW5mb3Jt
YXRpY3M8L2FiYnItMT48L2FsdC1wZXJpb2RpY2FsPjxwYWdlcz4yNjcyLTg8L3BhZ2VzPjx2b2x1
bWU+Mjc8L3ZvbHVtZT48bnVtYmVyPjE5PC9udW1iZXI+PGtleXdvcmRzPjxrZXl3b3JkPkJhc2Ug
U2VxdWVuY2UvKmdlbmV0aWNzPC9rZXl3b3JkPjxrZXl3b3JkPkdlbmUgRXhwcmVzc2lvbjwva2V5
d29yZD48a2V5d29yZD5HZW5lIEV4cHJlc3Npb24gUHJvZmlsaW5nL21ldGhvZHM8L2tleXdvcmQ+
PGtleXdvcmQ+TW9kZWxzLCBHZW5ldGljPC9rZXl3b3JkPjxrZXl3b3JkPk1vZGVscywgU3RhdGlz
dGljYWw8L2tleXdvcmQ+PGtleXdvcmQ+U2VxdWVuY2UgQW5hbHlzaXMsIFJOQS8qbWV0aG9kczwv
a2V5d29yZD48a2V5d29yZD5Tb2Z0d2FyZTwva2V5d29yZD48a2V5d29yZD5UcmFuc2NyaXB0aW9u
LCBHZW5ldGljPC9rZXl3b3JkPjxrZXl3b3JkPlRyYW5zY3JpcHRvbWUvKmdlbmV0aWNzPC9rZXl3
b3JkPjwva2V5d29yZHM+PGRhdGVzPjx5ZWFyPjIwMTE8L3llYXI+PHB1Yi1kYXRlcz48ZGF0ZT5P
Y3QgMTwvZGF0ZT48L3B1Yi1kYXRlcz48L2RhdGVzPjxpc2JuPjEzNjctNDgxMSAoRWxlY3Ryb25p
YykmI3hEOzEzNjctNDgwMyAoTGlua2luZyk8L2lzYm4+PGFjY2Vzc2lvbi1udW0+MjE4MTA5MDA8
L2FjY2Vzc2lvbi1udW0+PHVybHM+PHJlbGF0ZWQtdXJscz48dXJsPmh0dHA6Ly93d3cubmNiaS5u
bG0ubmloLmdvdi9wdWJtZWQvMjE4MTA5MDA8L3VybD48L3JlbGF0ZWQtdXJscz48L3VybHM+PGN1
c3RvbTI+MzE3OTY1NjwvY3VzdG9tMj48ZWxlY3Ryb25pYy1yZXNvdXJjZS1udW0+MTAuMTA5My9i
aW9pbmZvcm1hdGljcy9idHI0NDk8L2VsZWN0cm9uaWMtcmVzb3VyY2UtbnVtPjwvcmVjb3JkPjwv
Q2l0ZT48L0VuZE5vdGU+AG==
</w:fldData>
        </w:fldChar>
      </w:r>
      <w:r w:rsidR="00DC3CEC" w:rsidRPr="00127122">
        <w:rPr>
          <w:sz w:val="24"/>
          <w:szCs w:val="24"/>
        </w:rPr>
        <w:instrText xml:space="preserve"> ADDIN EN.CITE </w:instrText>
      </w:r>
      <w:r w:rsidR="00DC3CEC" w:rsidRPr="00127122">
        <w:rPr>
          <w:sz w:val="24"/>
          <w:szCs w:val="24"/>
        </w:rPr>
        <w:fldChar w:fldCharType="begin">
          <w:fldData xml:space="preserve">PEVuZE5vdGU+PENpdGU+PEF1dGhvcj5BbmRlcnM8L0F1dGhvcj48WWVhcj4yMDEwPC9ZZWFyPjxS
ZWNOdW0+MTU8L1JlY051bT48RGlzcGxheVRleHQ+WzItNF08L0Rpc3BsYXlUZXh0PjxyZWNvcmQ+
PHJlYy1udW1iZXI+MTU8L3JlYy1udW1iZXI+PGZvcmVpZ24ta2V5cz48a2V5IGFwcD0iRU4iIGRi
LWlkPSJhZXJ6ZWQ5cGQyNXNyY2VmcDlidnpmOXowZTB2ejUwc2RkZDAiIHRpbWVzdGFtcD0iMTQz
ODM1NjUwNyI+MTU8L2tleT48L2ZvcmVpZ24ta2V5cz48cmVmLXR5cGUgbmFtZT0iSm91cm5hbCBB
cnRpY2xlIj4xNzwvcmVmLXR5cGU+PGNvbnRyaWJ1dG9ycz48YXV0aG9ycz48YXV0aG9yPkFuZGVy
cywgUy48L2F1dGhvcj48YXV0aG9yPkh1YmVyLCBXLjwvYXV0aG9yPjwvYXV0aG9ycz48L2NvbnRy
aWJ1dG9ycz48YXV0aC1hZGRyZXNzPkV1cm9wZWFuIE1vbGVjdWxhciBCaW9sb2d5IExhYm9yYXRv
cnksIE1heWVyaG9mc3RyYXNzZSAxLCA2OTExNyBIZWlkZWxiZXJnLCBHZXJtYW55LiBzYW5kZXJz
QGZzLnR1bS5kZTwvYXV0aC1hZGRyZXNzPjx0aXRsZXM+PHRpdGxlPkRpZmZlcmVudGlhbCBleHBy
ZXNzaW9uIGFuYWx5c2lzIGZvciBzZXF1ZW5jZSBjb3VudCBkYXRhPC90aXRsZT48c2Vjb25kYXJ5
LXRpdGxlPkdlbm9tZSBCaW9sPC9zZWNvbmRhcnktdGl0bGU+PGFsdC10aXRsZT5HZW5vbWUgYmlv
bG9neTwvYWx0LXRpdGxlPjwvdGl0bGVzPjxwZXJpb2RpY2FsPjxmdWxsLXRpdGxlPkdlbm9tZSBC
aW9sPC9mdWxsLXRpdGxlPjxhYmJyLTE+R2Vub21lIGJpb2xvZ3k8L2FiYnItMT48L3BlcmlvZGlj
YWw+PGFsdC1wZXJpb2RpY2FsPjxmdWxsLXRpdGxlPkdlbm9tZSBCaW9sPC9mdWxsLXRpdGxlPjxh
YmJyLTE+R2Vub21lIGJpb2xvZ3k8L2FiYnItMT48L2FsdC1wZXJpb2RpY2FsPjxwYWdlcz5SMTA2
PC9wYWdlcz48dm9sdW1lPjExPC92b2x1bWU+PG51bWJlcj4xMDwvbnVtYmVyPjxrZXl3b3Jkcz48
a2V5d29yZD5BbmltYWxzPC9rZXl3b3JkPjxrZXl3b3JkPkJpbm9taWFsIERpc3RyaWJ1dGlvbjwv
a2V5d29yZD48a2V5d29yZD5DaHJvbWF0aW4gSW1tdW5vcHJlY2lwaXRhdGlvbi9tZXRob2RzPC9r
ZXl3b3JkPjxrZXl3b3JkPkNvbXB1dGF0aW9uYWwgQmlvbG9neS8qbWV0aG9kczwva2V5d29yZD48
a2V5d29yZD5Ecm9zb3BoaWxhL2dlbmV0aWNzPC9rZXl3b3JkPjxrZXl3b3JkPkdlbmUgRXhwcmVz
c2lvbiBQcm9maWxpbmcvKm1ldGhvZHM8L2tleXdvcmQ+PGtleXdvcmQ+SGlnaC1UaHJvdWdocHV0
IE51Y2xlb3RpZGUgU2VxdWVuY2luZy9tZXRob2RzPC9rZXl3b3JkPjxrZXl3b3JkPkxpbmVhciBN
b2RlbHM8L2tleXdvcmQ+PGtleXdvcmQ+TW9kZWxzLCBHZW5ldGljPC9rZXl3b3JkPjxrZXl3b3Jk
PlNhY2NoYXJvbXljZXMgY2VyZXZpc2lhZS9nZW5ldGljczwva2V5d29yZD48a2V5d29yZD5TZXF1
ZW5jZSBBbmFseXNpcywgUk5BLyptZXRob2RzPC9rZXl3b3JkPjxrZXl3b3JkPlN0ZW0gQ2VsbHM8
L2tleXdvcmQ+PGtleXdvcmQ+VGlzc3VlIEN1bHR1cmUgVGVjaG5pcXVlczwva2V5d29yZD48L2tl
eXdvcmRzPjxkYXRlcz48eWVhcj4yMDEwPC95ZWFyPjwvZGF0ZXM+PGlzYm4+MTQ2NS02OTE0IChF
bGVjdHJvbmljKSYjeEQ7MTQ2NS02OTA2IChMaW5raW5nKTwvaXNibj48YWNjZXNzaW9uLW51bT4y
MDk3OTYyMTwvYWNjZXNzaW9uLW51bT48dXJscz48cmVsYXRlZC11cmxzPjx1cmw+aHR0cDovL3d3
dy5uY2JpLm5sbS5uaWguZ292L3B1Ym1lZC8yMDk3OTYyMTwvdXJsPjwvcmVsYXRlZC11cmxzPjwv
dXJscz48Y3VzdG9tMj4zMjE4NjYyPC9jdXN0b20yPjxlbGVjdHJvbmljLXJlc291cmNlLW51bT4x
MC4xMTg2L2diLTIwMTAtMTEtMTAtcjEwNjwvZWxlY3Ryb25pYy1yZXNvdXJjZS1udW0+PC9yZWNv
cmQ+PC9DaXRlPjxDaXRlPjxBdXRob3I+Um9iaW5zb248L0F1dGhvcj48WWVhcj4yMDEwPC9ZZWFy
PjxSZWNOdW0+MTc8L1JlY051bT48cmVjb3JkPjxyZWMtbnVtYmVyPjE3PC9yZWMtbnVtYmVyPjxm
b3JlaWduLWtleXM+PGtleSBhcHA9IkVOIiBkYi1pZD0iYWVyemVkOXBkMjVzcmNlZnA5YnZ6Zjl6
MGUwdno1MHNkZGQwIiB0aW1lc3RhbXA9IjE0MzgzNTY3MjUiPjE3PC9rZXk+PC9mb3JlaWduLWtl
eXM+PHJlZi10eXBlIG5hbWU9IkpvdXJuYWwgQXJ0aWNsZSI+MTc8L3JlZi10eXBlPjxjb250cmli
dXRvcnM+PGF1dGhvcnM+PGF1dGhvcj5Sb2JpbnNvbiwgTS4gRC48L2F1dGhvcj48YXV0aG9yPk1j
Q2FydGh5LCBELiBKLjwvYXV0aG9yPjxhdXRob3I+U215dGgsIEcuIEsuPC9hdXRob3I+PC9hdXRo
b3JzPjwvY29udHJpYnV0b3JzPjxhdXRoLWFkZHJlc3M+Q2FuY2VyIFByb2dyYW0sIEdhcnZhbiBJ
bnN0aXR1dGUgb2YgTWVkaWNhbCBSZXNlYXJjaCwgMzg0IFZpY3RvcmlhIFN0cmVldCwgRGFybGlu
Z2h1cnN0LCBOU1cgMjAxMCwgQXVzdHJhbGlhLiBtcm9iaW5zb25Ad2VoaS5lZHUuYXU8L2F1dGgt
YWRkcmVzcz48dGl0bGVzPjx0aXRsZT5lZGdlUjogYSBCaW9jb25kdWN0b3IgcGFja2FnZSBmb3Ig
ZGlmZmVyZW50aWFsIGV4cHJlc3Npb24gYW5hbHlzaXMgb2YgZGlnaXRhbCBnZW5lIGV4cHJlc3Np
b24gZGF0YTwvdGl0bGU+PHNlY29uZGFyeS10aXRsZT5CaW9pbmZvcm1hdGljczwvc2Vjb25kYXJ5
LXRpdGxlPjxhbHQtdGl0bGU+QmlvaW5mb3JtYXRpY3M8L2FsdC10aXRsZT48L3RpdGxlcz48cGVy
aW9kaWNhbD48ZnVsbC10aXRsZT5CaW9pbmZvcm1hdGljczwvZnVsbC10aXRsZT48YWJici0xPkJp
b2luZm9ybWF0aWNzPC9hYmJyLTE+PC9wZXJpb2RpY2FsPjxhbHQtcGVyaW9kaWNhbD48ZnVsbC10
aXRsZT5CaW9pbmZvcm1hdGljczwvZnVsbC10aXRsZT48YWJici0xPkJpb2luZm9ybWF0aWNzPC9h
YmJyLTE+PC9hbHQtcGVyaW9kaWNhbD48cGFnZXM+MTM5LTQwPC9wYWdlcz48dm9sdW1lPjI2PC92
b2x1bWU+PG51bWJlcj4xPC9udW1iZXI+PGtleXdvcmRzPjxrZXl3b3JkPipBbGdvcml0aG1zPC9r
ZXl3b3JkPjxrZXl3b3JkPkdlbmUgRXhwcmVzc2lvbiBQcm9maWxpbmcvKm1ldGhvZHM8L2tleXdv
cmQ+PGtleXdvcmQ+T2xpZ29udWNsZW90aWRlIEFycmF5IFNlcXVlbmNlIEFuYWx5c2lzLyptZXRo
b2RzPC9rZXl3b3JkPjxrZXl3b3JkPipQcm9ncmFtbWluZyBMYW5ndWFnZXM8L2tleXdvcmQ+PGtl
eXdvcmQ+KlNpZ25hbCBQcm9jZXNzaW5nLCBDb21wdXRlci1Bc3Npc3RlZDwva2V5d29yZD48a2V5
d29yZD4qU29mdHdhcmU8L2tleXdvcmQ+PC9rZXl3b3Jkcz48ZGF0ZXM+PHllYXI+MjAxMDwveWVh
cj48cHViLWRhdGVzPjxkYXRlPkphbiAxPC9kYXRlPjwvcHViLWRhdGVzPjwvZGF0ZXM+PGlzYm4+
MTM2Ny00ODExIChFbGVjdHJvbmljKSYjeEQ7MTM2Ny00ODAzIChMaW5raW5nKTwvaXNibj48YWNj
ZXNzaW9uLW51bT4xOTkxMDMwODwvYWNjZXNzaW9uLW51bT48dXJscz48cmVsYXRlZC11cmxzPjx1
cmw+aHR0cDovL3d3dy5uY2JpLm5sbS5uaWguZ292L3B1Ym1lZC8xOTkxMDMwODwvdXJsPjwvcmVs
YXRlZC11cmxzPjwvdXJscz48Y3VzdG9tMj4yNzk2ODE4PC9jdXN0b20yPjxlbGVjdHJvbmljLXJl
c291cmNlLW51bT4xMC4xMDkzL2Jpb2luZm9ybWF0aWNzL2J0cDYxNjwvZWxlY3Ryb25pYy1yZXNv
dXJjZS1udW0+PC9yZWNvcmQ+PC9DaXRlPjxDaXRlPjxBdXRob3I+WmhvdTwvQXV0aG9yPjxZZWFy
PjIwMTE8L1llYXI+PFJlY051bT4yMTwvUmVjTnVtPjxyZWNvcmQ+PHJlYy1udW1iZXI+MjE8L3Jl
Yy1udW1iZXI+PGZvcmVpZ24ta2V5cz48a2V5IGFwcD0iRU4iIGRiLWlkPSJhZXJ6ZWQ5cGQyNXNy
Y2VmcDlidnpmOXowZTB2ejUwc2RkZDAiIHRpbWVzdGFtcD0iMTQzODM1NzMzMiI+MjE8L2tleT48
L2ZvcmVpZ24ta2V5cz48cmVmLXR5cGUgbmFtZT0iSm91cm5hbCBBcnRpY2xlIj4xNzwvcmVmLXR5
cGU+PGNvbnRyaWJ1dG9ycz48YXV0aG9ycz48YXV0aG9yPlpob3UsIFkuIEguPC9hdXRob3I+PGF1
dGhvcj5YaWEsIEsuPC9hdXRob3I+PGF1dGhvcj5XcmlnaHQsIEYuIEEuPC9hdXRob3I+PC9hdXRo
b3JzPjwvY29udHJpYnV0b3JzPjxhdXRoLWFkZHJlc3M+RGVwYXJ0bWVudCBvZiBCaW9zdGF0aXN0
aWNzLCBVbml2ZXJzaXR5IG9mIE5vcnRoIENhcm9saW5hLCBDaGFwZWwgSGlsbCwgTkMgMjc1OTks
IFVTQS4geXpob3VAYmlvcy51bmMuZWR1PC9hdXRoLWFkZHJlc3M+PHRpdGxlcz48dGl0bGU+QSBw
b3dlcmZ1bCBhbmQgZmxleGlibGUgYXBwcm9hY2ggdG8gdGhlIGFuYWx5c2lzIG9mIFJOQSBzZXF1
ZW5jZSBjb3VudCBkYXRhPC90aXRsZT48c2Vjb25kYXJ5LXRpdGxlPkJpb2luZm9ybWF0aWNzPC9z
ZWNvbmRhcnktdGl0bGU+PGFsdC10aXRsZT5CaW9pbmZvcm1hdGljczwvYWx0LXRpdGxlPjwvdGl0
bGVzPjxwZXJpb2RpY2FsPjxmdWxsLXRpdGxlPkJpb2luZm9ybWF0aWNzPC9mdWxsLXRpdGxlPjxh
YmJyLTE+QmlvaW5mb3JtYXRpY3M8L2FiYnItMT48L3BlcmlvZGljYWw+PGFsdC1wZXJpb2RpY2Fs
PjxmdWxsLXRpdGxlPkJpb2luZm9ybWF0aWNzPC9mdWxsLXRpdGxlPjxhYmJyLTE+QmlvaW5mb3Jt
YXRpY3M8L2FiYnItMT48L2FsdC1wZXJpb2RpY2FsPjxwYWdlcz4yNjcyLTg8L3BhZ2VzPjx2b2x1
bWU+Mjc8L3ZvbHVtZT48bnVtYmVyPjE5PC9udW1iZXI+PGtleXdvcmRzPjxrZXl3b3JkPkJhc2Ug
U2VxdWVuY2UvKmdlbmV0aWNzPC9rZXl3b3JkPjxrZXl3b3JkPkdlbmUgRXhwcmVzc2lvbjwva2V5
d29yZD48a2V5d29yZD5HZW5lIEV4cHJlc3Npb24gUHJvZmlsaW5nL21ldGhvZHM8L2tleXdvcmQ+
PGtleXdvcmQ+TW9kZWxzLCBHZW5ldGljPC9rZXl3b3JkPjxrZXl3b3JkPk1vZGVscywgU3RhdGlz
dGljYWw8L2tleXdvcmQ+PGtleXdvcmQ+U2VxdWVuY2UgQW5hbHlzaXMsIFJOQS8qbWV0aG9kczwv
a2V5d29yZD48a2V5d29yZD5Tb2Z0d2FyZTwva2V5d29yZD48a2V5d29yZD5UcmFuc2NyaXB0aW9u
LCBHZW5ldGljPC9rZXl3b3JkPjxrZXl3b3JkPlRyYW5zY3JpcHRvbWUvKmdlbmV0aWNzPC9rZXl3
b3JkPjwva2V5d29yZHM+PGRhdGVzPjx5ZWFyPjIwMTE8L3llYXI+PHB1Yi1kYXRlcz48ZGF0ZT5P
Y3QgMTwvZGF0ZT48L3B1Yi1kYXRlcz48L2RhdGVzPjxpc2JuPjEzNjctNDgxMSAoRWxlY3Ryb25p
YykmI3hEOzEzNjctNDgwMyAoTGlua2luZyk8L2lzYm4+PGFjY2Vzc2lvbi1udW0+MjE4MTA5MDA8
L2FjY2Vzc2lvbi1udW0+PHVybHM+PHJlbGF0ZWQtdXJscz48dXJsPmh0dHA6Ly93d3cubmNiaS5u
bG0ubmloLmdvdi9wdWJtZWQvMjE4MTA5MDA8L3VybD48L3JlbGF0ZWQtdXJscz48L3VybHM+PGN1
c3RvbTI+MzE3OTY1NjwvY3VzdG9tMj48ZWxlY3Ryb25pYy1yZXNvdXJjZS1udW0+MTAuMTA5My9i
aW9pbmZvcm1hdGljcy9idHI0NDk8L2VsZWN0cm9uaWMtcmVzb3VyY2UtbnVtPjwvcmVjb3JkPjwv
Q2l0ZT48L0VuZE5vdGU+AG==
</w:fldData>
        </w:fldChar>
      </w:r>
      <w:r w:rsidR="00DC3CEC" w:rsidRPr="00127122">
        <w:rPr>
          <w:sz w:val="24"/>
          <w:szCs w:val="24"/>
        </w:rPr>
        <w:instrText xml:space="preserve"> ADDIN EN.CITE.DATA </w:instrText>
      </w:r>
      <w:r w:rsidR="00DC3CEC" w:rsidRPr="00127122">
        <w:rPr>
          <w:sz w:val="24"/>
          <w:szCs w:val="24"/>
        </w:rPr>
      </w:r>
      <w:r w:rsidR="00DC3CEC" w:rsidRPr="00127122">
        <w:rPr>
          <w:sz w:val="24"/>
          <w:szCs w:val="24"/>
        </w:rPr>
        <w:fldChar w:fldCharType="end"/>
      </w:r>
      <w:r w:rsidR="005D60AE" w:rsidRPr="00127122">
        <w:rPr>
          <w:sz w:val="24"/>
          <w:szCs w:val="24"/>
        </w:rPr>
      </w:r>
      <w:r w:rsidR="005D60AE" w:rsidRPr="00127122">
        <w:rPr>
          <w:sz w:val="24"/>
          <w:szCs w:val="24"/>
        </w:rPr>
        <w:fldChar w:fldCharType="separate"/>
      </w:r>
      <w:r w:rsidR="00DC3CEC" w:rsidRPr="00127122">
        <w:rPr>
          <w:noProof/>
          <w:sz w:val="24"/>
          <w:szCs w:val="24"/>
        </w:rPr>
        <w:t>[</w:t>
      </w:r>
      <w:hyperlink w:anchor="_ENREF_2" w:tooltip="Anders, 2010 #15" w:history="1">
        <w:r w:rsidR="003E2083" w:rsidRPr="00127122">
          <w:rPr>
            <w:noProof/>
            <w:sz w:val="24"/>
            <w:szCs w:val="24"/>
          </w:rPr>
          <w:t>2-4</w:t>
        </w:r>
      </w:hyperlink>
      <w:r w:rsidR="00DC3CEC" w:rsidRPr="00127122">
        <w:rPr>
          <w:noProof/>
          <w:sz w:val="24"/>
          <w:szCs w:val="24"/>
        </w:rPr>
        <w:t>]</w:t>
      </w:r>
      <w:r w:rsidR="005D60AE" w:rsidRPr="00127122">
        <w:rPr>
          <w:sz w:val="24"/>
          <w:szCs w:val="24"/>
        </w:rPr>
        <w:fldChar w:fldCharType="end"/>
      </w:r>
      <w:r w:rsidRPr="00127122">
        <w:rPr>
          <w:sz w:val="24"/>
          <w:szCs w:val="24"/>
        </w:rPr>
        <w:t xml:space="preserve">.  The former has advantages in that it </w:t>
      </w:r>
      <w:r w:rsidR="0028463E" w:rsidRPr="00127122">
        <w:rPr>
          <w:sz w:val="24"/>
          <w:szCs w:val="24"/>
        </w:rPr>
        <w:t xml:space="preserve">adjusts the data according to </w:t>
      </w:r>
      <w:r w:rsidR="00BD0FE7" w:rsidRPr="00127122">
        <w:rPr>
          <w:sz w:val="24"/>
          <w:szCs w:val="24"/>
        </w:rPr>
        <w:t>sequencing library size (read depth), accounts for the length of transcripts</w:t>
      </w:r>
      <w:r w:rsidR="0028463E" w:rsidRPr="00127122">
        <w:rPr>
          <w:sz w:val="24"/>
          <w:szCs w:val="24"/>
        </w:rPr>
        <w:t xml:space="preserve"> and </w:t>
      </w:r>
      <w:r w:rsidRPr="00127122">
        <w:rPr>
          <w:sz w:val="24"/>
          <w:szCs w:val="24"/>
        </w:rPr>
        <w:t>allows the use of analysis tool designed specifically for microarray data.  However, normalized RNA-</w:t>
      </w:r>
      <w:proofErr w:type="spellStart"/>
      <w:r w:rsidRPr="00127122">
        <w:rPr>
          <w:sz w:val="24"/>
          <w:szCs w:val="24"/>
        </w:rPr>
        <w:t>Seq</w:t>
      </w:r>
      <w:proofErr w:type="spellEnd"/>
      <w:r w:rsidRPr="00127122">
        <w:rPr>
          <w:sz w:val="24"/>
          <w:szCs w:val="24"/>
        </w:rPr>
        <w:t xml:space="preserve"> data has limitations which can adversely impact the analysis</w:t>
      </w:r>
      <w:r w:rsidR="00BD0FE7" w:rsidRPr="00127122">
        <w:rPr>
          <w:sz w:val="24"/>
          <w:szCs w:val="24"/>
        </w:rPr>
        <w:t xml:space="preserve"> (inflated variation among replicates, zeros in the data, low and highly expressed genes squelching, etc.)</w:t>
      </w:r>
      <w:r w:rsidRPr="00127122">
        <w:rPr>
          <w:sz w:val="24"/>
          <w:szCs w:val="24"/>
        </w:rPr>
        <w:t>.  On the other hand, using the raw read counts avoids</w:t>
      </w:r>
      <w:r w:rsidR="0028463E" w:rsidRPr="00127122">
        <w:rPr>
          <w:sz w:val="24"/>
          <w:szCs w:val="24"/>
        </w:rPr>
        <w:t xml:space="preserve"> the </w:t>
      </w:r>
      <w:r w:rsidR="00F53967" w:rsidRPr="00127122">
        <w:rPr>
          <w:sz w:val="24"/>
          <w:szCs w:val="24"/>
        </w:rPr>
        <w:t>shortcomings</w:t>
      </w:r>
      <w:r w:rsidR="0028463E" w:rsidRPr="00127122">
        <w:rPr>
          <w:sz w:val="24"/>
          <w:szCs w:val="24"/>
        </w:rPr>
        <w:t xml:space="preserve"> of</w:t>
      </w:r>
      <w:r w:rsidRPr="00127122">
        <w:rPr>
          <w:sz w:val="24"/>
          <w:szCs w:val="24"/>
        </w:rPr>
        <w:t xml:space="preserve"> normaliz</w:t>
      </w:r>
      <w:r w:rsidR="00A83EA6" w:rsidRPr="00127122">
        <w:rPr>
          <w:sz w:val="24"/>
          <w:szCs w:val="24"/>
        </w:rPr>
        <w:t>ation</w:t>
      </w:r>
      <w:r w:rsidRPr="00127122">
        <w:rPr>
          <w:sz w:val="24"/>
          <w:szCs w:val="24"/>
        </w:rPr>
        <w:t xml:space="preserve"> but requires modeling of the data to </w:t>
      </w:r>
      <w:r w:rsidR="00A83EA6" w:rsidRPr="00127122">
        <w:rPr>
          <w:sz w:val="24"/>
          <w:szCs w:val="24"/>
        </w:rPr>
        <w:t>estimate</w:t>
      </w:r>
      <w:r w:rsidRPr="00127122">
        <w:rPr>
          <w:sz w:val="24"/>
          <w:szCs w:val="24"/>
        </w:rPr>
        <w:t xml:space="preserve"> </w:t>
      </w:r>
      <w:proofErr w:type="spellStart"/>
      <w:r w:rsidRPr="00127122">
        <w:rPr>
          <w:sz w:val="24"/>
          <w:szCs w:val="24"/>
        </w:rPr>
        <w:t>overdisper</w:t>
      </w:r>
      <w:r w:rsidR="00244649" w:rsidRPr="00127122">
        <w:rPr>
          <w:sz w:val="24"/>
          <w:szCs w:val="24"/>
        </w:rPr>
        <w:t>s</w:t>
      </w:r>
      <w:r w:rsidRPr="00127122">
        <w:rPr>
          <w:sz w:val="24"/>
          <w:szCs w:val="24"/>
        </w:rPr>
        <w:t>ion</w:t>
      </w:r>
      <w:proofErr w:type="spellEnd"/>
      <w:r w:rsidR="0028463E" w:rsidRPr="00127122">
        <w:rPr>
          <w:sz w:val="24"/>
          <w:szCs w:val="24"/>
        </w:rPr>
        <w:t xml:space="preserve">, accounting </w:t>
      </w:r>
      <w:r w:rsidR="00BD0FE7" w:rsidRPr="00127122">
        <w:rPr>
          <w:sz w:val="24"/>
          <w:szCs w:val="24"/>
        </w:rPr>
        <w:t>for</w:t>
      </w:r>
      <w:r w:rsidR="0028463E" w:rsidRPr="00127122">
        <w:rPr>
          <w:sz w:val="24"/>
          <w:szCs w:val="24"/>
        </w:rPr>
        <w:t xml:space="preserve"> the read depth</w:t>
      </w:r>
      <w:r w:rsidRPr="00127122">
        <w:rPr>
          <w:sz w:val="24"/>
          <w:szCs w:val="24"/>
        </w:rPr>
        <w:t xml:space="preserve"> and </w:t>
      </w:r>
      <w:r w:rsidR="00140CD2" w:rsidRPr="00127122">
        <w:rPr>
          <w:sz w:val="24"/>
          <w:szCs w:val="24"/>
        </w:rPr>
        <w:t>filtering</w:t>
      </w:r>
      <w:r w:rsidRPr="00127122">
        <w:rPr>
          <w:sz w:val="24"/>
          <w:szCs w:val="24"/>
        </w:rPr>
        <w:t xml:space="preserve"> to avoid cases of inflated zeros.</w:t>
      </w:r>
      <w:r w:rsidR="001C65C7" w:rsidRPr="00127122">
        <w:rPr>
          <w:sz w:val="24"/>
          <w:szCs w:val="24"/>
        </w:rPr>
        <w:t xml:space="preserve">  In addition, statistical models of count data based on Poisson</w:t>
      </w:r>
      <w:r w:rsidR="00DC3CEC" w:rsidRPr="00127122">
        <w:rPr>
          <w:sz w:val="24"/>
          <w:szCs w:val="24"/>
        </w:rPr>
        <w:t>, beta-</w:t>
      </w:r>
      <w:r w:rsidR="001C65C7" w:rsidRPr="00127122">
        <w:rPr>
          <w:sz w:val="24"/>
          <w:szCs w:val="24"/>
        </w:rPr>
        <w:t xml:space="preserve"> or negative-binomial distributions can be severely impacted by outliers in the data </w:t>
      </w:r>
      <w:r w:rsidR="00BD0FE7" w:rsidRPr="00127122">
        <w:rPr>
          <w:sz w:val="24"/>
          <w:szCs w:val="24"/>
        </w:rPr>
        <w:t>although recently developed approach</w:t>
      </w:r>
      <w:r w:rsidR="00546063" w:rsidRPr="00127122">
        <w:rPr>
          <w:sz w:val="24"/>
          <w:szCs w:val="24"/>
        </w:rPr>
        <w:t>es</w:t>
      </w:r>
      <w:r w:rsidR="00BD0FE7" w:rsidRPr="00127122">
        <w:rPr>
          <w:sz w:val="24"/>
          <w:szCs w:val="24"/>
        </w:rPr>
        <w:t xml:space="preserve"> </w:t>
      </w:r>
      <w:r w:rsidR="00F53967" w:rsidRPr="00127122">
        <w:rPr>
          <w:sz w:val="24"/>
          <w:szCs w:val="24"/>
        </w:rPr>
        <w:t xml:space="preserve">overcomes this pitfall by analyzing the data with a </w:t>
      </w:r>
      <w:r w:rsidR="00546063" w:rsidRPr="00127122">
        <w:rPr>
          <w:sz w:val="24"/>
          <w:szCs w:val="24"/>
        </w:rPr>
        <w:t xml:space="preserve">log-linear model or </w:t>
      </w:r>
      <w:proofErr w:type="spellStart"/>
      <w:r w:rsidR="00F53967" w:rsidRPr="00127122">
        <w:rPr>
          <w:sz w:val="24"/>
          <w:szCs w:val="24"/>
        </w:rPr>
        <w:t>Wicoxon</w:t>
      </w:r>
      <w:proofErr w:type="spellEnd"/>
      <w:r w:rsidR="00F53967" w:rsidRPr="00127122">
        <w:rPr>
          <w:sz w:val="24"/>
          <w:szCs w:val="24"/>
        </w:rPr>
        <w:t xml:space="preserve"> statistic and resampling in a non-parametric manner</w:t>
      </w:r>
      <w:r w:rsidR="00DC3CEC" w:rsidRPr="00127122">
        <w:rPr>
          <w:sz w:val="24"/>
          <w:szCs w:val="24"/>
        </w:rPr>
        <w:t xml:space="preserve"> </w:t>
      </w:r>
      <w:r w:rsidR="00DC3CEC" w:rsidRPr="00127122">
        <w:rPr>
          <w:sz w:val="24"/>
          <w:szCs w:val="24"/>
        </w:rPr>
        <w:fldChar w:fldCharType="begin">
          <w:fldData xml:space="preserve">PEVuZE5vdGU+PENpdGU+PEF1dGhvcj5MaTwvQXV0aG9yPjxZZWFyPjIwMTM8L1llYXI+PFJlY051
bT4xOTwvUmVjTnVtPjxEaXNwbGF5VGV4dD5bNS03XTwvRGlzcGxheVRleHQ+PHJlY29yZD48cmVj
LW51bWJlcj4xOTwvcmVjLW51bWJlcj48Zm9yZWlnbi1rZXlzPjxrZXkgYXBwPSJFTiIgZGItaWQ9
ImFlcnplZDlwZDI1c3JjZWZwOWJ2emY5ejBlMHZ6NTBzZGRkMCIgdGltZXN0YW1wPSIxNDM4MzU2
OTI5Ij4xOTwva2V5PjwvZm9yZWlnbi1rZXlzPjxyZWYtdHlwZSBuYW1lPSJKb3VybmFsIEFydGlj
bGUiPjE3PC9yZWYtdHlwZT48Y29udHJpYnV0b3JzPjxhdXRob3JzPjxhdXRob3I+TGksIEouPC9h
dXRob3I+PGF1dGhvcj5UaWJzaGlyYW5pLCBSLjwvYXV0aG9yPjwvYXV0aG9ycz48L2NvbnRyaWJ1
dG9ycz48YXV0aC1hZGRyZXNzPjFEZXBhcnRtZW50IG9mIFN0YXRpc3RpY3MsIFN0YW5mb3JkIFVu
aXZlcnNpdHksIFN0YW5mb3JkLCBDQSA5NDMwNSwgVVNBLjwvYXV0aC1hZGRyZXNzPjx0aXRsZXM+
PHRpdGxlPkZpbmRpbmcgY29uc2lzdGVudCBwYXR0ZXJuczogYSBub25wYXJhbWV0cmljIGFwcHJv
YWNoIGZvciBpZGVudGlmeWluZyBkaWZmZXJlbnRpYWwgZXhwcmVzc2lvbiBpbiBSTkEtU2VxIGRh
dGE8L3RpdGxlPjxzZWNvbmRhcnktdGl0bGU+U3RhdCBNZXRob2RzIE1lZCBSZXM8L3NlY29uZGFy
eS10aXRsZT48YWx0LXRpdGxlPlN0YXRpc3RpY2FsIG1ldGhvZHMgaW4gbWVkaWNhbCByZXNlYXJj
aDwvYWx0LXRpdGxlPjwvdGl0bGVzPjxwZXJpb2RpY2FsPjxmdWxsLXRpdGxlPlN0YXQgTWV0aG9k
cyBNZWQgUmVzPC9mdWxsLXRpdGxlPjxhYmJyLTE+U3RhdGlzdGljYWwgbWV0aG9kcyBpbiBtZWRp
Y2FsIHJlc2VhcmNoPC9hYmJyLTE+PC9wZXJpb2RpY2FsPjxhbHQtcGVyaW9kaWNhbD48ZnVsbC10
aXRsZT5TdGF0IE1ldGhvZHMgTWVkIFJlczwvZnVsbC10aXRsZT48YWJici0xPlN0YXRpc3RpY2Fs
IG1ldGhvZHMgaW4gbWVkaWNhbCByZXNlYXJjaDwvYWJici0xPjwvYWx0LXBlcmlvZGljYWw+PHBh
Z2VzPjUxOS0zNjwvcGFnZXM+PHZvbHVtZT4yMjwvdm9sdW1lPjxudW1iZXI+NTwvbnVtYmVyPjxr
ZXl3b3Jkcz48a2V5d29yZD5IdW1hbnM8L2tleXdvcmQ+PGtleXdvcmQ+KlNlcXVlbmNlIEFuYWx5
c2lzLCBSTkE8L2tleXdvcmQ+PGtleXdvcmQ+KlN0YXRpc3RpY3MsIE5vbnBhcmFtZXRyaWM8L2tl
eXdvcmQ+PC9rZXl3b3Jkcz48ZGF0ZXM+PHllYXI+MjAxMzwveWVhcj48cHViLWRhdGVzPjxkYXRl
Pk9jdDwvZGF0ZT48L3B1Yi1kYXRlcz48L2RhdGVzPjxpc2JuPjE0NzctMDMzNCAoRWxlY3Ryb25p
YykmI3hEOzA5NjItMjgwMiAoTGlua2luZyk8L2lzYm4+PGFjY2Vzc2lvbi1udW0+MjIxMjc1Nzk8
L2FjY2Vzc2lvbi1udW0+PHVybHM+PHJlbGF0ZWQtdXJscz48dXJsPmh0dHA6Ly93d3cubmNiaS5u
bG0ubmloLmdvdi9wdWJtZWQvMjIxMjc1Nzk8L3VybD48L3JlbGF0ZWQtdXJscz48L3VybHM+PGVs
ZWN0cm9uaWMtcmVzb3VyY2UtbnVtPjEwLjExNzcvMDk2MjI4MDIxMTQyODM4NjwvZWxlY3Ryb25p
Yy1yZXNvdXJjZS1udW0+PC9yZWNvcmQ+PC9DaXRlPjxDaXRlPjxBdXRob3I+TGk8L0F1dGhvcj48
WWVhcj4yMDEyPC9ZZWFyPjxSZWNOdW0+MjA8L1JlY051bT48cmVjb3JkPjxyZWMtbnVtYmVyPjIw
PC9yZWMtbnVtYmVyPjxmb3JlaWduLWtleXM+PGtleSBhcHA9IkVOIiBkYi1pZD0iYWVyemVkOXBk
MjVzcmNlZnA5YnZ6Zjl6MGUwdno1MHNkZGQwIiB0aW1lc3RhbXA9IjE0MzgzNTcwODciPjIwPC9r
ZXk+PC9mb3JlaWduLWtleXM+PHJlZi10eXBlIG5hbWU9IkpvdXJuYWwgQXJ0aWNsZSI+MTc8L3Jl
Zi10eXBlPjxjb250cmlidXRvcnM+PGF1dGhvcnM+PGF1dGhvcj5MaSwgSi48L2F1dGhvcj48YXV0
aG9yPldpdHRlbiwgRC4gTS48L2F1dGhvcj48YXV0aG9yPkpvaG5zdG9uZSwgSS4gTS48L2F1dGhv
cj48YXV0aG9yPlRpYnNoaXJhbmksIFIuPC9hdXRob3I+PC9hdXRob3JzPjwvY29udHJpYnV0b3Jz
PjxhdXRoLWFkZHJlc3M+RGVwYXJ0bWVudCBvZiBTdGF0aXN0aWNzLCBTdGFuZm9yZCBVbml2ZXJz
aXR5LCBTdGFuZm9yZCwgQ0EgOTQzMDUsIFVTQS4ganVubGkwN0BzdGFuZm9yZC5lZHU8L2F1dGgt
YWRkcmVzcz48dGl0bGVzPjx0aXRsZT5Ob3JtYWxpemF0aW9uLCB0ZXN0aW5nLCBhbmQgZmFsc2Ug
ZGlzY292ZXJ5IHJhdGUgZXN0aW1hdGlvbiBmb3IgUk5BLXNlcXVlbmNpbmcgZGF0YTwvdGl0bGU+
PHNlY29uZGFyeS10aXRsZT5CaW9zdGF0aXN0aWNzPC9zZWNvbmRhcnktdGl0bGU+PGFsdC10aXRs
ZT5CaW9zdGF0aXN0aWNzPC9hbHQtdGl0bGU+PC90aXRsZXM+PHBlcmlvZGljYWw+PGZ1bGwtdGl0
bGU+Qmlvc3RhdGlzdGljczwvZnVsbC10aXRsZT48YWJici0xPkJpb3N0YXRpc3RpY3M8L2FiYnIt
MT48L3BlcmlvZGljYWw+PGFsdC1wZXJpb2RpY2FsPjxmdWxsLXRpdGxlPkJpb3N0YXRpc3RpY3M8
L2Z1bGwtdGl0bGU+PGFiYnItMT5CaW9zdGF0aXN0aWNzPC9hYmJyLTE+PC9hbHQtcGVyaW9kaWNh
bD48cGFnZXM+NTIzLTM4PC9wYWdlcz48dm9sdW1lPjEzPC92b2x1bWU+PG51bWJlcj4zPC9udW1i
ZXI+PGtleXdvcmRzPjxrZXl3b3JkPipEYXRhIEludGVycHJldGF0aW9uLCBTdGF0aXN0aWNhbDwv
a2V5d29yZD48a2V5d29yZD5IdW1hbnM8L2tleXdvcmQ+PGtleXdvcmQ+Kk1vZGVscywgU3RhdGlz
dGljYWw8L2tleXdvcmQ+PGtleXdvcmQ+Uk5BLCBNZXNzZW5nZXIvY2hlbWlzdHJ5LypnZW5ldGlj
czwva2V5d29yZD48a2V5d29yZD5SZXZlcnNlIFRyYW5zY3JpcHRhc2UgUG9seW1lcmFzZSBDaGFp
biBSZWFjdGlvbjwva2V5d29yZD48a2V5d29yZD5TZXF1ZW5jZSBBbmFseXNpcywgRE5BLyptZXRo
b2RzPC9rZXl3b3JkPjwva2V5d29yZHM+PGRhdGVzPjx5ZWFyPjIwMTI8L3llYXI+PHB1Yi1kYXRl
cz48ZGF0ZT5KdWw8L2RhdGU+PC9wdWItZGF0ZXM+PC9kYXRlcz48aXNibj4xNDY4LTQzNTcgKEVs
ZWN0cm9uaWMpJiN4RDsxNDY1LTQ2NDQgKExpbmtpbmcpPC9pc2JuPjxhY2Nlc3Npb24tbnVtPjIy
MDAzMjQ1PC9hY2Nlc3Npb24tbnVtPjx1cmxzPjxyZWxhdGVkLXVybHM+PHVybD5odHRwOi8vd3d3
Lm5jYmkubmxtLm5paC5nb3YvcHVibWVkLzIyMDAzMjQ1PC91cmw+PC9yZWxhdGVkLXVybHM+PC91
cmxzPjxjdXN0b20yPjMzNzI5NDA8L2N1c3RvbTI+PGVsZWN0cm9uaWMtcmVzb3VyY2UtbnVtPjEw
LjEwOTMvYmlvc3RhdGlzdGljcy9reHIwMzE8L2VsZWN0cm9uaWMtcmVzb3VyY2UtbnVtPjwvcmVj
b3JkPjwvQ2l0ZT48Q2l0ZT48QXV0aG9yPkx1bmQ8L0F1dGhvcj48WWVhcj4yMDEyPC9ZZWFyPjxS
ZWNOdW0+MTg8L1JlY051bT48cmVjb3JkPjxyZWMtbnVtYmVyPjE4PC9yZWMtbnVtYmVyPjxmb3Jl
aWduLWtleXM+PGtleSBhcHA9IkVOIiBkYi1pZD0iYWVyemVkOXBkMjVzcmNlZnA5YnZ6Zjl6MGUw
dno1MHNkZGQwIiB0aW1lc3RhbXA9IjE0MzgzNTY4MjUiPjE4PC9rZXk+PC9mb3JlaWduLWtleXM+
PHJlZi10eXBlIG5hbWU9IkpvdXJuYWwgQXJ0aWNsZSI+MTc8L3JlZi10eXBlPjxjb250cmlidXRv
cnM+PGF1dGhvcnM+PGF1dGhvcj5MdW5kLCBTLiBQLjwvYXV0aG9yPjxhdXRob3I+TmV0dGxldG9u
LCBELjwvYXV0aG9yPjxhdXRob3I+TWNDYXJ0aHksIEQuIEouPC9hdXRob3I+PGF1dGhvcj5TbXl0
aCwgRy4gSy48L2F1dGhvcj48L2F1dGhvcnM+PC9jb250cmlidXRvcnM+PGF1dGgtYWRkcmVzcz5T
dGF0aXN0aWNhbCBFbmdpbmVlcmluZyBEaXZpc2lvbiwgTmF0aW9uYWwgSW5zdGl0dXRlIG9mIFN0
YW5kYXJkcyBhbmQgVGVjaG5vbG9neS48L2F1dGgtYWRkcmVzcz48dGl0bGVzPjx0aXRsZT5EZXRl
Y3RpbmcgZGlmZmVyZW50aWFsIGV4cHJlc3Npb24gaW4gUk5BLXNlcXVlbmNlIGRhdGEgdXNpbmcg
cXVhc2ktbGlrZWxpaG9vZCB3aXRoIHNocnVua2VuIGRpc3BlcnNpb24gZXN0aW1hdGVzPC90aXRs
ZT48c2Vjb25kYXJ5LXRpdGxlPlN0YXQgQXBwbCBHZW5ldCBNb2wgQmlvbDwvc2Vjb25kYXJ5LXRp
dGxlPjxhbHQtdGl0bGU+U3RhdGlzdGljYWwgYXBwbGljYXRpb25zIGluIGdlbmV0aWNzIGFuZCBt
b2xlY3VsYXIgYmlvbG9neTwvYWx0LXRpdGxlPjwvdGl0bGVzPjxwZXJpb2RpY2FsPjxmdWxsLXRp
dGxlPlN0YXQgQXBwbCBHZW5ldCBNb2wgQmlvbDwvZnVsbC10aXRsZT48YWJici0xPlN0YXRpc3Rp
Y2FsIGFwcGxpY2F0aW9ucyBpbiBnZW5ldGljcyBhbmQgbW9sZWN1bGFyIGJpb2xvZ3k8L2FiYnIt
MT48L3BlcmlvZGljYWw+PGFsdC1wZXJpb2RpY2FsPjxmdWxsLXRpdGxlPlN0YXQgQXBwbCBHZW5l
dCBNb2wgQmlvbDwvZnVsbC10aXRsZT48YWJici0xPlN0YXRpc3RpY2FsIGFwcGxpY2F0aW9ucyBp
biBnZW5ldGljcyBhbmQgbW9sZWN1bGFyIGJpb2xvZ3k8L2FiYnItMT48L2FsdC1wZXJpb2RpY2Fs
Pjx2b2x1bWU+MTE8L3ZvbHVtZT48bnVtYmVyPjU8L251bWJlcj48a2V5d29yZHM+PGtleXdvcmQ+
QmFzZSBTZXF1ZW5jZTwva2V5d29yZD48a2V5d29yZD5EYXRhYmFzZXMsIEdlbmV0aWM8L2tleXdv
cmQ+PGtleXdvcmQ+R2VuZSBFeHByZXNzaW9uIFByb2ZpbGluZy9tZXRob2RzLypzdGF0aXN0aWNz
ICZhbXA7IG51bWVyaWNhbCBkYXRhPC9rZXl3b3JkPjxrZXl3b3JkPkxpa2VsaWhvb2QgRnVuY3Rp
b25zPC9rZXl3b3JkPjxrZXl3b3JkPlJOQSwgTWVzc2VuZ2VyL21ldGFib2xpc208L2tleXdvcmQ+
PGtleXdvcmQ+U2VxdWVuY2UgQW5hbHlzaXMsIFJOQS8qbWV0aG9kczwva2V5d29yZD48L2tleXdv
cmRzPjxkYXRlcz48eWVhcj4yMDEyPC95ZWFyPjwvZGF0ZXM+PGlzYm4+MTU0NC02MTE1IChFbGVj
dHJvbmljKSYjeEQ7MTU0NC02MTE1IChMaW5raW5nKTwvaXNibj48YWNjZXNzaW9uLW51bT4yMzEw
NDg0MjwvYWNjZXNzaW9uLW51bT48dXJscz48cmVsYXRlZC11cmxzPjx1cmw+aHR0cDovL3d3dy5u
Y2JpLm5sbS5uaWguZ292L3B1Ym1lZC8yMzEwNDg0MjwvdXJsPjwvcmVsYXRlZC11cmxzPjwvdXJs
cz48ZWxlY3Ryb25pYy1yZXNvdXJjZS1udW0+MTAuMTUxNS8xNTQ0LTYxMTUuMTgyNjwvZWxlY3Ry
b25pYy1yZXNvdXJjZS1udW0+PC9yZWNvcmQ+PC9DaXRlPjwvRW5kTm90ZT5=
</w:fldData>
        </w:fldChar>
      </w:r>
      <w:r w:rsidR="00DC3CEC" w:rsidRPr="00127122">
        <w:rPr>
          <w:sz w:val="24"/>
          <w:szCs w:val="24"/>
        </w:rPr>
        <w:instrText xml:space="preserve"> ADDIN EN.CITE </w:instrText>
      </w:r>
      <w:r w:rsidR="00DC3CEC" w:rsidRPr="00127122">
        <w:rPr>
          <w:sz w:val="24"/>
          <w:szCs w:val="24"/>
        </w:rPr>
        <w:fldChar w:fldCharType="begin">
          <w:fldData xml:space="preserve">PEVuZE5vdGU+PENpdGU+PEF1dGhvcj5MaTwvQXV0aG9yPjxZZWFyPjIwMTM8L1llYXI+PFJlY051
bT4xOTwvUmVjTnVtPjxEaXNwbGF5VGV4dD5bNS03XTwvRGlzcGxheVRleHQ+PHJlY29yZD48cmVj
LW51bWJlcj4xOTwvcmVjLW51bWJlcj48Zm9yZWlnbi1rZXlzPjxrZXkgYXBwPSJFTiIgZGItaWQ9
ImFlcnplZDlwZDI1c3JjZWZwOWJ2emY5ejBlMHZ6NTBzZGRkMCIgdGltZXN0YW1wPSIxNDM4MzU2
OTI5Ij4xOTwva2V5PjwvZm9yZWlnbi1rZXlzPjxyZWYtdHlwZSBuYW1lPSJKb3VybmFsIEFydGlj
bGUiPjE3PC9yZWYtdHlwZT48Y29udHJpYnV0b3JzPjxhdXRob3JzPjxhdXRob3I+TGksIEouPC9h
dXRob3I+PGF1dGhvcj5UaWJzaGlyYW5pLCBSLjwvYXV0aG9yPjwvYXV0aG9ycz48L2NvbnRyaWJ1
dG9ycz48YXV0aC1hZGRyZXNzPjFEZXBhcnRtZW50IG9mIFN0YXRpc3RpY3MsIFN0YW5mb3JkIFVu
aXZlcnNpdHksIFN0YW5mb3JkLCBDQSA5NDMwNSwgVVNBLjwvYXV0aC1hZGRyZXNzPjx0aXRsZXM+
PHRpdGxlPkZpbmRpbmcgY29uc2lzdGVudCBwYXR0ZXJuczogYSBub25wYXJhbWV0cmljIGFwcHJv
YWNoIGZvciBpZGVudGlmeWluZyBkaWZmZXJlbnRpYWwgZXhwcmVzc2lvbiBpbiBSTkEtU2VxIGRh
dGE8L3RpdGxlPjxzZWNvbmRhcnktdGl0bGU+U3RhdCBNZXRob2RzIE1lZCBSZXM8L3NlY29uZGFy
eS10aXRsZT48YWx0LXRpdGxlPlN0YXRpc3RpY2FsIG1ldGhvZHMgaW4gbWVkaWNhbCByZXNlYXJj
aDwvYWx0LXRpdGxlPjwvdGl0bGVzPjxwZXJpb2RpY2FsPjxmdWxsLXRpdGxlPlN0YXQgTWV0aG9k
cyBNZWQgUmVzPC9mdWxsLXRpdGxlPjxhYmJyLTE+U3RhdGlzdGljYWwgbWV0aG9kcyBpbiBtZWRp
Y2FsIHJlc2VhcmNoPC9hYmJyLTE+PC9wZXJpb2RpY2FsPjxhbHQtcGVyaW9kaWNhbD48ZnVsbC10
aXRsZT5TdGF0IE1ldGhvZHMgTWVkIFJlczwvZnVsbC10aXRsZT48YWJici0xPlN0YXRpc3RpY2Fs
IG1ldGhvZHMgaW4gbWVkaWNhbCByZXNlYXJjaDwvYWJici0xPjwvYWx0LXBlcmlvZGljYWw+PHBh
Z2VzPjUxOS0zNjwvcGFnZXM+PHZvbHVtZT4yMjwvdm9sdW1lPjxudW1iZXI+NTwvbnVtYmVyPjxr
ZXl3b3Jkcz48a2V5d29yZD5IdW1hbnM8L2tleXdvcmQ+PGtleXdvcmQ+KlNlcXVlbmNlIEFuYWx5
c2lzLCBSTkE8L2tleXdvcmQ+PGtleXdvcmQ+KlN0YXRpc3RpY3MsIE5vbnBhcmFtZXRyaWM8L2tl
eXdvcmQ+PC9rZXl3b3Jkcz48ZGF0ZXM+PHllYXI+MjAxMzwveWVhcj48cHViLWRhdGVzPjxkYXRl
Pk9jdDwvZGF0ZT48L3B1Yi1kYXRlcz48L2RhdGVzPjxpc2JuPjE0NzctMDMzNCAoRWxlY3Ryb25p
YykmI3hEOzA5NjItMjgwMiAoTGlua2luZyk8L2lzYm4+PGFjY2Vzc2lvbi1udW0+MjIxMjc1Nzk8
L2FjY2Vzc2lvbi1udW0+PHVybHM+PHJlbGF0ZWQtdXJscz48dXJsPmh0dHA6Ly93d3cubmNiaS5u
bG0ubmloLmdvdi9wdWJtZWQvMjIxMjc1Nzk8L3VybD48L3JlbGF0ZWQtdXJscz48L3VybHM+PGVs
ZWN0cm9uaWMtcmVzb3VyY2UtbnVtPjEwLjExNzcvMDk2MjI4MDIxMTQyODM4NjwvZWxlY3Ryb25p
Yy1yZXNvdXJjZS1udW0+PC9yZWNvcmQ+PC9DaXRlPjxDaXRlPjxBdXRob3I+TGk8L0F1dGhvcj48
WWVhcj4yMDEyPC9ZZWFyPjxSZWNOdW0+MjA8L1JlY051bT48cmVjb3JkPjxyZWMtbnVtYmVyPjIw
PC9yZWMtbnVtYmVyPjxmb3JlaWduLWtleXM+PGtleSBhcHA9IkVOIiBkYi1pZD0iYWVyemVkOXBk
MjVzcmNlZnA5YnZ6Zjl6MGUwdno1MHNkZGQwIiB0aW1lc3RhbXA9IjE0MzgzNTcwODciPjIwPC9r
ZXk+PC9mb3JlaWduLWtleXM+PHJlZi10eXBlIG5hbWU9IkpvdXJuYWwgQXJ0aWNsZSI+MTc8L3Jl
Zi10eXBlPjxjb250cmlidXRvcnM+PGF1dGhvcnM+PGF1dGhvcj5MaSwgSi48L2F1dGhvcj48YXV0
aG9yPldpdHRlbiwgRC4gTS48L2F1dGhvcj48YXV0aG9yPkpvaG5zdG9uZSwgSS4gTS48L2F1dGhv
cj48YXV0aG9yPlRpYnNoaXJhbmksIFIuPC9hdXRob3I+PC9hdXRob3JzPjwvY29udHJpYnV0b3Jz
PjxhdXRoLWFkZHJlc3M+RGVwYXJ0bWVudCBvZiBTdGF0aXN0aWNzLCBTdGFuZm9yZCBVbml2ZXJz
aXR5LCBTdGFuZm9yZCwgQ0EgOTQzMDUsIFVTQS4ganVubGkwN0BzdGFuZm9yZC5lZHU8L2F1dGgt
YWRkcmVzcz48dGl0bGVzPjx0aXRsZT5Ob3JtYWxpemF0aW9uLCB0ZXN0aW5nLCBhbmQgZmFsc2Ug
ZGlzY292ZXJ5IHJhdGUgZXN0aW1hdGlvbiBmb3IgUk5BLXNlcXVlbmNpbmcgZGF0YTwvdGl0bGU+
PHNlY29uZGFyeS10aXRsZT5CaW9zdGF0aXN0aWNzPC9zZWNvbmRhcnktdGl0bGU+PGFsdC10aXRs
ZT5CaW9zdGF0aXN0aWNzPC9hbHQtdGl0bGU+PC90aXRsZXM+PHBlcmlvZGljYWw+PGZ1bGwtdGl0
bGU+Qmlvc3RhdGlzdGljczwvZnVsbC10aXRsZT48YWJici0xPkJpb3N0YXRpc3RpY3M8L2FiYnIt
MT48L3BlcmlvZGljYWw+PGFsdC1wZXJpb2RpY2FsPjxmdWxsLXRpdGxlPkJpb3N0YXRpc3RpY3M8
L2Z1bGwtdGl0bGU+PGFiYnItMT5CaW9zdGF0aXN0aWNzPC9hYmJyLTE+PC9hbHQtcGVyaW9kaWNh
bD48cGFnZXM+NTIzLTM4PC9wYWdlcz48dm9sdW1lPjEzPC92b2x1bWU+PG51bWJlcj4zPC9udW1i
ZXI+PGtleXdvcmRzPjxrZXl3b3JkPipEYXRhIEludGVycHJldGF0aW9uLCBTdGF0aXN0aWNhbDwv
a2V5d29yZD48a2V5d29yZD5IdW1hbnM8L2tleXdvcmQ+PGtleXdvcmQ+Kk1vZGVscywgU3RhdGlz
dGljYWw8L2tleXdvcmQ+PGtleXdvcmQ+Uk5BLCBNZXNzZW5nZXIvY2hlbWlzdHJ5LypnZW5ldGlj
czwva2V5d29yZD48a2V5d29yZD5SZXZlcnNlIFRyYW5zY3JpcHRhc2UgUG9seW1lcmFzZSBDaGFp
biBSZWFjdGlvbjwva2V5d29yZD48a2V5d29yZD5TZXF1ZW5jZSBBbmFseXNpcywgRE5BLyptZXRo
b2RzPC9rZXl3b3JkPjwva2V5d29yZHM+PGRhdGVzPjx5ZWFyPjIwMTI8L3llYXI+PHB1Yi1kYXRl
cz48ZGF0ZT5KdWw8L2RhdGU+PC9wdWItZGF0ZXM+PC9kYXRlcz48aXNibj4xNDY4LTQzNTcgKEVs
ZWN0cm9uaWMpJiN4RDsxNDY1LTQ2NDQgKExpbmtpbmcpPC9pc2JuPjxhY2Nlc3Npb24tbnVtPjIy
MDAzMjQ1PC9hY2Nlc3Npb24tbnVtPjx1cmxzPjxyZWxhdGVkLXVybHM+PHVybD5odHRwOi8vd3d3
Lm5jYmkubmxtLm5paC5nb3YvcHVibWVkLzIyMDAzMjQ1PC91cmw+PC9yZWxhdGVkLXVybHM+PC91
cmxzPjxjdXN0b20yPjMzNzI5NDA8L2N1c3RvbTI+PGVsZWN0cm9uaWMtcmVzb3VyY2UtbnVtPjEw
LjEwOTMvYmlvc3RhdGlzdGljcy9reHIwMzE8L2VsZWN0cm9uaWMtcmVzb3VyY2UtbnVtPjwvcmVj
b3JkPjwvQ2l0ZT48Q2l0ZT48QXV0aG9yPkx1bmQ8L0F1dGhvcj48WWVhcj4yMDEyPC9ZZWFyPjxS
ZWNOdW0+MTg8L1JlY051bT48cmVjb3JkPjxyZWMtbnVtYmVyPjE4PC9yZWMtbnVtYmVyPjxmb3Jl
aWduLWtleXM+PGtleSBhcHA9IkVOIiBkYi1pZD0iYWVyemVkOXBkMjVzcmNlZnA5YnZ6Zjl6MGUw
dno1MHNkZGQwIiB0aW1lc3RhbXA9IjE0MzgzNTY4MjUiPjE4PC9rZXk+PC9mb3JlaWduLWtleXM+
PHJlZi10eXBlIG5hbWU9IkpvdXJuYWwgQXJ0aWNsZSI+MTc8L3JlZi10eXBlPjxjb250cmlidXRv
cnM+PGF1dGhvcnM+PGF1dGhvcj5MdW5kLCBTLiBQLjwvYXV0aG9yPjxhdXRob3I+TmV0dGxldG9u
LCBELjwvYXV0aG9yPjxhdXRob3I+TWNDYXJ0aHksIEQuIEouPC9hdXRob3I+PGF1dGhvcj5TbXl0
aCwgRy4gSy48L2F1dGhvcj48L2F1dGhvcnM+PC9jb250cmlidXRvcnM+PGF1dGgtYWRkcmVzcz5T
dGF0aXN0aWNhbCBFbmdpbmVlcmluZyBEaXZpc2lvbiwgTmF0aW9uYWwgSW5zdGl0dXRlIG9mIFN0
YW5kYXJkcyBhbmQgVGVjaG5vbG9neS48L2F1dGgtYWRkcmVzcz48dGl0bGVzPjx0aXRsZT5EZXRl
Y3RpbmcgZGlmZmVyZW50aWFsIGV4cHJlc3Npb24gaW4gUk5BLXNlcXVlbmNlIGRhdGEgdXNpbmcg
cXVhc2ktbGlrZWxpaG9vZCB3aXRoIHNocnVua2VuIGRpc3BlcnNpb24gZXN0aW1hdGVzPC90aXRs
ZT48c2Vjb25kYXJ5LXRpdGxlPlN0YXQgQXBwbCBHZW5ldCBNb2wgQmlvbDwvc2Vjb25kYXJ5LXRp
dGxlPjxhbHQtdGl0bGU+U3RhdGlzdGljYWwgYXBwbGljYXRpb25zIGluIGdlbmV0aWNzIGFuZCBt
b2xlY3VsYXIgYmlvbG9neTwvYWx0LXRpdGxlPjwvdGl0bGVzPjxwZXJpb2RpY2FsPjxmdWxsLXRp
dGxlPlN0YXQgQXBwbCBHZW5ldCBNb2wgQmlvbDwvZnVsbC10aXRsZT48YWJici0xPlN0YXRpc3Rp
Y2FsIGFwcGxpY2F0aW9ucyBpbiBnZW5ldGljcyBhbmQgbW9sZWN1bGFyIGJpb2xvZ3k8L2FiYnIt
MT48L3BlcmlvZGljYWw+PGFsdC1wZXJpb2RpY2FsPjxmdWxsLXRpdGxlPlN0YXQgQXBwbCBHZW5l
dCBNb2wgQmlvbDwvZnVsbC10aXRsZT48YWJici0xPlN0YXRpc3RpY2FsIGFwcGxpY2F0aW9ucyBp
biBnZW5ldGljcyBhbmQgbW9sZWN1bGFyIGJpb2xvZ3k8L2FiYnItMT48L2FsdC1wZXJpb2RpY2Fs
Pjx2b2x1bWU+MTE8L3ZvbHVtZT48bnVtYmVyPjU8L251bWJlcj48a2V5d29yZHM+PGtleXdvcmQ+
QmFzZSBTZXF1ZW5jZTwva2V5d29yZD48a2V5d29yZD5EYXRhYmFzZXMsIEdlbmV0aWM8L2tleXdv
cmQ+PGtleXdvcmQ+R2VuZSBFeHByZXNzaW9uIFByb2ZpbGluZy9tZXRob2RzLypzdGF0aXN0aWNz
ICZhbXA7IG51bWVyaWNhbCBkYXRhPC9rZXl3b3JkPjxrZXl3b3JkPkxpa2VsaWhvb2QgRnVuY3Rp
b25zPC9rZXl3b3JkPjxrZXl3b3JkPlJOQSwgTWVzc2VuZ2VyL21ldGFib2xpc208L2tleXdvcmQ+
PGtleXdvcmQ+U2VxdWVuY2UgQW5hbHlzaXMsIFJOQS8qbWV0aG9kczwva2V5d29yZD48L2tleXdv
cmRzPjxkYXRlcz48eWVhcj4yMDEyPC95ZWFyPjwvZGF0ZXM+PGlzYm4+MTU0NC02MTE1IChFbGVj
dHJvbmljKSYjeEQ7MTU0NC02MTE1IChMaW5raW5nKTwvaXNibj48YWNjZXNzaW9uLW51bT4yMzEw
NDg0MjwvYWNjZXNzaW9uLW51bT48dXJscz48cmVsYXRlZC11cmxzPjx1cmw+aHR0cDovL3d3dy5u
Y2JpLm5sbS5uaWguZ292L3B1Ym1lZC8yMzEwNDg0MjwvdXJsPjwvcmVsYXRlZC11cmxzPjwvdXJs
cz48ZWxlY3Ryb25pYy1yZXNvdXJjZS1udW0+MTAuMTUxNS8xNTQ0LTYxMTUuMTgyNjwvZWxlY3Ry
b25pYy1yZXNvdXJjZS1udW0+PC9yZWNvcmQ+PC9DaXRlPjwvRW5kTm90ZT5=
</w:fldData>
        </w:fldChar>
      </w:r>
      <w:r w:rsidR="00DC3CEC" w:rsidRPr="00127122">
        <w:rPr>
          <w:sz w:val="24"/>
          <w:szCs w:val="24"/>
        </w:rPr>
        <w:instrText xml:space="preserve"> ADDIN EN.CITE.DATA </w:instrText>
      </w:r>
      <w:r w:rsidR="00DC3CEC" w:rsidRPr="00127122">
        <w:rPr>
          <w:sz w:val="24"/>
          <w:szCs w:val="24"/>
        </w:rPr>
      </w:r>
      <w:r w:rsidR="00DC3CEC" w:rsidRPr="00127122">
        <w:rPr>
          <w:sz w:val="24"/>
          <w:szCs w:val="24"/>
        </w:rPr>
        <w:fldChar w:fldCharType="end"/>
      </w:r>
      <w:r w:rsidR="00DC3CEC" w:rsidRPr="00127122">
        <w:rPr>
          <w:sz w:val="24"/>
          <w:szCs w:val="24"/>
        </w:rPr>
      </w:r>
      <w:r w:rsidR="00DC3CEC" w:rsidRPr="00127122">
        <w:rPr>
          <w:sz w:val="24"/>
          <w:szCs w:val="24"/>
        </w:rPr>
        <w:fldChar w:fldCharType="separate"/>
      </w:r>
      <w:r w:rsidR="00DC3CEC" w:rsidRPr="00127122">
        <w:rPr>
          <w:noProof/>
          <w:sz w:val="24"/>
          <w:szCs w:val="24"/>
        </w:rPr>
        <w:t>[</w:t>
      </w:r>
      <w:hyperlink w:anchor="_ENREF_5" w:tooltip="Li, 2013 #19" w:history="1">
        <w:r w:rsidR="003E2083" w:rsidRPr="00127122">
          <w:rPr>
            <w:noProof/>
            <w:sz w:val="24"/>
            <w:szCs w:val="24"/>
          </w:rPr>
          <w:t>5-7</w:t>
        </w:r>
      </w:hyperlink>
      <w:r w:rsidR="00DC3CEC" w:rsidRPr="00127122">
        <w:rPr>
          <w:noProof/>
          <w:sz w:val="24"/>
          <w:szCs w:val="24"/>
        </w:rPr>
        <w:t>]</w:t>
      </w:r>
      <w:r w:rsidR="00DC3CEC" w:rsidRPr="00127122">
        <w:rPr>
          <w:sz w:val="24"/>
          <w:szCs w:val="24"/>
        </w:rPr>
        <w:fldChar w:fldCharType="end"/>
      </w:r>
      <w:r w:rsidR="00BD0FE7" w:rsidRPr="00127122">
        <w:rPr>
          <w:sz w:val="24"/>
          <w:szCs w:val="24"/>
        </w:rPr>
        <w:t xml:space="preserve">.  Unfortunately, there is a </w:t>
      </w:r>
      <w:r w:rsidR="00C27DAB" w:rsidRPr="00127122">
        <w:rPr>
          <w:sz w:val="24"/>
          <w:szCs w:val="24"/>
        </w:rPr>
        <w:t>paucity</w:t>
      </w:r>
      <w:r w:rsidR="00BD0FE7" w:rsidRPr="00127122">
        <w:rPr>
          <w:sz w:val="24"/>
          <w:szCs w:val="24"/>
        </w:rPr>
        <w:t xml:space="preserve"> of methodologies that </w:t>
      </w:r>
      <w:r w:rsidR="00C27DAB" w:rsidRPr="00127122">
        <w:rPr>
          <w:sz w:val="24"/>
          <w:szCs w:val="24"/>
        </w:rPr>
        <w:t xml:space="preserve">can identify </w:t>
      </w:r>
      <w:r w:rsidR="00CB4CAE" w:rsidRPr="00127122">
        <w:rPr>
          <w:sz w:val="24"/>
          <w:szCs w:val="24"/>
        </w:rPr>
        <w:t xml:space="preserve">correlated </w:t>
      </w:r>
      <w:r w:rsidR="00C27DAB" w:rsidRPr="00127122">
        <w:rPr>
          <w:sz w:val="24"/>
          <w:szCs w:val="24"/>
        </w:rPr>
        <w:t>gene expression pattern</w:t>
      </w:r>
      <w:r w:rsidR="00CB4CAE" w:rsidRPr="00127122">
        <w:rPr>
          <w:sz w:val="24"/>
          <w:szCs w:val="24"/>
        </w:rPr>
        <w:t>s</w:t>
      </w:r>
      <w:r w:rsidR="00C27DAB" w:rsidRPr="00127122">
        <w:rPr>
          <w:sz w:val="24"/>
          <w:szCs w:val="24"/>
        </w:rPr>
        <w:t xml:space="preserve"> from RNA-</w:t>
      </w:r>
      <w:proofErr w:type="spellStart"/>
      <w:r w:rsidR="00C27DAB" w:rsidRPr="00127122">
        <w:rPr>
          <w:sz w:val="24"/>
          <w:szCs w:val="24"/>
        </w:rPr>
        <w:t>Seq</w:t>
      </w:r>
      <w:proofErr w:type="spellEnd"/>
      <w:r w:rsidR="00C27DAB" w:rsidRPr="00127122">
        <w:rPr>
          <w:sz w:val="24"/>
          <w:szCs w:val="24"/>
        </w:rPr>
        <w:t xml:space="preserve"> count data across biological conditions (i.e., time course, dose response, multiclass study designs).</w:t>
      </w:r>
    </w:p>
    <w:p w14:paraId="1AAC26C7" w14:textId="77777777" w:rsidR="0093244E" w:rsidRPr="00127122" w:rsidRDefault="0093244E" w:rsidP="000828A4">
      <w:pPr>
        <w:spacing w:line="480" w:lineRule="auto"/>
        <w:rPr>
          <w:sz w:val="24"/>
          <w:szCs w:val="24"/>
        </w:rPr>
      </w:pPr>
    </w:p>
    <w:p w14:paraId="59586873" w14:textId="08EF5851" w:rsidR="0093244E" w:rsidRPr="00127122" w:rsidRDefault="0093244E" w:rsidP="000828A4">
      <w:pPr>
        <w:spacing w:line="480" w:lineRule="auto"/>
        <w:rPr>
          <w:sz w:val="24"/>
          <w:szCs w:val="24"/>
        </w:rPr>
      </w:pPr>
      <w:r w:rsidRPr="00127122">
        <w:rPr>
          <w:sz w:val="24"/>
          <w:szCs w:val="24"/>
        </w:rPr>
        <w:t>Extracting patterns and identifying co-expressed genes (EPIG) was designed for microarray data to detect</w:t>
      </w:r>
      <w:del w:id="2" w:author="sysprep" w:date="2015-08-03T08:56:00Z">
        <w:r w:rsidRPr="00127122" w:rsidDel="006F579F">
          <w:rPr>
            <w:sz w:val="24"/>
            <w:szCs w:val="24"/>
          </w:rPr>
          <w:delText>ing</w:delText>
        </w:r>
      </w:del>
      <w:r w:rsidRPr="00127122">
        <w:rPr>
          <w:sz w:val="24"/>
          <w:szCs w:val="24"/>
        </w:rPr>
        <w:t xml:space="preserve"> genes with similar expression profiles across biological conditions </w:t>
      </w:r>
      <w:r w:rsidR="00C70825" w:rsidRPr="00127122">
        <w:rPr>
          <w:sz w:val="24"/>
          <w:szCs w:val="24"/>
        </w:rPr>
        <w:fldChar w:fldCharType="begin"/>
      </w:r>
      <w:r w:rsidR="00C70825" w:rsidRPr="00127122">
        <w:rPr>
          <w:sz w:val="24"/>
          <w:szCs w:val="24"/>
        </w:rPr>
        <w:instrText xml:space="preserve"> ADDIN EN.CITE &lt;EndNote&gt;&lt;Cite&gt;&lt;Author&gt;Chou&lt;/Author&gt;&lt;Year&gt;2007&lt;/Year&gt;&lt;RecNum&gt;12&lt;/RecNum&gt;&lt;DisplayText&gt;[8]&lt;/DisplayText&gt;&lt;record&gt;&lt;rec-number&gt;12&lt;/rec-number&gt;&lt;foreign-keys&gt;&lt;key app="EN" db-id="aerzed9pd25srcefp9bvzf9z0e0vz50sddd0" timestamp="0"&gt;12&lt;/key&gt;&lt;/foreign-keys&gt;&lt;ref-type name="Journal Article"&gt;17&lt;/ref-type&gt;&lt;contributors&gt;&lt;authors&gt;&lt;author&gt;Chou, J. W.&lt;/author&gt;&lt;author&gt;Zhou, T.&lt;/author&gt;&lt;author&gt;Kaufmann, W. K.&lt;/author&gt;&lt;author&gt;Paules, R. S.&lt;/author&gt;&lt;author&gt;Bushel, P. R.&lt;/author&gt;&lt;/authors&gt;&lt;/contributors&gt;&lt;auth-address&gt;Microarray Group, National Institute of Environmental Health Sciences, Research Triangle Park, North Carolina, USA. chou@niehs.nih.gov&lt;/auth-address&gt;&lt;titles&gt;&lt;title&gt;Extracting gene expression patterns and identifying co-expressed genes from microarray data reveals biologically responsive processes&lt;/title&gt;&lt;secondary-title&gt;BMC bioinformatics&lt;/secondary-title&gt;&lt;alt-title&gt;BMC Bioinformatics&lt;/alt-title&gt;&lt;/titles&gt;&lt;pages&gt;427&lt;/pages&gt;&lt;volume&gt;8&lt;/volume&gt;&lt;edition&gt;2007/11/06&lt;/edition&gt;&lt;keywords&gt;&lt;keyword&gt;Algorithms&lt;/keyword&gt;&lt;keyword&gt;*Artificial Intelligence&lt;/keyword&gt;&lt;keyword&gt;Biological Assay/*methods&lt;/keyword&gt;&lt;keyword&gt;Databases, Genetic&lt;/keyword&gt;&lt;keyword&gt;Gene Expression Profiling/*methods&lt;/keyword&gt;&lt;keyword&gt;Information Storage and Retrieval/methods&lt;/keyword&gt;&lt;keyword&gt;Oligonucleotide Array Sequence Analysis/*methods&lt;/keyword&gt;&lt;keyword&gt;Pattern Recognition, Automated/*methods&lt;/keyword&gt;&lt;keyword&gt;Proteome/*metabolism&lt;/keyword&gt;&lt;keyword&gt;Signal Transduction/*physiology&lt;/keyword&gt;&lt;/keywords&gt;&lt;dates&gt;&lt;year&gt;2007&lt;/year&gt;&lt;/dates&gt;&lt;isbn&gt;1471-2105 (Electronic)&amp;#xD;1471-2105 (Linking)&lt;/isbn&gt;&lt;accession-num&gt;17980031&lt;/accession-num&gt;&lt;work-type&gt;Research Support, N.I.H., Intramural&lt;/work-type&gt;&lt;urls&gt;&lt;related-urls&gt;&lt;url&gt;http://www.ncbi.nlm.nih.gov/pubmed/17980031&lt;/url&gt;&lt;/related-urls&gt;&lt;/urls&gt;&lt;custom2&gt;2194742&lt;/custom2&gt;&lt;electronic-resource-num&gt;10.1186/1471-2105-8-427&lt;/electronic-resource-num&gt;&lt;language&gt;eng&lt;/language&gt;&lt;/record&gt;&lt;/Cite&gt;&lt;/EndNote&gt;</w:instrText>
      </w:r>
      <w:r w:rsidR="00C70825" w:rsidRPr="00127122">
        <w:rPr>
          <w:sz w:val="24"/>
          <w:szCs w:val="24"/>
        </w:rPr>
        <w:fldChar w:fldCharType="separate"/>
      </w:r>
      <w:r w:rsidR="00C70825" w:rsidRPr="00127122">
        <w:rPr>
          <w:noProof/>
          <w:sz w:val="24"/>
          <w:szCs w:val="24"/>
        </w:rPr>
        <w:t>[</w:t>
      </w:r>
      <w:hyperlink w:anchor="_ENREF_8" w:tooltip="Chou, 2007 #12" w:history="1">
        <w:r w:rsidR="003E2083" w:rsidRPr="00127122">
          <w:rPr>
            <w:noProof/>
            <w:sz w:val="24"/>
            <w:szCs w:val="24"/>
          </w:rPr>
          <w:t>8</w:t>
        </w:r>
      </w:hyperlink>
      <w:r w:rsidR="00C70825" w:rsidRPr="00127122">
        <w:rPr>
          <w:noProof/>
          <w:sz w:val="24"/>
          <w:szCs w:val="24"/>
        </w:rPr>
        <w:t>]</w:t>
      </w:r>
      <w:r w:rsidR="00C70825" w:rsidRPr="00127122">
        <w:rPr>
          <w:sz w:val="24"/>
          <w:szCs w:val="24"/>
        </w:rPr>
        <w:fldChar w:fldCharType="end"/>
      </w:r>
      <w:r w:rsidRPr="00127122">
        <w:rPr>
          <w:sz w:val="24"/>
          <w:szCs w:val="24"/>
        </w:rPr>
        <w:t xml:space="preserve">.  EPIG uses </w:t>
      </w:r>
      <w:r w:rsidR="007861FC" w:rsidRPr="00127122">
        <w:rPr>
          <w:sz w:val="24"/>
          <w:szCs w:val="24"/>
        </w:rPr>
        <w:t xml:space="preserve">the </w:t>
      </w:r>
      <w:r w:rsidRPr="00127122">
        <w:rPr>
          <w:sz w:val="24"/>
          <w:szCs w:val="24"/>
        </w:rPr>
        <w:t>Pearson correlation to group genes by similarity of expression ac</w:t>
      </w:r>
      <w:r w:rsidR="001E546C" w:rsidRPr="00127122">
        <w:rPr>
          <w:sz w:val="24"/>
          <w:szCs w:val="24"/>
        </w:rPr>
        <w:t xml:space="preserve">ross treatment groups, a </w:t>
      </w:r>
      <w:r w:rsidR="001E546C" w:rsidRPr="00127122">
        <w:rPr>
          <w:sz w:val="24"/>
          <w:szCs w:val="24"/>
        </w:rPr>
        <w:lastRenderedPageBreak/>
        <w:t>signal-to-</w:t>
      </w:r>
      <w:r w:rsidRPr="00127122">
        <w:rPr>
          <w:sz w:val="24"/>
          <w:szCs w:val="24"/>
        </w:rPr>
        <w:t xml:space="preserve">noise ratio </w:t>
      </w:r>
      <w:r w:rsidR="001E546C" w:rsidRPr="00127122">
        <w:rPr>
          <w:sz w:val="24"/>
          <w:szCs w:val="24"/>
        </w:rPr>
        <w:t xml:space="preserve">(SNR) to compare the level of a genes expression to background noise and magnitude of </w:t>
      </w:r>
      <w:r w:rsidR="007861FC" w:rsidRPr="00127122">
        <w:rPr>
          <w:sz w:val="24"/>
          <w:szCs w:val="24"/>
        </w:rPr>
        <w:t xml:space="preserve">fold </w:t>
      </w:r>
      <w:r w:rsidR="001E546C" w:rsidRPr="00127122">
        <w:rPr>
          <w:sz w:val="24"/>
          <w:szCs w:val="24"/>
        </w:rPr>
        <w:t>change to assess the level of differential gene expression between test samples and controls/baseline.</w:t>
      </w:r>
      <w:r w:rsidR="00ED0A06" w:rsidRPr="00127122">
        <w:rPr>
          <w:sz w:val="24"/>
          <w:szCs w:val="24"/>
        </w:rPr>
        <w:t xml:space="preserve">  Normalizing RNA-</w:t>
      </w:r>
      <w:proofErr w:type="spellStart"/>
      <w:r w:rsidR="00ED0A06" w:rsidRPr="00127122">
        <w:rPr>
          <w:sz w:val="24"/>
          <w:szCs w:val="24"/>
        </w:rPr>
        <w:t>Seq</w:t>
      </w:r>
      <w:proofErr w:type="spellEnd"/>
      <w:r w:rsidR="00ED0A06" w:rsidRPr="00127122">
        <w:rPr>
          <w:sz w:val="24"/>
          <w:szCs w:val="24"/>
        </w:rPr>
        <w:t xml:space="preserve"> data to transform it into microarray gene expression space permits it to be analyzed by EPIG but comes with the aforementioned caveats.  </w:t>
      </w:r>
    </w:p>
    <w:p w14:paraId="2FABDA8C" w14:textId="77777777" w:rsidR="00AD6F0C" w:rsidRPr="00127122" w:rsidRDefault="00AD6F0C" w:rsidP="000828A4">
      <w:pPr>
        <w:spacing w:line="480" w:lineRule="auto"/>
        <w:rPr>
          <w:sz w:val="24"/>
          <w:szCs w:val="24"/>
        </w:rPr>
      </w:pPr>
    </w:p>
    <w:p w14:paraId="6EEBED5F" w14:textId="1B2425F0" w:rsidR="00AD6F0C" w:rsidRPr="00127122" w:rsidRDefault="00AD6F0C" w:rsidP="000828A4">
      <w:pPr>
        <w:spacing w:line="480" w:lineRule="auto"/>
        <w:rPr>
          <w:sz w:val="24"/>
          <w:szCs w:val="24"/>
        </w:rPr>
      </w:pPr>
      <w:r w:rsidRPr="00127122">
        <w:rPr>
          <w:sz w:val="24"/>
          <w:szCs w:val="24"/>
        </w:rPr>
        <w:t xml:space="preserve">We </w:t>
      </w:r>
      <w:r w:rsidR="00A84DA2" w:rsidRPr="00127122">
        <w:rPr>
          <w:sz w:val="24"/>
          <w:szCs w:val="24"/>
        </w:rPr>
        <w:t>adapted the EPIG methodology for the identification of co-expressed genes from RNA-</w:t>
      </w:r>
      <w:proofErr w:type="spellStart"/>
      <w:r w:rsidR="00A84DA2" w:rsidRPr="00127122">
        <w:rPr>
          <w:sz w:val="24"/>
          <w:szCs w:val="24"/>
        </w:rPr>
        <w:t>Seq</w:t>
      </w:r>
      <w:proofErr w:type="spellEnd"/>
      <w:r w:rsidR="00A84DA2" w:rsidRPr="00127122">
        <w:rPr>
          <w:sz w:val="24"/>
          <w:szCs w:val="24"/>
        </w:rPr>
        <w:t xml:space="preserve"> data (EPIG-</w:t>
      </w:r>
      <w:proofErr w:type="spellStart"/>
      <w:r w:rsidR="00A84DA2" w:rsidRPr="00127122">
        <w:rPr>
          <w:sz w:val="24"/>
          <w:szCs w:val="24"/>
        </w:rPr>
        <w:t>Seq</w:t>
      </w:r>
      <w:proofErr w:type="spellEnd"/>
      <w:r w:rsidR="00A84DA2" w:rsidRPr="00127122">
        <w:rPr>
          <w:sz w:val="24"/>
          <w:szCs w:val="24"/>
        </w:rPr>
        <w:t xml:space="preserve">).  Patterns of gene expression across experimental groups </w:t>
      </w:r>
      <w:r w:rsidR="00B0116A" w:rsidRPr="00127122">
        <w:rPr>
          <w:sz w:val="24"/>
          <w:szCs w:val="24"/>
        </w:rPr>
        <w:t>are</w:t>
      </w:r>
      <w:r w:rsidR="00A84DA2" w:rsidRPr="00127122">
        <w:rPr>
          <w:sz w:val="24"/>
          <w:szCs w:val="24"/>
        </w:rPr>
        <w:t xml:space="preserve"> determined using a </w:t>
      </w:r>
      <w:r w:rsidR="007B7154" w:rsidRPr="00127122">
        <w:rPr>
          <w:sz w:val="24"/>
          <w:szCs w:val="24"/>
          <w:lang w:val="en-GB"/>
        </w:rPr>
        <w:t xml:space="preserve">similarity measure for count data </w:t>
      </w:r>
      <w:r w:rsidR="00C70825" w:rsidRPr="00127122">
        <w:rPr>
          <w:sz w:val="24"/>
          <w:szCs w:val="24"/>
          <w:lang w:val="en-GB"/>
        </w:rPr>
        <w:fldChar w:fldCharType="begin"/>
      </w:r>
      <w:r w:rsidR="00C70825" w:rsidRPr="00127122">
        <w:rPr>
          <w:sz w:val="24"/>
          <w:szCs w:val="24"/>
          <w:lang w:val="en-GB"/>
        </w:rPr>
        <w:instrText xml:space="preserve"> ADDIN EN.CITE &lt;EndNote&gt;&lt;Cite&gt;&lt;Author&gt;Cao&lt;/Author&gt;&lt;Year&gt;1997&lt;/Year&gt;&lt;RecNum&gt;20&lt;/RecNum&gt;&lt;DisplayText&gt;[9]&lt;/DisplayText&gt;&lt;record&gt;&lt;rec-number&gt;20&lt;/rec-number&gt;&lt;foreign-keys&gt;&lt;key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C70825" w:rsidRPr="00127122">
        <w:rPr>
          <w:sz w:val="24"/>
          <w:szCs w:val="24"/>
          <w:lang w:val="en-GB"/>
        </w:rPr>
        <w:fldChar w:fldCharType="separate"/>
      </w:r>
      <w:r w:rsidR="00C70825" w:rsidRPr="00127122">
        <w:rPr>
          <w:noProof/>
          <w:sz w:val="24"/>
          <w:szCs w:val="24"/>
          <w:lang w:val="en-GB"/>
        </w:rPr>
        <w:t>[</w:t>
      </w:r>
      <w:hyperlink w:anchor="_ENREF_9" w:tooltip="Cao, 1997 #20" w:history="1">
        <w:r w:rsidR="003E2083" w:rsidRPr="00127122">
          <w:rPr>
            <w:noProof/>
            <w:sz w:val="24"/>
            <w:szCs w:val="24"/>
            <w:lang w:val="en-GB"/>
          </w:rPr>
          <w:t>9</w:t>
        </w:r>
      </w:hyperlink>
      <w:r w:rsidR="00C70825" w:rsidRPr="00127122">
        <w:rPr>
          <w:noProof/>
          <w:sz w:val="24"/>
          <w:szCs w:val="24"/>
          <w:lang w:val="en-GB"/>
        </w:rPr>
        <w:t>]</w:t>
      </w:r>
      <w:r w:rsidR="00C70825" w:rsidRPr="00127122">
        <w:rPr>
          <w:sz w:val="24"/>
          <w:szCs w:val="24"/>
          <w:lang w:val="en-GB"/>
        </w:rPr>
        <w:fldChar w:fldCharType="end"/>
      </w:r>
      <w:r w:rsidR="00A84DA2" w:rsidRPr="00127122">
        <w:rPr>
          <w:sz w:val="24"/>
          <w:szCs w:val="24"/>
        </w:rPr>
        <w:t xml:space="preserve">to ascertain similarity between expression profiles, a </w:t>
      </w:r>
      <w:proofErr w:type="spellStart"/>
      <w:r w:rsidR="006200EC" w:rsidRPr="00127122">
        <w:rPr>
          <w:sz w:val="24"/>
          <w:szCs w:val="24"/>
        </w:rPr>
        <w:t>quasipoisson</w:t>
      </w:r>
      <w:proofErr w:type="spellEnd"/>
      <w:r w:rsidR="006200EC" w:rsidRPr="00127122">
        <w:rPr>
          <w:sz w:val="24"/>
          <w:szCs w:val="24"/>
        </w:rPr>
        <w:t xml:space="preserve"> </w:t>
      </w:r>
      <w:r w:rsidR="00A84DA2" w:rsidRPr="00127122">
        <w:rPr>
          <w:sz w:val="24"/>
          <w:szCs w:val="24"/>
        </w:rPr>
        <w:t xml:space="preserve">model </w:t>
      </w:r>
      <w:r w:rsidR="00BA77D5" w:rsidRPr="00127122">
        <w:rPr>
          <w:sz w:val="24"/>
          <w:szCs w:val="24"/>
        </w:rPr>
        <w:fldChar w:fldCharType="begin"/>
      </w:r>
      <w:r w:rsidR="00BA77D5" w:rsidRPr="00127122">
        <w:rPr>
          <w:sz w:val="24"/>
          <w:szCs w:val="24"/>
        </w:rPr>
        <w:instrText xml:space="preserve"> ADDIN EN.CITE &lt;EndNote&gt;&lt;Cite&gt;&lt;Author&gt;Lund&lt;/Author&gt;&lt;Year&gt;2012&lt;/Year&gt;&lt;RecNum&gt;18&lt;/RecNum&gt;&lt;DisplayText&gt;[7]&lt;/DisplayText&gt;&lt;record&gt;&lt;rec-number&gt;18&lt;/rec-number&gt;&lt;foreign-keys&gt;&lt;key app="EN" db-id="aerzed9pd25srcefp9bvzf9z0e0vz50sddd0" timestamp="1438356825"&gt;18&lt;/key&gt;&lt;/foreign-keys&gt;&lt;ref-type name="Journal Article"&gt;17&lt;/ref-type&gt;&lt;contributors&gt;&lt;authors&gt;&lt;author&gt;Lund, S. P.&lt;/author&gt;&lt;author&gt;Nettleton, D.&lt;/author&gt;&lt;author&gt;McCarthy, D. J.&lt;/author&gt;&lt;author&gt;Smyth, G. K.&lt;/author&gt;&lt;/authors&gt;&lt;/contributors&gt;&lt;auth-address&gt;Statistical Engineering Division, National Institute of Standards and Technology.&lt;/auth-address&gt;&lt;titles&gt;&lt;title&gt;Detecting differential expression in RNA-sequence data using quasi-likelihood with shrunken dispersion estimates&lt;/title&gt;&lt;secondary-title&gt;Stat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biology&lt;/abbr-1&gt;&lt;/alt-periodical&gt;&lt;volume&gt;11&lt;/volume&gt;&lt;number&gt;5&lt;/number&gt;&lt;keywords&gt;&lt;keyword&gt;Base Sequence&lt;/keyword&gt;&lt;keyword&gt;Databases, Genetic&lt;/keyword&gt;&lt;keyword&gt;Gene Expression Profiling/methods/*statistics &amp;amp; numerical data&lt;/keyword&gt;&lt;keyword&gt;Likelihood Functions&lt;/keyword&gt;&lt;keyword&gt;RNA, Messenger/metabolism&lt;/keyword&gt;&lt;keyword&gt;Sequence Analysis, RNA/*methods&lt;/keyword&gt;&lt;/keywords&gt;&lt;dates&gt;&lt;year&gt;2012&lt;/year&gt;&lt;/dates&gt;&lt;isbn&gt;1544-6115 (Electronic)&amp;#xD;1544-6115 (Linking)&lt;/isbn&gt;&lt;accession-num&gt;23104842&lt;/accession-num&gt;&lt;urls&gt;&lt;related-urls&gt;&lt;url&gt;http://www.ncbi.nlm.nih.gov/pubmed/23104842&lt;/url&gt;&lt;/related-urls&gt;&lt;/urls&gt;&lt;electronic-resource-num&gt;10.1515/1544-6115.1826&lt;/electronic-resource-num&gt;&lt;/record&gt;&lt;/Cite&gt;&lt;/EndNote&gt;</w:instrText>
      </w:r>
      <w:r w:rsidR="00BA77D5" w:rsidRPr="00127122">
        <w:rPr>
          <w:sz w:val="24"/>
          <w:szCs w:val="24"/>
        </w:rPr>
        <w:fldChar w:fldCharType="separate"/>
      </w:r>
      <w:r w:rsidR="00BA77D5" w:rsidRPr="00127122">
        <w:rPr>
          <w:noProof/>
          <w:sz w:val="24"/>
          <w:szCs w:val="24"/>
        </w:rPr>
        <w:t>[</w:t>
      </w:r>
      <w:hyperlink w:anchor="_ENREF_7" w:tooltip="Lund, 2012 #18" w:history="1">
        <w:r w:rsidR="003E2083" w:rsidRPr="00127122">
          <w:rPr>
            <w:noProof/>
            <w:sz w:val="24"/>
            <w:szCs w:val="24"/>
          </w:rPr>
          <w:t>7</w:t>
        </w:r>
      </w:hyperlink>
      <w:r w:rsidR="00BA77D5" w:rsidRPr="00127122">
        <w:rPr>
          <w:noProof/>
          <w:sz w:val="24"/>
          <w:szCs w:val="24"/>
        </w:rPr>
        <w:t>]</w:t>
      </w:r>
      <w:r w:rsidR="00BA77D5" w:rsidRPr="00127122">
        <w:rPr>
          <w:sz w:val="24"/>
          <w:szCs w:val="24"/>
        </w:rPr>
        <w:fldChar w:fldCharType="end"/>
      </w:r>
      <w:r w:rsidR="00BA77D5" w:rsidRPr="00127122">
        <w:rPr>
          <w:sz w:val="24"/>
          <w:szCs w:val="24"/>
        </w:rPr>
        <w:t xml:space="preserve"> </w:t>
      </w:r>
      <w:r w:rsidR="00A84DA2" w:rsidRPr="00127122">
        <w:rPr>
          <w:sz w:val="24"/>
          <w:szCs w:val="24"/>
        </w:rPr>
        <w:t xml:space="preserve">to estimate </w:t>
      </w:r>
      <w:proofErr w:type="spellStart"/>
      <w:r w:rsidR="00A84DA2" w:rsidRPr="00127122">
        <w:rPr>
          <w:sz w:val="24"/>
          <w:szCs w:val="24"/>
        </w:rPr>
        <w:t>overdispersion</w:t>
      </w:r>
      <w:proofErr w:type="spellEnd"/>
      <w:r w:rsidR="00B0116A" w:rsidRPr="00127122">
        <w:rPr>
          <w:sz w:val="24"/>
          <w:szCs w:val="24"/>
        </w:rPr>
        <w:t xml:space="preserve"> in the data</w:t>
      </w:r>
      <w:r w:rsidR="00A84DA2" w:rsidRPr="00127122">
        <w:rPr>
          <w:sz w:val="24"/>
          <w:szCs w:val="24"/>
        </w:rPr>
        <w:t xml:space="preserve"> and </w:t>
      </w:r>
      <w:r w:rsidR="006200EC" w:rsidRPr="00127122">
        <w:rPr>
          <w:sz w:val="24"/>
          <w:szCs w:val="24"/>
        </w:rPr>
        <w:t>a location parameter</w:t>
      </w:r>
      <w:r w:rsidR="007B7154" w:rsidRPr="00127122">
        <w:rPr>
          <w:sz w:val="24"/>
          <w:szCs w:val="24"/>
        </w:rPr>
        <w:t xml:space="preserve"> </w:t>
      </w:r>
      <w:r w:rsidR="00A84DA2" w:rsidRPr="00127122">
        <w:rPr>
          <w:sz w:val="24"/>
          <w:szCs w:val="24"/>
        </w:rPr>
        <w:t xml:space="preserve">as a measure of the magnitude of difference between </w:t>
      </w:r>
      <w:r w:rsidR="00B0116A" w:rsidRPr="00127122">
        <w:rPr>
          <w:sz w:val="24"/>
          <w:szCs w:val="24"/>
        </w:rPr>
        <w:t>test samples and control/baseline</w:t>
      </w:r>
      <w:r w:rsidR="00A84DA2" w:rsidRPr="00127122">
        <w:rPr>
          <w:sz w:val="24"/>
          <w:szCs w:val="24"/>
        </w:rPr>
        <w:t>.  EPIG-</w:t>
      </w:r>
      <w:proofErr w:type="spellStart"/>
      <w:r w:rsidR="00A84DA2" w:rsidRPr="00127122">
        <w:rPr>
          <w:sz w:val="24"/>
          <w:szCs w:val="24"/>
        </w:rPr>
        <w:t>Seq</w:t>
      </w:r>
      <w:proofErr w:type="spellEnd"/>
      <w:r w:rsidR="00A84DA2" w:rsidRPr="00127122">
        <w:rPr>
          <w:sz w:val="24"/>
          <w:szCs w:val="24"/>
        </w:rPr>
        <w:t xml:space="preserve"> then categorizes each gene </w:t>
      </w:r>
      <w:r w:rsidR="00B0116A" w:rsidRPr="00127122">
        <w:rPr>
          <w:sz w:val="24"/>
          <w:szCs w:val="24"/>
        </w:rPr>
        <w:t xml:space="preserve">expression profile </w:t>
      </w:r>
      <w:r w:rsidR="00A84DA2" w:rsidRPr="00127122">
        <w:rPr>
          <w:sz w:val="24"/>
          <w:szCs w:val="24"/>
        </w:rPr>
        <w:t>to the pattern for which it has the highest correlation.</w:t>
      </w:r>
      <w:r w:rsidR="002757A6" w:rsidRPr="00127122">
        <w:rPr>
          <w:sz w:val="24"/>
          <w:szCs w:val="24"/>
        </w:rPr>
        <w:t xml:space="preserve">  The EPIG-</w:t>
      </w:r>
      <w:proofErr w:type="spellStart"/>
      <w:r w:rsidR="002757A6" w:rsidRPr="00127122">
        <w:rPr>
          <w:sz w:val="24"/>
          <w:szCs w:val="24"/>
        </w:rPr>
        <w:t>Seq</w:t>
      </w:r>
      <w:proofErr w:type="spellEnd"/>
      <w:r w:rsidR="002757A6" w:rsidRPr="00127122">
        <w:rPr>
          <w:sz w:val="24"/>
          <w:szCs w:val="24"/>
        </w:rPr>
        <w:t xml:space="preserve"> approach is impervious to variations in read depths, inflated zeros, outliers in the data and </w:t>
      </w:r>
      <w:proofErr w:type="spellStart"/>
      <w:r w:rsidR="002757A6" w:rsidRPr="00127122">
        <w:rPr>
          <w:sz w:val="24"/>
          <w:szCs w:val="24"/>
        </w:rPr>
        <w:t>overdispersion</w:t>
      </w:r>
      <w:proofErr w:type="spellEnd"/>
      <w:r w:rsidR="002757A6" w:rsidRPr="00127122">
        <w:rPr>
          <w:sz w:val="24"/>
          <w:szCs w:val="24"/>
        </w:rPr>
        <w:t>.  Using simulated data, we show that EPIG-</w:t>
      </w:r>
      <w:proofErr w:type="spellStart"/>
      <w:r w:rsidR="002757A6" w:rsidRPr="00127122">
        <w:rPr>
          <w:sz w:val="24"/>
          <w:szCs w:val="24"/>
        </w:rPr>
        <w:t>Seq</w:t>
      </w:r>
      <w:proofErr w:type="spellEnd"/>
      <w:r w:rsidR="002757A6" w:rsidRPr="00127122">
        <w:rPr>
          <w:sz w:val="24"/>
          <w:szCs w:val="24"/>
        </w:rPr>
        <w:t xml:space="preserve"> is superior to EPIG when the data is transformed by </w:t>
      </w:r>
      <w:r w:rsidR="007861FC" w:rsidRPr="00127122">
        <w:rPr>
          <w:sz w:val="24"/>
          <w:szCs w:val="24"/>
        </w:rPr>
        <w:t xml:space="preserve">the </w:t>
      </w:r>
      <w:r w:rsidR="002757A6" w:rsidRPr="00127122">
        <w:rPr>
          <w:sz w:val="24"/>
          <w:szCs w:val="24"/>
        </w:rPr>
        <w:t>popular RNA-</w:t>
      </w:r>
      <w:proofErr w:type="spellStart"/>
      <w:r w:rsidR="002757A6" w:rsidRPr="00127122">
        <w:rPr>
          <w:sz w:val="24"/>
          <w:szCs w:val="24"/>
        </w:rPr>
        <w:t>Seq</w:t>
      </w:r>
      <w:proofErr w:type="spellEnd"/>
      <w:r w:rsidR="002757A6" w:rsidRPr="00127122">
        <w:rPr>
          <w:sz w:val="24"/>
          <w:szCs w:val="24"/>
        </w:rPr>
        <w:t xml:space="preserve"> </w:t>
      </w:r>
      <w:r w:rsidR="007861FC" w:rsidRPr="00127122">
        <w:rPr>
          <w:sz w:val="24"/>
          <w:szCs w:val="24"/>
        </w:rPr>
        <w:t xml:space="preserve">reads per million (RPM) </w:t>
      </w:r>
      <w:r w:rsidR="002757A6" w:rsidRPr="00127122">
        <w:rPr>
          <w:sz w:val="24"/>
          <w:szCs w:val="24"/>
        </w:rPr>
        <w:t>normalization method and performs equally as well as other pattern analysis methods when count data is used.  W</w:t>
      </w:r>
      <w:r w:rsidR="00F11358" w:rsidRPr="00127122">
        <w:rPr>
          <w:sz w:val="24"/>
          <w:szCs w:val="24"/>
        </w:rPr>
        <w:t>e</w:t>
      </w:r>
      <w:r w:rsidR="002757A6" w:rsidRPr="00127122">
        <w:rPr>
          <w:sz w:val="24"/>
          <w:szCs w:val="24"/>
        </w:rPr>
        <w:t xml:space="preserve"> also apply EPIG-</w:t>
      </w:r>
      <w:proofErr w:type="spellStart"/>
      <w:r w:rsidR="002757A6" w:rsidRPr="00127122">
        <w:rPr>
          <w:sz w:val="24"/>
          <w:szCs w:val="24"/>
        </w:rPr>
        <w:t>Seq</w:t>
      </w:r>
      <w:proofErr w:type="spellEnd"/>
      <w:r w:rsidR="002757A6" w:rsidRPr="00127122">
        <w:rPr>
          <w:sz w:val="24"/>
          <w:szCs w:val="24"/>
        </w:rPr>
        <w:t xml:space="preserve"> to a publicly available</w:t>
      </w:r>
      <w:r w:rsidR="007861FC" w:rsidRPr="00127122">
        <w:rPr>
          <w:sz w:val="24"/>
          <w:szCs w:val="24"/>
        </w:rPr>
        <w:t xml:space="preserve"> RNA-</w:t>
      </w:r>
      <w:proofErr w:type="spellStart"/>
      <w:r w:rsidR="007861FC" w:rsidRPr="00127122">
        <w:rPr>
          <w:sz w:val="24"/>
          <w:szCs w:val="24"/>
        </w:rPr>
        <w:t>Seq</w:t>
      </w:r>
      <w:proofErr w:type="spellEnd"/>
      <w:r w:rsidR="007861FC" w:rsidRPr="00127122">
        <w:rPr>
          <w:sz w:val="24"/>
          <w:szCs w:val="24"/>
        </w:rPr>
        <w:t xml:space="preserve"> data sets from the</w:t>
      </w:r>
      <w:r w:rsidR="002757A6" w:rsidRPr="00127122">
        <w:rPr>
          <w:sz w:val="24"/>
          <w:szCs w:val="24"/>
        </w:rPr>
        <w:t xml:space="preserve"> </w:t>
      </w:r>
      <w:proofErr w:type="spellStart"/>
      <w:r w:rsidR="007861FC" w:rsidRPr="00127122">
        <w:rPr>
          <w:sz w:val="24"/>
          <w:szCs w:val="24"/>
        </w:rPr>
        <w:t>SEquence</w:t>
      </w:r>
      <w:proofErr w:type="spellEnd"/>
      <w:r w:rsidR="007861FC" w:rsidRPr="00127122">
        <w:rPr>
          <w:sz w:val="24"/>
          <w:szCs w:val="24"/>
        </w:rPr>
        <w:t xml:space="preserve"> Quality Control (SEQC) </w:t>
      </w:r>
      <w:r w:rsidR="002757A6" w:rsidRPr="00127122">
        <w:rPr>
          <w:sz w:val="24"/>
          <w:szCs w:val="24"/>
        </w:rPr>
        <w:t>toxicogenomics</w:t>
      </w:r>
      <w:r w:rsidR="00BB719C" w:rsidRPr="00127122">
        <w:rPr>
          <w:sz w:val="24"/>
          <w:szCs w:val="24"/>
        </w:rPr>
        <w:t xml:space="preserve"> </w:t>
      </w:r>
      <w:r w:rsidR="00BB719C" w:rsidRPr="00127122">
        <w:rPr>
          <w:sz w:val="24"/>
          <w:szCs w:val="24"/>
        </w:rPr>
        <w:fldChar w:fldCharType="begin">
          <w:fldData xml:space="preserve">PEVuZE5vdGU+PENpdGU+PEF1dGhvcj5XYW5nPC9BdXRob3I+PFllYXI+MjAxNDwvWWVhcj48UmVj
TnVtPjE0PC9SZWNOdW0+PERpc3BsYXlUZXh0PlsxXTwvRGlzcGxheVRleHQ+PHJlY29yZD48cmVj
LW51bWJlcj4xNDwvcmVjLW51bWJlcj48Zm9yZWlnbi1rZXlzPjxrZXkgYXBwPSJFTiIgZGItaWQ9
ImFlcnplZDlwZDI1c3JjZWZwOWJ2emY5ejBlMHZ6NTBzZGRkMCIgdGltZXN0YW1wPSIxNDM4MzU2
MjQ1Ij4xNDwva2V5PjwvZm9yZWlnbi1rZXlzPjxyZWYtdHlwZSBuYW1lPSJKb3VybmFsIEFydGlj
bGUiPjE3PC9yZWYtdHlwZT48Y29udHJpYnV0b3JzPjxhdXRob3JzPjxhdXRob3I+V2FuZywgQy48
L2F1dGhvcj48YXV0aG9yPkdvbmcsIEIuPC9hdXRob3I+PGF1dGhvcj5CdXNoZWwsIFAuIFIuPC9h
dXRob3I+PGF1dGhvcj5UaGllcnJ5LU1pZWcsIEouPC9hdXRob3I+PGF1dGhvcj5UaGllcnJ5LU1p
ZWcsIEQuPC9hdXRob3I+PGF1dGhvcj5YdSwgSi48L2F1dGhvcj48YXV0aG9yPkZhbmcsIEguPC9h
dXRob3I+PGF1dGhvcj5Ib25nLCBILjwvYXV0aG9yPjxhdXRob3I+U2hlbiwgSi48L2F1dGhvcj48
YXV0aG9yPlN1LCBaLjwvYXV0aG9yPjxhdXRob3I+TWVlaGFuLCBKLjwvYXV0aG9yPjxhdXRob3I+
TGksIFguPC9hdXRob3I+PGF1dGhvcj5ZYW5nLCBMLjwvYXV0aG9yPjxhdXRob3I+TGksIEguPC9h
dXRob3I+PGF1dGhvcj5MYWJhaiwgUC4gUC48L2F1dGhvcj48YXV0aG9yPktyZWlsLCBELiBQLjwv
YXV0aG9yPjxhdXRob3I+TWVnaGVyYmksIEQuPC9hdXRob3I+PGF1dGhvcj5HYWosIFMuPC9hdXRo
b3I+PGF1dGhvcj5DYWltZW50LCBGLjwvYXV0aG9yPjxhdXRob3I+dmFuIERlbGZ0LCBKLjwvYXV0
aG9yPjxhdXRob3I+S2xlaW5qYW5zLCBKLjwvYXV0aG9yPjxhdXRob3I+U2NoZXJlciwgQS48L2F1
dGhvcj48YXV0aG9yPkRldmFuYXJheWFuLCBWLjwvYXV0aG9yPjxhdXRob3I+V2FuZywgSi48L2F1
dGhvcj48YXV0aG9yPllhbmcsIFkuPC9hdXRob3I+PGF1dGhvcj5RaWFuLCBILiBSLjwvYXV0aG9y
PjxhdXRob3I+TGFuY2FzaGlyZSwgTC4gSi48L2F1dGhvcj48YXV0aG9yPkJlc3NhcmFib3ZhLCBN
LjwvYXV0aG9yPjxhdXRob3I+Tmlrb2xza3ksIFkuPC9hdXRob3I+PGF1dGhvcj5GdXJsYW5lbGxv
LCBDLjwvYXV0aG9yPjxhdXRob3I+Q2hpZXJpY2ksIE0uPC9hdXRob3I+PGF1dGhvcj5BbGJhbmVz
ZSwgRC48L2F1dGhvcj48YXV0aG9yPkp1cm1hbiwgRy48L2F1dGhvcj48YXV0aG9yPlJpY2NhZG9u
bmEsIFMuPC9hdXRob3I+PGF1dGhvcj5GaWxvc2ksIE0uPC9hdXRob3I+PGF1dGhvcj5WaXNpbnRh
aW5lciwgUi48L2F1dGhvcj48YXV0aG9yPlpoYW5nLCBLLiBLLjwvYXV0aG9yPjxhdXRob3I+TGks
IEouPC9hdXRob3I+PGF1dGhvcj5Ic2llaCwgSi4gSC48L2F1dGhvcj48YXV0aG9yPlN2b2JvZGEs
IEQuIEwuPC9hdXRob3I+PGF1dGhvcj5GdXNjb2UsIEouIEMuPC9hdXRob3I+PGF1dGhvcj5EZW5n
LCBZLjwvYXV0aG9yPjxhdXRob3I+U2hpLCBMLjwvYXV0aG9yPjxhdXRob3I+UGF1bGVzLCBSLiBT
LjwvYXV0aG9yPjxhdXRob3I+QXVlcmJhY2gsIFMuIFMuPC9hdXRob3I+PGF1dGhvcj5Ub25nLCBX
LjwvYXV0aG9yPjwvYXV0aG9ycz48L2NvbnRyaWJ1dG9ycz48YXV0aC1hZGRyZXNzPjFdIENlbnRl
ciBmb3IgR2Vub21pY3MgYW5kIERpdmlzaW9uIG9mIE1pY3JvYmlvbG9neSAmYW1wO01vbGVjdWxh
ciBHZW5ldGljcywgU2Nob29sIG9mIE1lZGljaW5lLCBMb21hIExpbmRhIFVuaXZlcnNpdHksIExv
bWEgTGluZGEsIENhbGlmb3JuaWEsIFVTQS4gWzJdLiYjeEQ7MV0gRGl2aXNpb24gb2YgQmlvaW5m
b3JtYXRpY3MgYW5kIEJpb3N0YXRpc3RpY3MsIE5hdGlvbmFsIENlbnRlciBmb3IgVG94aWNvbG9n
aWNhbCBSZXNlYXJjaCwgVVMgRm9vZCBhbmQgRHJ1ZyBBZG1pbmlzdHJhdGlvbiwgSmVmZmVyc29u
LCBBcmthbnNhcywgVVNBLiBbMl0uJiN4RDsxXSBNaWNyb2FycmF5IGFuZCBHZW5vbWUgSW5mb3Jt
YXRpY3MgR3JvdXAsIE5hdGlvbmFsIEluc3RpdHV0ZSBvZiBFbnZpcm9ubWVudGFsIEhlYWx0aCBT
Y2llbmNlcywgUmVzZWFyY2ggVHJpYW5nbGUgUGFyaywgTm9ydGggQ2Fyb2xpbmEsIFVTQS4gWzJd
IEJpb3N0YXRpc3RpY3MgQnJhbmNoLCBOYXRpb25hbCBJbnN0aXR1dGUgb2YgRW52aXJvbm1lbnRh
bCBIZWFsdGggU2NpZW5jZXMsIFJlc2VhcmNoIFRyaWFuZ2xlIFBhcmssIE5vcnRoIENhcm9saW5h
LCBVU0EuIFszXS4mI3hEO05hdGlvbmFsIENlbnRlciBmb3IgQmlvdGVjaG5vbG9neSBJbmZvcm1h
dGlvbiwgTmF0aW9uYWwgTGlicmFyeSBvZiBNZWRpY2luZSwgTmF0aW9uYWwgSW5zdGl0dXRlcyBv
ZiBIZWFsdGgsIEJldGhlc2RhLCBNYXJ5bGFuZCwgVVNBLiYjeEQ7RGl2aXNpb24gb2YgQmlvaW5m
b3JtYXRpY3MgYW5kIEJpb3N0YXRpc3RpY3MsIE5hdGlvbmFsIENlbnRlciBmb3IgVG94aWNvbG9n
aWNhbCBSZXNlYXJjaCwgVVMgRm9vZCBhbmQgRHJ1ZyBBZG1pbmlzdHJhdGlvbiwgSmVmZmVyc29u
LCBBcmthbnNhcywgVVNBLiYjeEQ7VGhlIE9mZmljZSBvZiBTY2llbnRpZmljIENvb3JkaW5hdGlv
biwgTmF0aW9uYWwgQ2VudGVyIGZvciBUb3hpY29sb2dpY2FsIFJlc2VhcmNoLCBVUyBGb29kIGFu
ZCBEcnVnIEFkbWluaXN0cmF0aW9uLCBKZWZmZXJzb24sIEFya2Fuc2FzLCBVU0EuJiN4RDtGdW5j
dGlvbmFsIEdlbm9taWNzIENvcmUsIERlcGFydG1lbnQgb2YgTW9sZWN1bGFyIE1lZGljaW5lLCBC
ZWNrbWFuIFJlc2VhcmNoIEluc3RpdHV0ZSwgQ2l0eSBvZiBIb3BlLCBEdWFydGUsIENhbGlmb3Ju
aWEsIFVTQS4mI3hEO0NoYWlyIG9mIEJpb2luZm9ybWF0aWNzIFJlc2VhcmNoIEdyb3VwLCBCb2t1
IFVuaXZlcnNpdHkgVmllbm5hLCBWaWVubmEsIEF1c3RyaWEuJiN4RDsxXSBDaGFpciBvZiBCaW9p
bmZvcm1hdGljcyBSZXNlYXJjaCBHcm91cCwgQm9rdSBVbml2ZXJzaXR5IFZpZW5uYSwgVmllbm5h
LCBBdXN0cmlhLiBbMl0gVW5pdmVyc2l0eSBvZiBXYXJ3aWNrLCBDb3ZlbnRyeSwgVUsuJiN4RDtD
TUlORFMgUmVzZWFyY2ggQ2VudGVyLCBEZXBhcnRtZW50IG9mIEVsZWN0cmljYWwgYW5kIENvbXB1
dGVyIEVuZ2luZWVyaW5nLCBGcmFuY2lzIENvbGxlZ2Ugb2YgRW5naW5lZXJpbmcsIFVuaXZlcnNp
dHkgb2YgTWFzc2FjaHVzZXR0cywgTG93ZWxsLCBNYXNzYWNodXNldHRzLCBVU0EuJiN4RDtEZXBh
cnRtZW50IG9mIFRveGljb2dlbm9taWNzLCBNYWFzdHJpY2h0IFVuaXZlcnNpdHksIE1hYXN0cmlj
aHQsIHRoZSBOZXRoZXJsYW5kcy4mI3hEO0F1c3RyYWxpYW4gR2Vub21lIFJlc2VhcmNoIEZhY2ls
aXR5IEx0ZC4sIFRoZSBXYWx0ZXIgYW5kIEVsaXphIEhhbGwgSW5zdGl0dXRlIG9mIE1lZGljYWwg
UmVzZWFyY2gsIE1lbGJvdXJuZSwgQXVzdHJhbGlhLiYjeEQ7QWJiVmllLCBJbmMuLCBOb3J0aCBD
aGljYWdvLCBJbGxpbm9pcywgVVNBLiYjeEQ7UmVzZWFyY2ggSW5mb3JtYXRpY3MgYW5kIFN0YXRp
c3RpY3MsIEVsaSBMaWxseSBhbmQgQ29tcGFueSwgTGlsbHkgQ29ycG9yYXRlIENlbnRlciwgSW5k
aWFuYXBvbGlzLCBJbmRpYW5hLCBVU0EuJiN4RDtUaG9tc29uIFJldXRlcnMsIElQICZhbXA7U2Np
ZW5jZSwgQ2FybHNiYWQsIENhbGlmb3JuaWEsIFVTQS4mI3hEO1Zhdmlsb3YgSW5zdGl0dXRlIG9m
IEdlbmVyYWwgR2VuZXRpY3MsIFJ1c3NpYW4gQWNhZGVteSBvZiBTY2llbmNlLCBNb3Njb3csIFJ1
c3NpYS4mI3hEO0ZvbmRhemlvbmUgQnJ1bm8gS2Vzc2xlciwgVHJlbnRvLCBJdGFseS4mI3hEOzFd
IEZvbmRhemlvbmUgQnJ1bm8gS2Vzc2xlciwgVHJlbnRvLCBJdGFseS4gWzJdIENvbXB1dGF0aW9u
YWwgQmlvbG9neSBEZXBhcnRtZW50LCBSZXNlYXJjaCBhbmQgSW5ub3ZhdGlvbiBDZW50cmUsIEZv
bmRhemlvbmUgRWRtdW5kIE1hY2ggKEZFTSksIFNhbiBNaWNoZWxlIGFsbCZhcG9zO0FkaWdlLCBJ
dGFseS4mI3hEO0Jpb2luZm9ybWF0aWNzIGNvcmUsIERlcGFydG1lbnQgb2YgUGF0aG9sb2d5LCBV
bml2ZXJzaXR5IG9mIE5vcnRoIERha290YSwgR3JhbmQgRm9ya3MsIE5vcnRoIERha290YSwgVVNB
LiYjeEQ7MV0gTWljcm9hcnJheSBhbmQgR2Vub21lIEluZm9ybWF0aWNzIEdyb3VwLCBOYXRpb25h
bCBJbnN0aXR1dGUgb2YgRW52aXJvbm1lbnRhbCBIZWFsdGggU2NpZW5jZXMsIFJlc2VhcmNoIFRy
aWFuZ2xlIFBhcmssIE5vcnRoIENhcm9saW5hLCBVU0EuIFsyXSBLZWxseSBHb3Zlcm5tZW50IFNv
bHV0aW9ucywgSW5jLiwgRHVyaGFtLCBOb3J0aCBDYXJvbGluYSwgVVNBLiYjeEQ7QmlvbW9sZWN1
bGFyIFNjcmVlbmluZyBCcmFuY2gsIERpdmlzaW9uIG9mIHRoZSBOYXRpb25hbCBUb3hpY29sb2d5
IFByb2dyYW0sIE5hdGlvbmFsIEluc3RpdHV0ZSBvZiBFbnZpcm9ubWVudGFsIEhlYWx0aCBTY2ll
bmNlcywgUmVzZWFyY2ggVHJpYW5nbGUgUGFyaywgTm9ydGggQ2Fyb2xpbmEsIFVTQS4mI3hEO1NS
QSBJbnRlcm5hdGlvbmFsLCBEdXJoYW0sIE5vcnRoIENhcm9saW5hLCBVU0EuJiN4RDtEaXZpc2lv
biBvZiBTeXN0ZW1zIEJpb2xvZ3ksIE5hdGlvbmFsIENlbnRlciBmb3IgVG94aWNvbG9naWNhbCBS
ZXNlYXJjaCwgVVMgRm9vZCBhbmQgRHJ1ZyBBZG1pbmlzdHJhdGlvbiwgSmVmZmVyc29uLCBBcmth
bnNhcywgVVNBLiYjeEQ7RGVwYXJ0bWVudCBvZiBJbnRlcm5hbCBNZWRpY2luZSBhbmQgQmlvY2hl
bWlzdHJ5LCBSdXNoIFVuaXZlcnNpdHkgTWVkaWNhbCBDZW50ZXIsIENoaWNhZ28sIElsbGlub2lz
LCBVU0EuJiN4RDsxXSBEaXZpc2lvbiBvZiBCaW9pbmZvcm1hdGljcyBhbmQgQmlvc3RhdGlzdGlj
cywgTmF0aW9uYWwgQ2VudGVyIGZvciBUb3hpY29sb2dpY2FsIFJlc2VhcmNoLCBVUyBGb29kIGFu
ZCBEcnVnIEFkbWluaXN0cmF0aW9uLCBKZWZmZXJzb24sIEFya2Fuc2FzLCBVU0EuIFsyXSBTdGF0
ZSBLZXkgTGFib3JhdG9yeSBvZiBHZW5ldGljIEVuZ2luZWVyaW5nIGFuZCBNT0UgS2V5IExhYm9y
YXRvcnkgb2YgQ29udGVtcG9yYXJ5IEFudGhyb3BvbG9neSwgU2Nob29scyBvZiBMaWZlIFNjaWVu
Y2VzIGFuZCBQaGFybWFjeSwgRnVkYW4gVW5pdmVyc2l0eSwgU2hhbmdoYWksIENoaW5hIChMLlMu
JmFwb3M7cyBwcmltYXJ5IGFmZmlsaWF0aW9uKS4mI3hEO0xhYm9yYXRvcnkgb2YgVG94aWNvbG9n
eSBhbmQgUGhhcm1hY29sb2d5LCBOYXRpb25hbCBJbnN0aXR1dGUgb2YgRW52aXJvbm1lbnRhbCBI
ZWFsdGggU2NpZW5jZXMsIFJlc2VhcmNoIFRyaWFuZ2xlIFBhcmssIE5vcnRoIENhcm9saW5hLCBV
U0EuPC9hdXRoLWFkZHJlc3M+PHRpdGxlcz48dGl0bGU+VGhlIGNvbmNvcmRhbmNlIGJldHdlZW4g
Uk5BLXNlcSBhbmQgbWljcm9hcnJheSBkYXRhIGRlcGVuZHMgb24gY2hlbWljYWwgdHJlYXRtZW50
IGFuZCB0cmFuc2NyaXB0IGFidW5kYW5jZTwvdGl0bGU+PHNlY29uZGFyeS10aXRsZT5OYXQgQmlv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bD48cGFnZXM+OTI2LTMyPC9wYWdlcz48dm9sdW1lPjMyPC92b2x1bWU+PG51bWJlcj45PC9udW1i
ZXI+PGRhdGVzPjx5ZWFyPjIwMTQ8L3llYXI+PHB1Yi1kYXRlcz48ZGF0ZT5TZXA8L2RhdGU+PC9w
dWItZGF0ZXM+PC9kYXRlcz48aXNibj4xNTQ2LTE2OTYgKEVsZWN0cm9uaWMpJiN4RDsxMDg3LTAx
NTYgKExpbmtpbmcpPC9pc2JuPjxhY2Nlc3Npb24tbnVtPjI1MTUwODM5PC9hY2Nlc3Npb24tbnVt
Pjx1cmxzPjxyZWxhdGVkLXVybHM+PHVybD5odHRwOi8vd3d3Lm5jYmkubmxtLm5paC5nb3YvcHVi
bWVkLzI1MTUwODM5PC91cmw+PC9yZWxhdGVkLXVybHM+PC91cmxzPjxjdXN0b20yPjQyNDM3MDY8
L2N1c3RvbTI+PGVsZWN0cm9uaWMtcmVzb3VyY2UtbnVtPjEwLjEwMzgvbmJ0LjMwMDE8L2VsZWN0
cm9uaWMtcmVzb3VyY2UtbnVtPjwvcmVjb3JkPjwvQ2l0ZT48L0VuZE5vdGU+
</w:fldData>
        </w:fldChar>
      </w:r>
      <w:r w:rsidR="00BB719C" w:rsidRPr="00127122">
        <w:rPr>
          <w:sz w:val="24"/>
          <w:szCs w:val="24"/>
        </w:rPr>
        <w:instrText xml:space="preserve"> ADDIN EN.CITE </w:instrText>
      </w:r>
      <w:r w:rsidR="00BB719C" w:rsidRPr="00127122">
        <w:rPr>
          <w:sz w:val="24"/>
          <w:szCs w:val="24"/>
        </w:rPr>
        <w:fldChar w:fldCharType="begin">
          <w:fldData xml:space="preserve">PEVuZE5vdGU+PENpdGU+PEF1dGhvcj5XYW5nPC9BdXRob3I+PFllYXI+MjAxNDwvWWVhcj48UmVj
TnVtPjE0PC9SZWNOdW0+PERpc3BsYXlUZXh0PlsxXTwvRGlzcGxheVRleHQ+PHJlY29yZD48cmVj
LW51bWJlcj4xNDwvcmVjLW51bWJlcj48Zm9yZWlnbi1rZXlzPjxrZXkgYXBwPSJFTiIgZGItaWQ9
ImFlcnplZDlwZDI1c3JjZWZwOWJ2emY5ejBlMHZ6NTBzZGRkMCIgdGltZXN0YW1wPSIxNDM4MzU2
MjQ1Ij4xNDwva2V5PjwvZm9yZWlnbi1rZXlzPjxyZWYtdHlwZSBuYW1lPSJKb3VybmFsIEFydGlj
bGUiPjE3PC9yZWYtdHlwZT48Y29udHJpYnV0b3JzPjxhdXRob3JzPjxhdXRob3I+V2FuZywgQy48
L2F1dGhvcj48YXV0aG9yPkdvbmcsIEIuPC9hdXRob3I+PGF1dGhvcj5CdXNoZWwsIFAuIFIuPC9h
dXRob3I+PGF1dGhvcj5UaGllcnJ5LU1pZWcsIEouPC9hdXRob3I+PGF1dGhvcj5UaGllcnJ5LU1p
ZWcsIEQuPC9hdXRob3I+PGF1dGhvcj5YdSwgSi48L2F1dGhvcj48YXV0aG9yPkZhbmcsIEguPC9h
dXRob3I+PGF1dGhvcj5Ib25nLCBILjwvYXV0aG9yPjxhdXRob3I+U2hlbiwgSi48L2F1dGhvcj48
YXV0aG9yPlN1LCBaLjwvYXV0aG9yPjxhdXRob3I+TWVlaGFuLCBKLjwvYXV0aG9yPjxhdXRob3I+
TGksIFguPC9hdXRob3I+PGF1dGhvcj5ZYW5nLCBMLjwvYXV0aG9yPjxhdXRob3I+TGksIEguPC9h
dXRob3I+PGF1dGhvcj5MYWJhaiwgUC4gUC48L2F1dGhvcj48YXV0aG9yPktyZWlsLCBELiBQLjwv
YXV0aG9yPjxhdXRob3I+TWVnaGVyYmksIEQuPC9hdXRob3I+PGF1dGhvcj5HYWosIFMuPC9hdXRo
b3I+PGF1dGhvcj5DYWltZW50LCBGLjwvYXV0aG9yPjxhdXRob3I+dmFuIERlbGZ0LCBKLjwvYXV0
aG9yPjxhdXRob3I+S2xlaW5qYW5zLCBKLjwvYXV0aG9yPjxhdXRob3I+U2NoZXJlciwgQS48L2F1
dGhvcj48YXV0aG9yPkRldmFuYXJheWFuLCBWLjwvYXV0aG9yPjxhdXRob3I+V2FuZywgSi48L2F1
dGhvcj48YXV0aG9yPllhbmcsIFkuPC9hdXRob3I+PGF1dGhvcj5RaWFuLCBILiBSLjwvYXV0aG9y
PjxhdXRob3I+TGFuY2FzaGlyZSwgTC4gSi48L2F1dGhvcj48YXV0aG9yPkJlc3NhcmFib3ZhLCBN
LjwvYXV0aG9yPjxhdXRob3I+Tmlrb2xza3ksIFkuPC9hdXRob3I+PGF1dGhvcj5GdXJsYW5lbGxv
LCBDLjwvYXV0aG9yPjxhdXRob3I+Q2hpZXJpY2ksIE0uPC9hdXRob3I+PGF1dGhvcj5BbGJhbmVz
ZSwgRC48L2F1dGhvcj48YXV0aG9yPkp1cm1hbiwgRy48L2F1dGhvcj48YXV0aG9yPlJpY2NhZG9u
bmEsIFMuPC9hdXRob3I+PGF1dGhvcj5GaWxvc2ksIE0uPC9hdXRob3I+PGF1dGhvcj5WaXNpbnRh
aW5lciwgUi48L2F1dGhvcj48YXV0aG9yPlpoYW5nLCBLLiBLLjwvYXV0aG9yPjxhdXRob3I+TGks
IEouPC9hdXRob3I+PGF1dGhvcj5Ic2llaCwgSi4gSC48L2F1dGhvcj48YXV0aG9yPlN2b2JvZGEs
IEQuIEwuPC9hdXRob3I+PGF1dGhvcj5GdXNjb2UsIEouIEMuPC9hdXRob3I+PGF1dGhvcj5EZW5n
LCBZLjwvYXV0aG9yPjxhdXRob3I+U2hpLCBMLjwvYXV0aG9yPjxhdXRob3I+UGF1bGVzLCBSLiBT
LjwvYXV0aG9yPjxhdXRob3I+QXVlcmJhY2gsIFMuIFMuPC9hdXRob3I+PGF1dGhvcj5Ub25nLCBX
LjwvYXV0aG9yPjwvYXV0aG9ycz48L2NvbnRyaWJ1dG9ycz48YXV0aC1hZGRyZXNzPjFdIENlbnRl
ciBmb3IgR2Vub21pY3MgYW5kIERpdmlzaW9uIG9mIE1pY3JvYmlvbG9neSAmYW1wO01vbGVjdWxh
ciBHZW5ldGljcywgU2Nob29sIG9mIE1lZGljaW5lLCBMb21hIExpbmRhIFVuaXZlcnNpdHksIExv
bWEgTGluZGEsIENhbGlmb3JuaWEsIFVTQS4gWzJdLiYjeEQ7MV0gRGl2aXNpb24gb2YgQmlvaW5m
b3JtYXRpY3MgYW5kIEJpb3N0YXRpc3RpY3MsIE5hdGlvbmFsIENlbnRlciBmb3IgVG94aWNvbG9n
aWNhbCBSZXNlYXJjaCwgVVMgRm9vZCBhbmQgRHJ1ZyBBZG1pbmlzdHJhdGlvbiwgSmVmZmVyc29u
LCBBcmthbnNhcywgVVNBLiBbMl0uJiN4RDsxXSBNaWNyb2FycmF5IGFuZCBHZW5vbWUgSW5mb3Jt
YXRpY3MgR3JvdXAsIE5hdGlvbmFsIEluc3RpdHV0ZSBvZiBFbnZpcm9ubWVudGFsIEhlYWx0aCBT
Y2llbmNlcywgUmVzZWFyY2ggVHJpYW5nbGUgUGFyaywgTm9ydGggQ2Fyb2xpbmEsIFVTQS4gWzJd
IEJpb3N0YXRpc3RpY3MgQnJhbmNoLCBOYXRpb25hbCBJbnN0aXR1dGUgb2YgRW52aXJvbm1lbnRh
bCBIZWFsdGggU2NpZW5jZXMsIFJlc2VhcmNoIFRyaWFuZ2xlIFBhcmssIE5vcnRoIENhcm9saW5h
LCBVU0EuIFszXS4mI3hEO05hdGlvbmFsIENlbnRlciBmb3IgQmlvdGVjaG5vbG9neSBJbmZvcm1h
dGlvbiwgTmF0aW9uYWwgTGlicmFyeSBvZiBNZWRpY2luZSwgTmF0aW9uYWwgSW5zdGl0dXRlcyBv
ZiBIZWFsdGgsIEJldGhlc2RhLCBNYXJ5bGFuZCwgVVNBLiYjeEQ7RGl2aXNpb24gb2YgQmlvaW5m
b3JtYXRpY3MgYW5kIEJpb3N0YXRpc3RpY3MsIE5hdGlvbmFsIENlbnRlciBmb3IgVG94aWNvbG9n
aWNhbCBSZXNlYXJjaCwgVVMgRm9vZCBhbmQgRHJ1ZyBBZG1pbmlzdHJhdGlvbiwgSmVmZmVyc29u
LCBBcmthbnNhcywgVVNBLiYjeEQ7VGhlIE9mZmljZSBvZiBTY2llbnRpZmljIENvb3JkaW5hdGlv
biwgTmF0aW9uYWwgQ2VudGVyIGZvciBUb3hpY29sb2dpY2FsIFJlc2VhcmNoLCBVUyBGb29kIGFu
ZCBEcnVnIEFkbWluaXN0cmF0aW9uLCBKZWZmZXJzb24sIEFya2Fuc2FzLCBVU0EuJiN4RDtGdW5j
dGlvbmFsIEdlbm9taWNzIENvcmUsIERlcGFydG1lbnQgb2YgTW9sZWN1bGFyIE1lZGljaW5lLCBC
ZWNrbWFuIFJlc2VhcmNoIEluc3RpdHV0ZSwgQ2l0eSBvZiBIb3BlLCBEdWFydGUsIENhbGlmb3Ju
aWEsIFVTQS4mI3hEO0NoYWlyIG9mIEJpb2luZm9ybWF0aWNzIFJlc2VhcmNoIEdyb3VwLCBCb2t1
IFVuaXZlcnNpdHkgVmllbm5hLCBWaWVubmEsIEF1c3RyaWEuJiN4RDsxXSBDaGFpciBvZiBCaW9p
bmZvcm1hdGljcyBSZXNlYXJjaCBHcm91cCwgQm9rdSBVbml2ZXJzaXR5IFZpZW5uYSwgVmllbm5h
LCBBdXN0cmlhLiBbMl0gVW5pdmVyc2l0eSBvZiBXYXJ3aWNrLCBDb3ZlbnRyeSwgVUsuJiN4RDtD
TUlORFMgUmVzZWFyY2ggQ2VudGVyLCBEZXBhcnRtZW50IG9mIEVsZWN0cmljYWwgYW5kIENvbXB1
dGVyIEVuZ2luZWVyaW5nLCBGcmFuY2lzIENvbGxlZ2Ugb2YgRW5naW5lZXJpbmcsIFVuaXZlcnNp
dHkgb2YgTWFzc2FjaHVzZXR0cywgTG93ZWxsLCBNYXNzYWNodXNldHRzLCBVU0EuJiN4RDtEZXBh
cnRtZW50IG9mIFRveGljb2dlbm9taWNzLCBNYWFzdHJpY2h0IFVuaXZlcnNpdHksIE1hYXN0cmlj
aHQsIHRoZSBOZXRoZXJsYW5kcy4mI3hEO0F1c3RyYWxpYW4gR2Vub21lIFJlc2VhcmNoIEZhY2ls
aXR5IEx0ZC4sIFRoZSBXYWx0ZXIgYW5kIEVsaXphIEhhbGwgSW5zdGl0dXRlIG9mIE1lZGljYWwg
UmVzZWFyY2gsIE1lbGJvdXJuZSwgQXVzdHJhbGlhLiYjeEQ7QWJiVmllLCBJbmMuLCBOb3J0aCBD
aGljYWdvLCBJbGxpbm9pcywgVVNBLiYjeEQ7UmVzZWFyY2ggSW5mb3JtYXRpY3MgYW5kIFN0YXRp
c3RpY3MsIEVsaSBMaWxseSBhbmQgQ29tcGFueSwgTGlsbHkgQ29ycG9yYXRlIENlbnRlciwgSW5k
aWFuYXBvbGlzLCBJbmRpYW5hLCBVU0EuJiN4RDtUaG9tc29uIFJldXRlcnMsIElQICZhbXA7U2Np
ZW5jZSwgQ2FybHNiYWQsIENhbGlmb3JuaWEsIFVTQS4mI3hEO1Zhdmlsb3YgSW5zdGl0dXRlIG9m
IEdlbmVyYWwgR2VuZXRpY3MsIFJ1c3NpYW4gQWNhZGVteSBvZiBTY2llbmNlLCBNb3Njb3csIFJ1
c3NpYS4mI3hEO0ZvbmRhemlvbmUgQnJ1bm8gS2Vzc2xlciwgVHJlbnRvLCBJdGFseS4mI3hEOzFd
IEZvbmRhemlvbmUgQnJ1bm8gS2Vzc2xlciwgVHJlbnRvLCBJdGFseS4gWzJdIENvbXB1dGF0aW9u
YWwgQmlvbG9neSBEZXBhcnRtZW50LCBSZXNlYXJjaCBhbmQgSW5ub3ZhdGlvbiBDZW50cmUsIEZv
bmRhemlvbmUgRWRtdW5kIE1hY2ggKEZFTSksIFNhbiBNaWNoZWxlIGFsbCZhcG9zO0FkaWdlLCBJ
dGFseS4mI3hEO0Jpb2luZm9ybWF0aWNzIGNvcmUsIERlcGFydG1lbnQgb2YgUGF0aG9sb2d5LCBV
bml2ZXJzaXR5IG9mIE5vcnRoIERha290YSwgR3JhbmQgRm9ya3MsIE5vcnRoIERha290YSwgVVNB
LiYjeEQ7MV0gTWljcm9hcnJheSBhbmQgR2Vub21lIEluZm9ybWF0aWNzIEdyb3VwLCBOYXRpb25h
bCBJbnN0aXR1dGUgb2YgRW52aXJvbm1lbnRhbCBIZWFsdGggU2NpZW5jZXMsIFJlc2VhcmNoIFRy
aWFuZ2xlIFBhcmssIE5vcnRoIENhcm9saW5hLCBVU0EuIFsyXSBLZWxseSBHb3Zlcm5tZW50IFNv
bHV0aW9ucywgSW5jLiwgRHVyaGFtLCBOb3J0aCBDYXJvbGluYSwgVVNBLiYjeEQ7QmlvbW9sZWN1
bGFyIFNjcmVlbmluZyBCcmFuY2gsIERpdmlzaW9uIG9mIHRoZSBOYXRpb25hbCBUb3hpY29sb2d5
IFByb2dyYW0sIE5hdGlvbmFsIEluc3RpdHV0ZSBvZiBFbnZpcm9ubWVudGFsIEhlYWx0aCBTY2ll
bmNlcywgUmVzZWFyY2ggVHJpYW5nbGUgUGFyaywgTm9ydGggQ2Fyb2xpbmEsIFVTQS4mI3hEO1NS
QSBJbnRlcm5hdGlvbmFsLCBEdXJoYW0sIE5vcnRoIENhcm9saW5hLCBVU0EuJiN4RDtEaXZpc2lv
biBvZiBTeXN0ZW1zIEJpb2xvZ3ksIE5hdGlvbmFsIENlbnRlciBmb3IgVG94aWNvbG9naWNhbCBS
ZXNlYXJjaCwgVVMgRm9vZCBhbmQgRHJ1ZyBBZG1pbmlzdHJhdGlvbiwgSmVmZmVyc29uLCBBcmth
bnNhcywgVVNBLiYjeEQ7RGVwYXJ0bWVudCBvZiBJbnRlcm5hbCBNZWRpY2luZSBhbmQgQmlvY2hl
bWlzdHJ5LCBSdXNoIFVuaXZlcnNpdHkgTWVkaWNhbCBDZW50ZXIsIENoaWNhZ28sIElsbGlub2lz
LCBVU0EuJiN4RDsxXSBEaXZpc2lvbiBvZiBCaW9pbmZvcm1hdGljcyBhbmQgQmlvc3RhdGlzdGlj
cywgTmF0aW9uYWwgQ2VudGVyIGZvciBUb3hpY29sb2dpY2FsIFJlc2VhcmNoLCBVUyBGb29kIGFu
ZCBEcnVnIEFkbWluaXN0cmF0aW9uLCBKZWZmZXJzb24sIEFya2Fuc2FzLCBVU0EuIFsyXSBTdGF0
ZSBLZXkgTGFib3JhdG9yeSBvZiBHZW5ldGljIEVuZ2luZWVyaW5nIGFuZCBNT0UgS2V5IExhYm9y
YXRvcnkgb2YgQ29udGVtcG9yYXJ5IEFudGhyb3BvbG9neSwgU2Nob29scyBvZiBMaWZlIFNjaWVu
Y2VzIGFuZCBQaGFybWFjeSwgRnVkYW4gVW5pdmVyc2l0eSwgU2hhbmdoYWksIENoaW5hIChMLlMu
JmFwb3M7cyBwcmltYXJ5IGFmZmlsaWF0aW9uKS4mI3hEO0xhYm9yYXRvcnkgb2YgVG94aWNvbG9n
eSBhbmQgUGhhcm1hY29sb2d5LCBOYXRpb25hbCBJbnN0aXR1dGUgb2YgRW52aXJvbm1lbnRhbCBI
ZWFsdGggU2NpZW5jZXMsIFJlc2VhcmNoIFRyaWFuZ2xlIFBhcmssIE5vcnRoIENhcm9saW5hLCBV
U0EuPC9hdXRoLWFkZHJlc3M+PHRpdGxlcz48dGl0bGU+VGhlIGNvbmNvcmRhbmNlIGJldHdlZW4g
Uk5BLXNlcSBhbmQgbWljcm9hcnJheSBkYXRhIGRlcGVuZHMgb24gY2hlbWljYWwgdHJlYXRtZW50
IGFuZCB0cmFuc2NyaXB0IGFidW5kYW5jZTwvdGl0bGU+PHNlY29uZGFyeS10aXRsZT5OYXQgQmlv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bD48cGFnZXM+OTI2LTMyPC9wYWdlcz48dm9sdW1lPjMyPC92b2x1bWU+PG51bWJlcj45PC9udW1i
ZXI+PGRhdGVzPjx5ZWFyPjIwMTQ8L3llYXI+PHB1Yi1kYXRlcz48ZGF0ZT5TZXA8L2RhdGU+PC9w
dWItZGF0ZXM+PC9kYXRlcz48aXNibj4xNTQ2LTE2OTYgKEVsZWN0cm9uaWMpJiN4RDsxMDg3LTAx
NTYgKExpbmtpbmcpPC9pc2JuPjxhY2Nlc3Npb24tbnVtPjI1MTUwODM5PC9hY2Nlc3Npb24tbnVt
Pjx1cmxzPjxyZWxhdGVkLXVybHM+PHVybD5odHRwOi8vd3d3Lm5jYmkubmxtLm5paC5nb3YvcHVi
bWVkLzI1MTUwODM5PC91cmw+PC9yZWxhdGVkLXVybHM+PC91cmxzPjxjdXN0b20yPjQyNDM3MDY8
L2N1c3RvbTI+PGVsZWN0cm9uaWMtcmVzb3VyY2UtbnVtPjEwLjEwMzgvbmJ0LjMwMDE8L2VsZWN0
cm9uaWMtcmVzb3VyY2UtbnVtPjwvcmVjb3JkPjwvQ2l0ZT48L0VuZE5vdGU+
</w:fldData>
        </w:fldChar>
      </w:r>
      <w:r w:rsidR="00BB719C" w:rsidRPr="00127122">
        <w:rPr>
          <w:sz w:val="24"/>
          <w:szCs w:val="24"/>
        </w:rPr>
        <w:instrText xml:space="preserve"> ADDIN EN.CITE.DATA </w:instrText>
      </w:r>
      <w:r w:rsidR="00BB719C" w:rsidRPr="00127122">
        <w:rPr>
          <w:sz w:val="24"/>
          <w:szCs w:val="24"/>
        </w:rPr>
      </w:r>
      <w:r w:rsidR="00BB719C" w:rsidRPr="00127122">
        <w:rPr>
          <w:sz w:val="24"/>
          <w:szCs w:val="24"/>
        </w:rPr>
        <w:fldChar w:fldCharType="end"/>
      </w:r>
      <w:r w:rsidR="00BB719C" w:rsidRPr="00127122">
        <w:rPr>
          <w:sz w:val="24"/>
          <w:szCs w:val="24"/>
        </w:rPr>
      </w:r>
      <w:r w:rsidR="00BB719C" w:rsidRPr="00127122">
        <w:rPr>
          <w:sz w:val="24"/>
          <w:szCs w:val="24"/>
        </w:rPr>
        <w:fldChar w:fldCharType="separate"/>
      </w:r>
      <w:r w:rsidR="00BB719C" w:rsidRPr="00127122">
        <w:rPr>
          <w:noProof/>
          <w:sz w:val="24"/>
          <w:szCs w:val="24"/>
        </w:rPr>
        <w:t>[</w:t>
      </w:r>
      <w:hyperlink w:anchor="_ENREF_1" w:tooltip="Wang, 2014 #14" w:history="1">
        <w:r w:rsidR="003E2083" w:rsidRPr="00127122">
          <w:rPr>
            <w:noProof/>
            <w:sz w:val="24"/>
            <w:szCs w:val="24"/>
          </w:rPr>
          <w:t>1</w:t>
        </w:r>
      </w:hyperlink>
      <w:r w:rsidR="00BB719C" w:rsidRPr="00127122">
        <w:rPr>
          <w:noProof/>
          <w:sz w:val="24"/>
          <w:szCs w:val="24"/>
        </w:rPr>
        <w:t>]</w:t>
      </w:r>
      <w:r w:rsidR="00BB719C" w:rsidRPr="00127122">
        <w:rPr>
          <w:sz w:val="24"/>
          <w:szCs w:val="24"/>
        </w:rPr>
        <w:fldChar w:fldCharType="end"/>
      </w:r>
      <w:r w:rsidR="002757A6" w:rsidRPr="00127122">
        <w:rPr>
          <w:sz w:val="24"/>
          <w:szCs w:val="24"/>
        </w:rPr>
        <w:t xml:space="preserve"> </w:t>
      </w:r>
      <w:r w:rsidR="007861FC" w:rsidRPr="00127122">
        <w:rPr>
          <w:sz w:val="24"/>
          <w:szCs w:val="24"/>
        </w:rPr>
        <w:t xml:space="preserve">arm of the </w:t>
      </w:r>
      <w:proofErr w:type="spellStart"/>
      <w:r w:rsidR="007861FC" w:rsidRPr="00127122">
        <w:rPr>
          <w:sz w:val="24"/>
          <w:szCs w:val="24"/>
        </w:rPr>
        <w:t>MicroArray</w:t>
      </w:r>
      <w:proofErr w:type="spellEnd"/>
      <w:r w:rsidR="007861FC" w:rsidRPr="00127122">
        <w:rPr>
          <w:sz w:val="24"/>
          <w:szCs w:val="24"/>
        </w:rPr>
        <w:t xml:space="preserve"> Quality Control (MAQC) consortium </w:t>
      </w:r>
      <w:r w:rsidR="00F11358" w:rsidRPr="00127122">
        <w:rPr>
          <w:sz w:val="24"/>
          <w:szCs w:val="24"/>
        </w:rPr>
        <w:t xml:space="preserve">and </w:t>
      </w:r>
      <w:r w:rsidR="007861FC" w:rsidRPr="00127122">
        <w:rPr>
          <w:sz w:val="24"/>
          <w:szCs w:val="24"/>
        </w:rPr>
        <w:t>from</w:t>
      </w:r>
      <w:r w:rsidR="00382306" w:rsidRPr="00127122">
        <w:rPr>
          <w:sz w:val="24"/>
          <w:szCs w:val="24"/>
        </w:rPr>
        <w:t xml:space="preserve"> </w:t>
      </w:r>
      <w:r w:rsidR="00F11358" w:rsidRPr="00127122">
        <w:rPr>
          <w:sz w:val="24"/>
          <w:szCs w:val="24"/>
        </w:rPr>
        <w:t>The Cancer Genome Atlas (TCGA)</w:t>
      </w:r>
      <w:r w:rsidR="00BB719C" w:rsidRPr="00127122">
        <w:rPr>
          <w:sz w:val="24"/>
          <w:szCs w:val="24"/>
        </w:rPr>
        <w:t xml:space="preserve"> </w:t>
      </w:r>
      <w:r w:rsidR="00BB719C" w:rsidRPr="00127122">
        <w:rPr>
          <w:sz w:val="24"/>
          <w:szCs w:val="24"/>
        </w:rPr>
        <w:fldChar w:fldCharType="begin">
          <w:fldData xml:space="preserve">PEVuZE5vdGU+PENpdGU+PEF1dGhvcj5DYW5jZXIgR2Vub21lIEF0bGFzPC9BdXRob3I+PFllYXI+
MjAxMjwvWWVhcj48UmVjTnVtPjI3PC9SZWNOdW0+PERpc3BsYXlUZXh0PlsxMF08L0Rpc3BsYXlU
ZXh0PjxyZWNvcmQ+PHJlYy1udW1iZXI+Mjc8L3JlYy1udW1iZXI+PGZvcmVpZ24ta2V5cz48a2V5
IGFwcD0iRU4iIGRiLWlkPSJhZXJ6ZWQ5cGQyNXNyY2VmcDlidnpmOXowZTB2ejUwc2RkZDAiIHRp
bWVzdGFtcD0iMTQzODM1ODg2OSI+Mjc8L2tleT48L2ZvcmVpZ24ta2V5cz48cmVmLXR5cGUgbmFt
ZT0iSm91cm5hbCBBcnRpY2xlIj4xNzwvcmVmLXR5cGU+PGNvbnRyaWJ1dG9ycz48YXV0aG9ycz48
YXV0aG9yPkNhbmNlciBHZW5vbWUgQXRsYXMsIE5ldHdvcms8L2F1dGhvcj48L2F1dGhvcnM+PC9j
b250cmlidXRvcnM+PHRpdGxlcz48dGl0bGU+Q29tcHJlaGVuc2l2ZSBtb2xlY3VsYXIgcG9ydHJh
aXRzIG9mIGh1bWFuIGJyZWFzdCB0dW1vdXJzPC90aXRsZT48c2Vjb25kYXJ5LXRpdGxlPk5hdHVy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cz42MS03MDwvcGFnZXM+PHZvbHVtZT40OTA8L3ZvbHVtZT48bnVtYmVyPjc0MTg8L251bWJlcj48
a2V5d29yZHM+PGtleXdvcmQ+QnJlYXN0IE5lb3BsYXNtcy9jbGFzc2lmaWNhdGlvbi8qZ2VuZXRp
Y3MvbWV0YWJvbGlzbS8qcGF0aG9sb2d5PC9rZXl3b3JkPjxrZXl3b3JkPkROQSBDb3B5IE51bWJl
ciBWYXJpYXRpb25zL2dlbmV0aWNzPC9rZXl3b3JkPjxrZXl3b3JkPkROQSBNZXRoeWxhdGlvbjwv
a2V5d29yZD48a2V5d29yZD5ETkEgTXV0YXRpb25hbCBBbmFseXNpczwva2V5d29yZD48a2V5d29y
ZD5FeG9tZS9nZW5ldGljczwva2V5d29yZD48a2V5d29yZD5GZW1hbGU8L2tleXdvcmQ+PGtleXdv
cmQ+R0FUQTMgVHJhbnNjcmlwdGlvbiBGYWN0b3IvZ2VuZXRpY3M8L2tleXdvcmQ+PGtleXdvcmQ+
R2VuZSBFeHByZXNzaW9uIFByb2ZpbGluZzwva2V5d29yZD48a2V5d29yZD5HZW5lIEV4cHJlc3Np
b24gUmVndWxhdGlvbiwgTmVvcGxhc3RpYzwva2V5d29yZD48a2V5d29yZD5HZW5lcywgQlJDQTE8
L2tleXdvcmQ+PGtleXdvcmQ+R2VuZXMsIE5lb3BsYXNtLypnZW5ldGljczwva2V5d29yZD48a2V5
d29yZD5HZW5lcywgZXJiQi0yL2dlbmV0aWNzPC9rZXl3b3JkPjxrZXl3b3JkPkdlbmVzLCBwNTMv
Z2VuZXRpY3M8L2tleXdvcmQ+PGtleXdvcmQ+KkdlbmV0aWMgSGV0ZXJvZ2VuZWl0eTwva2V5d29y
ZD48a2V5d29yZD5HZW5vbWUsIEh1bWFuL2dlbmV0aWNzPC9rZXl3b3JkPjxrZXl3b3JkPkdlbm9t
aWNzPC9rZXl3b3JkPjxrZXl3b3JkPkh1bWFuczwva2V5d29yZD48a2V5d29yZD5NQVAgS2luYXNl
IEtpbmFzZSBLaW5hc2UgMS9nZW5ldGljczwva2V5d29yZD48a2V5d29yZD5NaWNyb1JOQXMvZ2Vu
ZXRpY3M8L2tleXdvcmQ+PGtleXdvcmQ+TXV0YXRpb24vKmdlbmV0aWNzPC9rZXl3b3JkPjxrZXl3
b3JkPk9saWdvbnVjbGVvdGlkZSBBcnJheSBTZXF1ZW5jZSBBbmFseXNpczwva2V5d29yZD48a2V5
d29yZD5PdmFyaWFuIE5lb3BsYXNtcy9nZW5ldGljcy9wYXRob2xvZ3k8L2tleXdvcmQ+PGtleXdv
cmQ+UGhvc3BoYXRpZHlsaW5vc2l0b2wgMy1LaW5hc2VzL2dlbmV0aWNzPC9rZXl3b3JkPjxrZXl3
b3JkPlByb3RlaW4gQXJyYXkgQW5hbHlzaXM8L2tleXdvcmQ+PGtleXdvcmQ+UHJvdGVvbWljczwv
a2V5d29yZD48a2V5d29yZD5STkEsIE1lc3Nlbmdlci9nZW5ldGljczwva2V5d29yZD48a2V5d29y
ZD5STkEsIE5lb3BsYXNtL2dlbmV0aWNzPC9rZXl3b3JkPjxrZXl3b3JkPlJlY2VwdG9ycywgRXN0
cm9nZW4vbWV0YWJvbGlzbTwva2V5d29yZD48a2V5d29yZD5SZXRpbm9ibGFzdG9tYSBQcm90ZWlu
L2dlbmV0aWNzL21ldGFib2xpc208L2tleXdvcmQ+PC9rZXl3b3Jkcz48ZGF0ZXM+PHllYXI+MjAx
MjwveWVhcj48cHViLWRhdGVzPjxkYXRlPk9jdCA0PC9kYXRlPjwvcHViLWRhdGVzPjwvZGF0ZXM+
PGlzYm4+MTQ3Ni00Njg3IChFbGVjdHJvbmljKSYjeEQ7MDAyOC0wODM2IChMaW5raW5nKTwvaXNi
bj48YWNjZXNzaW9uLW51bT4yMzAwMDg5NzwvYWNjZXNzaW9uLW51bT48dXJscz48cmVsYXRlZC11
cmxzPjx1cmw+aHR0cDovL3d3dy5uY2JpLm5sbS5uaWguZ292L3B1Ym1lZC8yMzAwMDg5NzwvdXJs
PjwvcmVsYXRlZC11cmxzPjwvdXJscz48Y3VzdG9tMj4zNDY1NTMyPC9jdXN0b20yPjxlbGVjdHJv
bmljLXJlc291cmNlLW51bT4xMC4xMDM4L25hdHVyZTExNDEyPC9lbGVjdHJvbmljLXJlc291cmNl
LW51bT48L3JlY29yZD48L0NpdGU+PC9FbmROb3RlPn==
</w:fldData>
        </w:fldChar>
      </w:r>
      <w:r w:rsidR="00BB719C" w:rsidRPr="00127122">
        <w:rPr>
          <w:sz w:val="24"/>
          <w:szCs w:val="24"/>
        </w:rPr>
        <w:instrText xml:space="preserve"> ADDIN EN.CITE </w:instrText>
      </w:r>
      <w:r w:rsidR="00BB719C" w:rsidRPr="00127122">
        <w:rPr>
          <w:sz w:val="24"/>
          <w:szCs w:val="24"/>
        </w:rPr>
        <w:fldChar w:fldCharType="begin">
          <w:fldData xml:space="preserve">PEVuZE5vdGU+PENpdGU+PEF1dGhvcj5DYW5jZXIgR2Vub21lIEF0bGFzPC9BdXRob3I+PFllYXI+
MjAxMjwvWWVhcj48UmVjTnVtPjI3PC9SZWNOdW0+PERpc3BsYXlUZXh0PlsxMF08L0Rpc3BsYXlU
ZXh0PjxyZWNvcmQ+PHJlYy1udW1iZXI+Mjc8L3JlYy1udW1iZXI+PGZvcmVpZ24ta2V5cz48a2V5
IGFwcD0iRU4iIGRiLWlkPSJhZXJ6ZWQ5cGQyNXNyY2VmcDlidnpmOXowZTB2ejUwc2RkZDAiIHRp
bWVzdGFtcD0iMTQzODM1ODg2OSI+Mjc8L2tleT48L2ZvcmVpZ24ta2V5cz48cmVmLXR5cGUgbmFt
ZT0iSm91cm5hbCBBcnRpY2xlIj4xNzwvcmVmLXR5cGU+PGNvbnRyaWJ1dG9ycz48YXV0aG9ycz48
YXV0aG9yPkNhbmNlciBHZW5vbWUgQXRsYXMsIE5ldHdvcms8L2F1dGhvcj48L2F1dGhvcnM+PC9j
b250cmlidXRvcnM+PHRpdGxlcz48dGl0bGU+Q29tcHJlaGVuc2l2ZSBtb2xlY3VsYXIgcG9ydHJh
aXRzIG9mIGh1bWFuIGJyZWFzdCB0dW1vdXJzPC90aXRsZT48c2Vjb25kYXJ5LXRpdGxlPk5hdHVy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cz42MS03MDwvcGFnZXM+PHZvbHVtZT40OTA8L3ZvbHVtZT48bnVtYmVyPjc0MTg8L251bWJlcj48
a2V5d29yZHM+PGtleXdvcmQ+QnJlYXN0IE5lb3BsYXNtcy9jbGFzc2lmaWNhdGlvbi8qZ2VuZXRp
Y3MvbWV0YWJvbGlzbS8qcGF0aG9sb2d5PC9rZXl3b3JkPjxrZXl3b3JkPkROQSBDb3B5IE51bWJl
ciBWYXJpYXRpb25zL2dlbmV0aWNzPC9rZXl3b3JkPjxrZXl3b3JkPkROQSBNZXRoeWxhdGlvbjwv
a2V5d29yZD48a2V5d29yZD5ETkEgTXV0YXRpb25hbCBBbmFseXNpczwva2V5d29yZD48a2V5d29y
ZD5FeG9tZS9nZW5ldGljczwva2V5d29yZD48a2V5d29yZD5GZW1hbGU8L2tleXdvcmQ+PGtleXdv
cmQ+R0FUQTMgVHJhbnNjcmlwdGlvbiBGYWN0b3IvZ2VuZXRpY3M8L2tleXdvcmQ+PGtleXdvcmQ+
R2VuZSBFeHByZXNzaW9uIFByb2ZpbGluZzwva2V5d29yZD48a2V5d29yZD5HZW5lIEV4cHJlc3Np
b24gUmVndWxhdGlvbiwgTmVvcGxhc3RpYzwva2V5d29yZD48a2V5d29yZD5HZW5lcywgQlJDQTE8
L2tleXdvcmQ+PGtleXdvcmQ+R2VuZXMsIE5lb3BsYXNtLypnZW5ldGljczwva2V5d29yZD48a2V5
d29yZD5HZW5lcywgZXJiQi0yL2dlbmV0aWNzPC9rZXl3b3JkPjxrZXl3b3JkPkdlbmVzLCBwNTMv
Z2VuZXRpY3M8L2tleXdvcmQ+PGtleXdvcmQ+KkdlbmV0aWMgSGV0ZXJvZ2VuZWl0eTwva2V5d29y
ZD48a2V5d29yZD5HZW5vbWUsIEh1bWFuL2dlbmV0aWNzPC9rZXl3b3JkPjxrZXl3b3JkPkdlbm9t
aWNzPC9rZXl3b3JkPjxrZXl3b3JkPkh1bWFuczwva2V5d29yZD48a2V5d29yZD5NQVAgS2luYXNl
IEtpbmFzZSBLaW5hc2UgMS9nZW5ldGljczwva2V5d29yZD48a2V5d29yZD5NaWNyb1JOQXMvZ2Vu
ZXRpY3M8L2tleXdvcmQ+PGtleXdvcmQ+TXV0YXRpb24vKmdlbmV0aWNzPC9rZXl3b3JkPjxrZXl3
b3JkPk9saWdvbnVjbGVvdGlkZSBBcnJheSBTZXF1ZW5jZSBBbmFseXNpczwva2V5d29yZD48a2V5
d29yZD5PdmFyaWFuIE5lb3BsYXNtcy9nZW5ldGljcy9wYXRob2xvZ3k8L2tleXdvcmQ+PGtleXdv
cmQ+UGhvc3BoYXRpZHlsaW5vc2l0b2wgMy1LaW5hc2VzL2dlbmV0aWNzPC9rZXl3b3JkPjxrZXl3
b3JkPlByb3RlaW4gQXJyYXkgQW5hbHlzaXM8L2tleXdvcmQ+PGtleXdvcmQ+UHJvdGVvbWljczwv
a2V5d29yZD48a2V5d29yZD5STkEsIE1lc3Nlbmdlci9nZW5ldGljczwva2V5d29yZD48a2V5d29y
ZD5STkEsIE5lb3BsYXNtL2dlbmV0aWNzPC9rZXl3b3JkPjxrZXl3b3JkPlJlY2VwdG9ycywgRXN0
cm9nZW4vbWV0YWJvbGlzbTwva2V5d29yZD48a2V5d29yZD5SZXRpbm9ibGFzdG9tYSBQcm90ZWlu
L2dlbmV0aWNzL21ldGFib2xpc208L2tleXdvcmQ+PC9rZXl3b3Jkcz48ZGF0ZXM+PHllYXI+MjAx
MjwveWVhcj48cHViLWRhdGVzPjxkYXRlPk9jdCA0PC9kYXRlPjwvcHViLWRhdGVzPjwvZGF0ZXM+
PGlzYm4+MTQ3Ni00Njg3IChFbGVjdHJvbmljKSYjeEQ7MDAyOC0wODM2IChMaW5raW5nKTwvaXNi
bj48YWNjZXNzaW9uLW51bT4yMzAwMDg5NzwvYWNjZXNzaW9uLW51bT48dXJscz48cmVsYXRlZC11
cmxzPjx1cmw+aHR0cDovL3d3dy5uY2JpLm5sbS5uaWguZ292L3B1Ym1lZC8yMzAwMDg5NzwvdXJs
PjwvcmVsYXRlZC11cmxzPjwvdXJscz48Y3VzdG9tMj4zNDY1NTMyPC9jdXN0b20yPjxlbGVjdHJv
bmljLXJlc291cmNlLW51bT4xMC4xMDM4L25hdHVyZTExNDEyPC9lbGVjdHJvbmljLXJlc291cmNl
LW51bT48L3JlY29yZD48L0NpdGU+PC9FbmROb3RlPn==
</w:fldData>
        </w:fldChar>
      </w:r>
      <w:r w:rsidR="00BB719C" w:rsidRPr="00127122">
        <w:rPr>
          <w:sz w:val="24"/>
          <w:szCs w:val="24"/>
        </w:rPr>
        <w:instrText xml:space="preserve"> ADDIN EN.CITE.DATA </w:instrText>
      </w:r>
      <w:r w:rsidR="00BB719C" w:rsidRPr="00127122">
        <w:rPr>
          <w:sz w:val="24"/>
          <w:szCs w:val="24"/>
        </w:rPr>
      </w:r>
      <w:r w:rsidR="00BB719C" w:rsidRPr="00127122">
        <w:rPr>
          <w:sz w:val="24"/>
          <w:szCs w:val="24"/>
        </w:rPr>
        <w:fldChar w:fldCharType="end"/>
      </w:r>
      <w:r w:rsidR="00BB719C" w:rsidRPr="00127122">
        <w:rPr>
          <w:sz w:val="24"/>
          <w:szCs w:val="24"/>
        </w:rPr>
      </w:r>
      <w:r w:rsidR="00BB719C" w:rsidRPr="00127122">
        <w:rPr>
          <w:sz w:val="24"/>
          <w:szCs w:val="24"/>
        </w:rPr>
        <w:fldChar w:fldCharType="separate"/>
      </w:r>
      <w:r w:rsidR="00BB719C" w:rsidRPr="00127122">
        <w:rPr>
          <w:noProof/>
          <w:sz w:val="24"/>
          <w:szCs w:val="24"/>
        </w:rPr>
        <w:t>[</w:t>
      </w:r>
      <w:hyperlink w:anchor="_ENREF_10" w:tooltip="Cancer Genome Atlas, 2012 #27" w:history="1">
        <w:r w:rsidR="003E2083" w:rsidRPr="00127122">
          <w:rPr>
            <w:noProof/>
            <w:sz w:val="24"/>
            <w:szCs w:val="24"/>
          </w:rPr>
          <w:t>10</w:t>
        </w:r>
      </w:hyperlink>
      <w:r w:rsidR="00BB719C" w:rsidRPr="00127122">
        <w:rPr>
          <w:noProof/>
          <w:sz w:val="24"/>
          <w:szCs w:val="24"/>
        </w:rPr>
        <w:t>]</w:t>
      </w:r>
      <w:r w:rsidR="00BB719C" w:rsidRPr="00127122">
        <w:rPr>
          <w:sz w:val="24"/>
          <w:szCs w:val="24"/>
        </w:rPr>
        <w:fldChar w:fldCharType="end"/>
      </w:r>
      <w:r w:rsidR="00F11358" w:rsidRPr="00127122">
        <w:rPr>
          <w:sz w:val="24"/>
          <w:szCs w:val="24"/>
        </w:rPr>
        <w:t xml:space="preserve"> breast cancer</w:t>
      </w:r>
      <w:r w:rsidR="00382306" w:rsidRPr="00127122">
        <w:rPr>
          <w:sz w:val="24"/>
          <w:szCs w:val="24"/>
        </w:rPr>
        <w:t xml:space="preserve"> data portal</w:t>
      </w:r>
      <w:r w:rsidR="00F11358" w:rsidRPr="00127122">
        <w:rPr>
          <w:sz w:val="24"/>
          <w:szCs w:val="24"/>
        </w:rPr>
        <w:t xml:space="preserve">. We </w:t>
      </w:r>
      <w:r w:rsidR="002757A6" w:rsidRPr="00127122">
        <w:rPr>
          <w:sz w:val="24"/>
          <w:szCs w:val="24"/>
        </w:rPr>
        <w:t xml:space="preserve">identify several co-expressed genes related to modes of </w:t>
      </w:r>
      <w:r w:rsidR="00F11358" w:rsidRPr="00127122">
        <w:rPr>
          <w:sz w:val="24"/>
          <w:szCs w:val="24"/>
        </w:rPr>
        <w:t xml:space="preserve">action of the chemical agents in the toxicogenomics </w:t>
      </w:r>
      <w:r w:rsidR="007326F9" w:rsidRPr="00127122">
        <w:rPr>
          <w:sz w:val="24"/>
          <w:szCs w:val="24"/>
        </w:rPr>
        <w:t>data set</w:t>
      </w:r>
      <w:r w:rsidR="00F11358" w:rsidRPr="00127122">
        <w:rPr>
          <w:sz w:val="24"/>
          <w:szCs w:val="24"/>
        </w:rPr>
        <w:t xml:space="preserve"> </w:t>
      </w:r>
      <w:r w:rsidR="007326F9" w:rsidRPr="00127122">
        <w:rPr>
          <w:sz w:val="24"/>
          <w:szCs w:val="24"/>
        </w:rPr>
        <w:t xml:space="preserve">and </w:t>
      </w:r>
      <w:r w:rsidR="00F11358" w:rsidRPr="00127122">
        <w:rPr>
          <w:sz w:val="24"/>
          <w:szCs w:val="24"/>
        </w:rPr>
        <w:t xml:space="preserve">we also determine genes </w:t>
      </w:r>
      <w:r w:rsidR="00A02EC1" w:rsidRPr="00127122">
        <w:rPr>
          <w:sz w:val="24"/>
          <w:szCs w:val="24"/>
        </w:rPr>
        <w:t xml:space="preserve">that are </w:t>
      </w:r>
      <w:r w:rsidR="007326F9" w:rsidRPr="00127122">
        <w:rPr>
          <w:sz w:val="24"/>
          <w:szCs w:val="24"/>
        </w:rPr>
        <w:t xml:space="preserve">commonly known to be </w:t>
      </w:r>
      <w:r w:rsidR="00A02EC1" w:rsidRPr="00127122">
        <w:rPr>
          <w:sz w:val="24"/>
          <w:szCs w:val="24"/>
        </w:rPr>
        <w:lastRenderedPageBreak/>
        <w:t xml:space="preserve">associated with </w:t>
      </w:r>
      <w:r w:rsidR="003606EB" w:rsidRPr="00127122">
        <w:rPr>
          <w:sz w:val="24"/>
          <w:szCs w:val="24"/>
        </w:rPr>
        <w:t xml:space="preserve">the </w:t>
      </w:r>
      <w:r w:rsidR="00A02EC1" w:rsidRPr="00127122">
        <w:rPr>
          <w:sz w:val="24"/>
          <w:szCs w:val="24"/>
        </w:rPr>
        <w:t xml:space="preserve">breast cancers subtypes and some </w:t>
      </w:r>
      <w:r w:rsidR="007326F9" w:rsidRPr="00127122">
        <w:rPr>
          <w:sz w:val="24"/>
          <w:szCs w:val="24"/>
        </w:rPr>
        <w:t xml:space="preserve">putatively </w:t>
      </w:r>
      <w:r w:rsidR="00A02EC1" w:rsidRPr="00127122">
        <w:rPr>
          <w:sz w:val="24"/>
          <w:szCs w:val="24"/>
        </w:rPr>
        <w:t xml:space="preserve">involved in </w:t>
      </w:r>
      <w:r w:rsidR="007326F9" w:rsidRPr="00127122">
        <w:rPr>
          <w:sz w:val="24"/>
          <w:szCs w:val="24"/>
        </w:rPr>
        <w:t xml:space="preserve">oncogenic </w:t>
      </w:r>
      <w:r w:rsidR="00A02EC1" w:rsidRPr="00127122">
        <w:rPr>
          <w:sz w:val="24"/>
          <w:szCs w:val="24"/>
        </w:rPr>
        <w:t xml:space="preserve">pathways. </w:t>
      </w:r>
    </w:p>
    <w:p w14:paraId="5D3E50FC" w14:textId="4D614F42" w:rsidR="00E72CB8" w:rsidRPr="00127122" w:rsidRDefault="00B14265" w:rsidP="00127122">
      <w:pPr>
        <w:rPr>
          <w:sz w:val="24"/>
          <w:szCs w:val="24"/>
        </w:rPr>
      </w:pPr>
      <w:r w:rsidRPr="00127122">
        <w:rPr>
          <w:b/>
          <w:sz w:val="24"/>
          <w:szCs w:val="24"/>
        </w:rPr>
        <w:t>Materials and Methods</w:t>
      </w:r>
    </w:p>
    <w:p w14:paraId="3AB5B062" w14:textId="77777777" w:rsidR="00DE249A" w:rsidRPr="00127122" w:rsidRDefault="00DE249A" w:rsidP="000828A4">
      <w:pPr>
        <w:spacing w:line="480" w:lineRule="auto"/>
        <w:rPr>
          <w:b/>
          <w:sz w:val="24"/>
          <w:szCs w:val="24"/>
        </w:rPr>
      </w:pPr>
      <w:r w:rsidRPr="00127122">
        <w:rPr>
          <w:b/>
          <w:sz w:val="24"/>
          <w:szCs w:val="24"/>
        </w:rPr>
        <w:t>Data</w:t>
      </w:r>
    </w:p>
    <w:p w14:paraId="673C7B76" w14:textId="16D63596" w:rsidR="00EC4DD0" w:rsidRPr="00127122" w:rsidRDefault="00EC4DD0" w:rsidP="000828A4">
      <w:pPr>
        <w:spacing w:line="480" w:lineRule="auto"/>
        <w:rPr>
          <w:b/>
          <w:sz w:val="24"/>
          <w:szCs w:val="24"/>
        </w:rPr>
      </w:pPr>
      <w:r w:rsidRPr="00127122">
        <w:rPr>
          <w:b/>
          <w:sz w:val="24"/>
          <w:szCs w:val="24"/>
        </w:rPr>
        <w:t>TCGA breast cancer RNA-</w:t>
      </w:r>
      <w:proofErr w:type="spellStart"/>
      <w:r w:rsidRPr="00127122">
        <w:rPr>
          <w:b/>
          <w:sz w:val="24"/>
          <w:szCs w:val="24"/>
        </w:rPr>
        <w:t>Seq</w:t>
      </w:r>
      <w:proofErr w:type="spellEnd"/>
      <w:r w:rsidRPr="00127122">
        <w:rPr>
          <w:b/>
          <w:sz w:val="24"/>
          <w:szCs w:val="24"/>
        </w:rPr>
        <w:t xml:space="preserve"> data</w:t>
      </w:r>
    </w:p>
    <w:p w14:paraId="1659523C" w14:textId="3B276F5D" w:rsidR="00EC4DD0" w:rsidRPr="00127122" w:rsidRDefault="00100C45" w:rsidP="000828A4">
      <w:pPr>
        <w:spacing w:line="480" w:lineRule="auto"/>
        <w:rPr>
          <w:sz w:val="24"/>
          <w:szCs w:val="24"/>
        </w:rPr>
      </w:pPr>
      <w:r w:rsidRPr="00127122">
        <w:rPr>
          <w:sz w:val="24"/>
          <w:szCs w:val="24"/>
        </w:rPr>
        <w:t>C</w:t>
      </w:r>
      <w:del w:id="3" w:author="sysprep" w:date="2015-08-03T09:13:00Z">
        <w:r w:rsidR="00B354E7" w:rsidRPr="00127122" w:rsidDel="001A00CC">
          <w:rPr>
            <w:sz w:val="24"/>
            <w:szCs w:val="24"/>
          </w:rPr>
          <w:delText>c</w:delText>
        </w:r>
      </w:del>
      <w:r w:rsidR="00B354E7" w:rsidRPr="00127122">
        <w:rPr>
          <w:sz w:val="24"/>
          <w:szCs w:val="24"/>
        </w:rPr>
        <w:t>ount-level breast cancer RNA-</w:t>
      </w:r>
      <w:proofErr w:type="spellStart"/>
      <w:r w:rsidR="00B354E7" w:rsidRPr="00127122">
        <w:rPr>
          <w:sz w:val="24"/>
          <w:szCs w:val="24"/>
        </w:rPr>
        <w:t>Seq</w:t>
      </w:r>
      <w:proofErr w:type="spellEnd"/>
      <w:r w:rsidR="00B354E7" w:rsidRPr="00127122">
        <w:rPr>
          <w:sz w:val="24"/>
          <w:szCs w:val="24"/>
        </w:rPr>
        <w:t xml:space="preserve"> data</w:t>
      </w:r>
      <w:r w:rsidR="00EC4DD0" w:rsidRPr="00127122">
        <w:rPr>
          <w:sz w:val="24"/>
          <w:szCs w:val="24"/>
        </w:rPr>
        <w:t xml:space="preserve"> from The Cancer Genome </w:t>
      </w:r>
      <w:proofErr w:type="spellStart"/>
      <w:r w:rsidR="00EC4DD0" w:rsidRPr="00127122">
        <w:rPr>
          <w:sz w:val="24"/>
          <w:szCs w:val="24"/>
        </w:rPr>
        <w:t>Altas</w:t>
      </w:r>
      <w:proofErr w:type="spellEnd"/>
      <w:r w:rsidR="00EC4DD0" w:rsidRPr="00127122">
        <w:rPr>
          <w:sz w:val="24"/>
          <w:szCs w:val="24"/>
        </w:rPr>
        <w:t xml:space="preserve"> (TCGA)</w:t>
      </w:r>
      <w:r w:rsidR="00BB719C" w:rsidRPr="00127122">
        <w:rPr>
          <w:sz w:val="24"/>
          <w:szCs w:val="24"/>
        </w:rPr>
        <w:t xml:space="preserve"> </w:t>
      </w:r>
      <w:r w:rsidR="00BB719C" w:rsidRPr="00127122">
        <w:rPr>
          <w:sz w:val="24"/>
          <w:szCs w:val="24"/>
        </w:rPr>
        <w:fldChar w:fldCharType="begin">
          <w:fldData xml:space="preserve">PEVuZE5vdGU+PENpdGU+PEF1dGhvcj5DYW5jZXIgR2Vub21lIEF0bGFzPC9BdXRob3I+PFllYXI+
MjAxMjwvWWVhcj48UmVjTnVtPjI3PC9SZWNOdW0+PERpc3BsYXlUZXh0PlsxMF08L0Rpc3BsYXlU
ZXh0PjxyZWNvcmQ+PHJlYy1udW1iZXI+Mjc8L3JlYy1udW1iZXI+PGZvcmVpZ24ta2V5cz48a2V5
IGFwcD0iRU4iIGRiLWlkPSJhZXJ6ZWQ5cGQyNXNyY2VmcDlidnpmOXowZTB2ejUwc2RkZDAiIHRp
bWVzdGFtcD0iMTQzODM1ODg2OSI+Mjc8L2tleT48L2ZvcmVpZ24ta2V5cz48cmVmLXR5cGUgbmFt
ZT0iSm91cm5hbCBBcnRpY2xlIj4xNzwvcmVmLXR5cGU+PGNvbnRyaWJ1dG9ycz48YXV0aG9ycz48
YXV0aG9yPkNhbmNlciBHZW5vbWUgQXRsYXMsIE5ldHdvcms8L2F1dGhvcj48L2F1dGhvcnM+PC9j
b250cmlidXRvcnM+PHRpdGxlcz48dGl0bGU+Q29tcHJlaGVuc2l2ZSBtb2xlY3VsYXIgcG9ydHJh
aXRzIG9mIGh1bWFuIGJyZWFzdCB0dW1vdXJzPC90aXRsZT48c2Vjb25kYXJ5LXRpdGxlPk5hdHVy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cz42MS03MDwvcGFnZXM+PHZvbHVtZT40OTA8L3ZvbHVtZT48bnVtYmVyPjc0MTg8L251bWJlcj48
a2V5d29yZHM+PGtleXdvcmQ+QnJlYXN0IE5lb3BsYXNtcy9jbGFzc2lmaWNhdGlvbi8qZ2VuZXRp
Y3MvbWV0YWJvbGlzbS8qcGF0aG9sb2d5PC9rZXl3b3JkPjxrZXl3b3JkPkROQSBDb3B5IE51bWJl
ciBWYXJpYXRpb25zL2dlbmV0aWNzPC9rZXl3b3JkPjxrZXl3b3JkPkROQSBNZXRoeWxhdGlvbjwv
a2V5d29yZD48a2V5d29yZD5ETkEgTXV0YXRpb25hbCBBbmFseXNpczwva2V5d29yZD48a2V5d29y
ZD5FeG9tZS9nZW5ldGljczwva2V5d29yZD48a2V5d29yZD5GZW1hbGU8L2tleXdvcmQ+PGtleXdv
cmQ+R0FUQTMgVHJhbnNjcmlwdGlvbiBGYWN0b3IvZ2VuZXRpY3M8L2tleXdvcmQ+PGtleXdvcmQ+
R2VuZSBFeHByZXNzaW9uIFByb2ZpbGluZzwva2V5d29yZD48a2V5d29yZD5HZW5lIEV4cHJlc3Np
b24gUmVndWxhdGlvbiwgTmVvcGxhc3RpYzwva2V5d29yZD48a2V5d29yZD5HZW5lcywgQlJDQTE8
L2tleXdvcmQ+PGtleXdvcmQ+R2VuZXMsIE5lb3BsYXNtLypnZW5ldGljczwva2V5d29yZD48a2V5
d29yZD5HZW5lcywgZXJiQi0yL2dlbmV0aWNzPC9rZXl3b3JkPjxrZXl3b3JkPkdlbmVzLCBwNTMv
Z2VuZXRpY3M8L2tleXdvcmQ+PGtleXdvcmQ+KkdlbmV0aWMgSGV0ZXJvZ2VuZWl0eTwva2V5d29y
ZD48a2V5d29yZD5HZW5vbWUsIEh1bWFuL2dlbmV0aWNzPC9rZXl3b3JkPjxrZXl3b3JkPkdlbm9t
aWNzPC9rZXl3b3JkPjxrZXl3b3JkPkh1bWFuczwva2V5d29yZD48a2V5d29yZD5NQVAgS2luYXNl
IEtpbmFzZSBLaW5hc2UgMS9nZW5ldGljczwva2V5d29yZD48a2V5d29yZD5NaWNyb1JOQXMvZ2Vu
ZXRpY3M8L2tleXdvcmQ+PGtleXdvcmQ+TXV0YXRpb24vKmdlbmV0aWNzPC9rZXl3b3JkPjxrZXl3
b3JkPk9saWdvbnVjbGVvdGlkZSBBcnJheSBTZXF1ZW5jZSBBbmFseXNpczwva2V5d29yZD48a2V5
d29yZD5PdmFyaWFuIE5lb3BsYXNtcy9nZW5ldGljcy9wYXRob2xvZ3k8L2tleXdvcmQ+PGtleXdv
cmQ+UGhvc3BoYXRpZHlsaW5vc2l0b2wgMy1LaW5hc2VzL2dlbmV0aWNzPC9rZXl3b3JkPjxrZXl3
b3JkPlByb3RlaW4gQXJyYXkgQW5hbHlzaXM8L2tleXdvcmQ+PGtleXdvcmQ+UHJvdGVvbWljczwv
a2V5d29yZD48a2V5d29yZD5STkEsIE1lc3Nlbmdlci9nZW5ldGljczwva2V5d29yZD48a2V5d29y
ZD5STkEsIE5lb3BsYXNtL2dlbmV0aWNzPC9rZXl3b3JkPjxrZXl3b3JkPlJlY2VwdG9ycywgRXN0
cm9nZW4vbWV0YWJvbGlzbTwva2V5d29yZD48a2V5d29yZD5SZXRpbm9ibGFzdG9tYSBQcm90ZWlu
L2dlbmV0aWNzL21ldGFib2xpc208L2tleXdvcmQ+PC9rZXl3b3Jkcz48ZGF0ZXM+PHllYXI+MjAx
MjwveWVhcj48cHViLWRhdGVzPjxkYXRlPk9jdCA0PC9kYXRlPjwvcHViLWRhdGVzPjwvZGF0ZXM+
PGlzYm4+MTQ3Ni00Njg3IChFbGVjdHJvbmljKSYjeEQ7MDAyOC0wODM2IChMaW5raW5nKTwvaXNi
bj48YWNjZXNzaW9uLW51bT4yMzAwMDg5NzwvYWNjZXNzaW9uLW51bT48dXJscz48cmVsYXRlZC11
cmxzPjx1cmw+aHR0cDovL3d3dy5uY2JpLm5sbS5uaWguZ292L3B1Ym1lZC8yMzAwMDg5NzwvdXJs
PjwvcmVsYXRlZC11cmxzPjwvdXJscz48Y3VzdG9tMj4zNDY1NTMyPC9jdXN0b20yPjxlbGVjdHJv
bmljLXJlc291cmNlLW51bT4xMC4xMDM4L25hdHVyZTExNDEyPC9lbGVjdHJvbmljLXJlc291cmNl
LW51bT48L3JlY29yZD48L0NpdGU+PC9FbmROb3RlPn==
</w:fldData>
        </w:fldChar>
      </w:r>
      <w:r w:rsidR="00BB719C" w:rsidRPr="00127122">
        <w:rPr>
          <w:sz w:val="24"/>
          <w:szCs w:val="24"/>
        </w:rPr>
        <w:instrText xml:space="preserve"> ADDIN EN.CITE </w:instrText>
      </w:r>
      <w:r w:rsidR="00BB719C" w:rsidRPr="00127122">
        <w:rPr>
          <w:sz w:val="24"/>
          <w:szCs w:val="24"/>
        </w:rPr>
        <w:fldChar w:fldCharType="begin">
          <w:fldData xml:space="preserve">PEVuZE5vdGU+PENpdGU+PEF1dGhvcj5DYW5jZXIgR2Vub21lIEF0bGFzPC9BdXRob3I+PFllYXI+
MjAxMjwvWWVhcj48UmVjTnVtPjI3PC9SZWNOdW0+PERpc3BsYXlUZXh0PlsxMF08L0Rpc3BsYXlU
ZXh0PjxyZWNvcmQ+PHJlYy1udW1iZXI+Mjc8L3JlYy1udW1iZXI+PGZvcmVpZ24ta2V5cz48a2V5
IGFwcD0iRU4iIGRiLWlkPSJhZXJ6ZWQ5cGQyNXNyY2VmcDlidnpmOXowZTB2ejUwc2RkZDAiIHRp
bWVzdGFtcD0iMTQzODM1ODg2OSI+Mjc8L2tleT48L2ZvcmVpZ24ta2V5cz48cmVmLXR5cGUgbmFt
ZT0iSm91cm5hbCBBcnRpY2xlIj4xNzwvcmVmLXR5cGU+PGNvbnRyaWJ1dG9ycz48YXV0aG9ycz48
YXV0aG9yPkNhbmNlciBHZW5vbWUgQXRsYXMsIE5ldHdvcms8L2F1dGhvcj48L2F1dGhvcnM+PC9j
b250cmlidXRvcnM+PHRpdGxlcz48dGl0bGU+Q29tcHJlaGVuc2l2ZSBtb2xlY3VsYXIgcG9ydHJh
aXRzIG9mIGh1bWFuIGJyZWFzdCB0dW1vdXJzPC90aXRsZT48c2Vjb25kYXJ5LXRpdGxlPk5hdHVy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cz42MS03MDwvcGFnZXM+PHZvbHVtZT40OTA8L3ZvbHVtZT48bnVtYmVyPjc0MTg8L251bWJlcj48
a2V5d29yZHM+PGtleXdvcmQ+QnJlYXN0IE5lb3BsYXNtcy9jbGFzc2lmaWNhdGlvbi8qZ2VuZXRp
Y3MvbWV0YWJvbGlzbS8qcGF0aG9sb2d5PC9rZXl3b3JkPjxrZXl3b3JkPkROQSBDb3B5IE51bWJl
ciBWYXJpYXRpb25zL2dlbmV0aWNzPC9rZXl3b3JkPjxrZXl3b3JkPkROQSBNZXRoeWxhdGlvbjwv
a2V5d29yZD48a2V5d29yZD5ETkEgTXV0YXRpb25hbCBBbmFseXNpczwva2V5d29yZD48a2V5d29y
ZD5FeG9tZS9nZW5ldGljczwva2V5d29yZD48a2V5d29yZD5GZW1hbGU8L2tleXdvcmQ+PGtleXdv
cmQ+R0FUQTMgVHJhbnNjcmlwdGlvbiBGYWN0b3IvZ2VuZXRpY3M8L2tleXdvcmQ+PGtleXdvcmQ+
R2VuZSBFeHByZXNzaW9uIFByb2ZpbGluZzwva2V5d29yZD48a2V5d29yZD5HZW5lIEV4cHJlc3Np
b24gUmVndWxhdGlvbiwgTmVvcGxhc3RpYzwva2V5d29yZD48a2V5d29yZD5HZW5lcywgQlJDQTE8
L2tleXdvcmQ+PGtleXdvcmQ+R2VuZXMsIE5lb3BsYXNtLypnZW5ldGljczwva2V5d29yZD48a2V5
d29yZD5HZW5lcywgZXJiQi0yL2dlbmV0aWNzPC9rZXl3b3JkPjxrZXl3b3JkPkdlbmVzLCBwNTMv
Z2VuZXRpY3M8L2tleXdvcmQ+PGtleXdvcmQ+KkdlbmV0aWMgSGV0ZXJvZ2VuZWl0eTwva2V5d29y
ZD48a2V5d29yZD5HZW5vbWUsIEh1bWFuL2dlbmV0aWNzPC9rZXl3b3JkPjxrZXl3b3JkPkdlbm9t
aWNzPC9rZXl3b3JkPjxrZXl3b3JkPkh1bWFuczwva2V5d29yZD48a2V5d29yZD5NQVAgS2luYXNl
IEtpbmFzZSBLaW5hc2UgMS9nZW5ldGljczwva2V5d29yZD48a2V5d29yZD5NaWNyb1JOQXMvZ2Vu
ZXRpY3M8L2tleXdvcmQ+PGtleXdvcmQ+TXV0YXRpb24vKmdlbmV0aWNzPC9rZXl3b3JkPjxrZXl3
b3JkPk9saWdvbnVjbGVvdGlkZSBBcnJheSBTZXF1ZW5jZSBBbmFseXNpczwva2V5d29yZD48a2V5
d29yZD5PdmFyaWFuIE5lb3BsYXNtcy9nZW5ldGljcy9wYXRob2xvZ3k8L2tleXdvcmQ+PGtleXdv
cmQ+UGhvc3BoYXRpZHlsaW5vc2l0b2wgMy1LaW5hc2VzL2dlbmV0aWNzPC9rZXl3b3JkPjxrZXl3
b3JkPlByb3RlaW4gQXJyYXkgQW5hbHlzaXM8L2tleXdvcmQ+PGtleXdvcmQ+UHJvdGVvbWljczwv
a2V5d29yZD48a2V5d29yZD5STkEsIE1lc3Nlbmdlci9nZW5ldGljczwva2V5d29yZD48a2V5d29y
ZD5STkEsIE5lb3BsYXNtL2dlbmV0aWNzPC9rZXl3b3JkPjxrZXl3b3JkPlJlY2VwdG9ycywgRXN0
cm9nZW4vbWV0YWJvbGlzbTwva2V5d29yZD48a2V5d29yZD5SZXRpbm9ibGFzdG9tYSBQcm90ZWlu
L2dlbmV0aWNzL21ldGFib2xpc208L2tleXdvcmQ+PC9rZXl3b3Jkcz48ZGF0ZXM+PHllYXI+MjAx
MjwveWVhcj48cHViLWRhdGVzPjxkYXRlPk9jdCA0PC9kYXRlPjwvcHViLWRhdGVzPjwvZGF0ZXM+
PGlzYm4+MTQ3Ni00Njg3IChFbGVjdHJvbmljKSYjeEQ7MDAyOC0wODM2IChMaW5raW5nKTwvaXNi
bj48YWNjZXNzaW9uLW51bT4yMzAwMDg5NzwvYWNjZXNzaW9uLW51bT48dXJscz48cmVsYXRlZC11
cmxzPjx1cmw+aHR0cDovL3d3dy5uY2JpLm5sbS5uaWguZ292L3B1Ym1lZC8yMzAwMDg5NzwvdXJs
PjwvcmVsYXRlZC11cmxzPjwvdXJscz48Y3VzdG9tMj4zNDY1NTMyPC9jdXN0b20yPjxlbGVjdHJv
bmljLXJlc291cmNlLW51bT4xMC4xMDM4L25hdHVyZTExNDEyPC9lbGVjdHJvbmljLXJlc291cmNl
LW51bT48L3JlY29yZD48L0NpdGU+PC9FbmROb3RlPn==
</w:fldData>
        </w:fldChar>
      </w:r>
      <w:r w:rsidR="00BB719C" w:rsidRPr="00127122">
        <w:rPr>
          <w:sz w:val="24"/>
          <w:szCs w:val="24"/>
        </w:rPr>
        <w:instrText xml:space="preserve"> ADDIN EN.CITE.DATA </w:instrText>
      </w:r>
      <w:r w:rsidR="00BB719C" w:rsidRPr="00127122">
        <w:rPr>
          <w:sz w:val="24"/>
          <w:szCs w:val="24"/>
        </w:rPr>
      </w:r>
      <w:r w:rsidR="00BB719C" w:rsidRPr="00127122">
        <w:rPr>
          <w:sz w:val="24"/>
          <w:szCs w:val="24"/>
        </w:rPr>
        <w:fldChar w:fldCharType="end"/>
      </w:r>
      <w:r w:rsidR="00BB719C" w:rsidRPr="00127122">
        <w:rPr>
          <w:sz w:val="24"/>
          <w:szCs w:val="24"/>
        </w:rPr>
      </w:r>
      <w:r w:rsidR="00BB719C" w:rsidRPr="00127122">
        <w:rPr>
          <w:sz w:val="24"/>
          <w:szCs w:val="24"/>
        </w:rPr>
        <w:fldChar w:fldCharType="separate"/>
      </w:r>
      <w:r w:rsidR="00BB719C" w:rsidRPr="00127122">
        <w:rPr>
          <w:noProof/>
          <w:sz w:val="24"/>
          <w:szCs w:val="24"/>
        </w:rPr>
        <w:t>[</w:t>
      </w:r>
      <w:hyperlink w:anchor="_ENREF_10" w:tooltip="Cancer Genome Atlas, 2012 #27" w:history="1">
        <w:r w:rsidR="003E2083" w:rsidRPr="00127122">
          <w:rPr>
            <w:noProof/>
            <w:sz w:val="24"/>
            <w:szCs w:val="24"/>
          </w:rPr>
          <w:t>10</w:t>
        </w:r>
      </w:hyperlink>
      <w:r w:rsidR="00BB719C" w:rsidRPr="00127122">
        <w:rPr>
          <w:noProof/>
          <w:sz w:val="24"/>
          <w:szCs w:val="24"/>
        </w:rPr>
        <w:t>]</w:t>
      </w:r>
      <w:r w:rsidR="00BB719C" w:rsidRPr="00127122">
        <w:rPr>
          <w:sz w:val="24"/>
          <w:szCs w:val="24"/>
        </w:rPr>
        <w:fldChar w:fldCharType="end"/>
      </w:r>
      <w:r w:rsidR="00EC4DD0" w:rsidRPr="00127122">
        <w:rPr>
          <w:sz w:val="24"/>
          <w:szCs w:val="24"/>
        </w:rPr>
        <w:t xml:space="preserve"> was downloaded from NCI portal: </w:t>
      </w:r>
      <w:hyperlink r:id="rId9" w:history="1">
        <w:r w:rsidR="00EC4DD0" w:rsidRPr="00127122">
          <w:rPr>
            <w:rStyle w:val="Hyperlink"/>
            <w:sz w:val="24"/>
            <w:szCs w:val="24"/>
          </w:rPr>
          <w:t>https://tcga-data.nci.nih.gov/tcga/dataAccessMatrix.htm</w:t>
        </w:r>
      </w:hyperlink>
      <w:r w:rsidR="00EC4DD0" w:rsidRPr="00127122">
        <w:rPr>
          <w:sz w:val="24"/>
          <w:szCs w:val="24"/>
        </w:rPr>
        <w:t xml:space="preserve">. We focused on the </w:t>
      </w:r>
      <w:proofErr w:type="spellStart"/>
      <w:r w:rsidR="00EC4DD0" w:rsidRPr="00127122">
        <w:rPr>
          <w:sz w:val="24"/>
          <w:szCs w:val="24"/>
        </w:rPr>
        <w:t>mRNAseq</w:t>
      </w:r>
      <w:proofErr w:type="spellEnd"/>
      <w:r w:rsidR="00EC4DD0" w:rsidRPr="00127122">
        <w:rPr>
          <w:sz w:val="24"/>
          <w:szCs w:val="24"/>
        </w:rPr>
        <w:t xml:space="preserve"> data produced on </w:t>
      </w:r>
      <w:r w:rsidRPr="00127122">
        <w:rPr>
          <w:sz w:val="24"/>
          <w:szCs w:val="24"/>
        </w:rPr>
        <w:t xml:space="preserve">the </w:t>
      </w:r>
      <w:r w:rsidR="00EC4DD0" w:rsidRPr="00127122">
        <w:rPr>
          <w:sz w:val="24"/>
          <w:szCs w:val="24"/>
        </w:rPr>
        <w:t>Illumina GAII</w:t>
      </w:r>
      <w:r w:rsidRPr="00127122">
        <w:rPr>
          <w:sz w:val="24"/>
          <w:szCs w:val="24"/>
        </w:rPr>
        <w:t xml:space="preserve"> sequencer</w:t>
      </w:r>
      <w:r w:rsidR="00EC4DD0" w:rsidRPr="00127122">
        <w:rPr>
          <w:sz w:val="24"/>
          <w:szCs w:val="24"/>
        </w:rPr>
        <w:t xml:space="preserve">. Raw sequences were analyzed by the TCGA team with </w:t>
      </w:r>
      <w:proofErr w:type="spellStart"/>
      <w:r w:rsidR="00EC4DD0" w:rsidRPr="00127122">
        <w:rPr>
          <w:sz w:val="24"/>
          <w:szCs w:val="24"/>
        </w:rPr>
        <w:t>SeqWare</w:t>
      </w:r>
      <w:proofErr w:type="spellEnd"/>
      <w:r w:rsidR="00EC4DD0" w:rsidRPr="00127122">
        <w:rPr>
          <w:sz w:val="24"/>
          <w:szCs w:val="24"/>
        </w:rPr>
        <w:t xml:space="preserve"> </w:t>
      </w:r>
      <w:hyperlink r:id="rId10" w:history="1">
        <w:r w:rsidR="00EC4DD0" w:rsidRPr="00127122">
          <w:rPr>
            <w:rStyle w:val="Hyperlink"/>
            <w:sz w:val="24"/>
            <w:szCs w:val="24"/>
          </w:rPr>
          <w:t>https://seqware.github.io/</w:t>
        </w:r>
      </w:hyperlink>
      <w:r w:rsidR="00EC4DD0" w:rsidRPr="00127122">
        <w:rPr>
          <w:sz w:val="24"/>
          <w:szCs w:val="24"/>
        </w:rPr>
        <w:t xml:space="preserve"> (Version=0.7.0) using </w:t>
      </w:r>
      <w:proofErr w:type="spellStart"/>
      <w:r w:rsidR="00EC4DD0" w:rsidRPr="00127122">
        <w:rPr>
          <w:sz w:val="24"/>
          <w:szCs w:val="24"/>
        </w:rPr>
        <w:t>RNASeqAlignmentBWAWorfklow</w:t>
      </w:r>
      <w:proofErr w:type="spellEnd"/>
      <w:r w:rsidR="00EC4DD0" w:rsidRPr="00127122">
        <w:rPr>
          <w:sz w:val="24"/>
          <w:szCs w:val="24"/>
        </w:rPr>
        <w:t xml:space="preserve"> (Version=0.7.10) and </w:t>
      </w:r>
      <w:proofErr w:type="spellStart"/>
      <w:r w:rsidR="00EC4DD0" w:rsidRPr="00127122">
        <w:rPr>
          <w:sz w:val="24"/>
          <w:szCs w:val="24"/>
        </w:rPr>
        <w:t>RNASeqQuantificationWorfklow</w:t>
      </w:r>
      <w:proofErr w:type="spellEnd"/>
      <w:r w:rsidR="00EC4DD0" w:rsidRPr="00127122">
        <w:rPr>
          <w:sz w:val="24"/>
          <w:szCs w:val="24"/>
        </w:rPr>
        <w:t xml:space="preserve"> (Version=0.7.2). Tumor samples were classified by the mRNA subtype</w:t>
      </w:r>
      <w:r w:rsidR="000A7646" w:rsidRPr="00127122">
        <w:rPr>
          <w:sz w:val="24"/>
          <w:szCs w:val="24"/>
        </w:rPr>
        <w:t xml:space="preserve">s </w:t>
      </w:r>
      <w:r w:rsidR="000A7646" w:rsidRPr="00127122">
        <w:rPr>
          <w:sz w:val="24"/>
          <w:szCs w:val="24"/>
        </w:rPr>
        <w:fldChar w:fldCharType="begin">
          <w:fldData xml:space="preserve">PEVuZE5vdGU+PENpdGU+PEF1dGhvcj5QZXJvdTwvQXV0aG9yPjxZZWFyPjIwMDA8L1llYXI+PFJl
Y051bT4xMTg8L1JlY051bT48RGlzcGxheVRleHQ+WzExLTEzXTwvRGlzcGxheVRleHQ+PHJlY29y
ZD48cmVjLW51bWJlcj4xMTg8L3JlYy1udW1iZXI+PGZvcmVpZ24ta2V5cz48a2V5IGFwcD0iRU4i
IGRiLWlkPSJzMjAwZXQwZjJwendlZGVyZTV2dnJhYTlyOWRwZnZwdHgwejUiIHRpbWVzdGFtcD0i
MTQzNzY2MDk1NiI+MTE4PC9rZXk+PC9mb3JlaWduLWtleXM+PHJlZi10eXBlIG5hbWU9IkpvdXJu
YWwgQXJ0aWNsZSI+MTc8L3JlZi10eXBlPjxjb250cmlidXRvcnM+PGF1dGhvcnM+PGF1dGhvcj5Q
ZXJvdSwgQy4gTS48L2F1dGhvcj48YXV0aG9yPlNvcmxpZSwgVC48L2F1dGhvcj48YXV0aG9yPkVp
c2VuLCBNLiBCLjwvYXV0aG9yPjxhdXRob3I+dmFuIGRlIFJpam4sIE0uPC9hdXRob3I+PGF1dGhv
cj5KZWZmcmV5LCBTLiBTLjwvYXV0aG9yPjxhdXRob3I+UmVlcywgQy4gQS48L2F1dGhvcj48YXV0
aG9yPlBvbGxhY2ssIEouIFIuPC9hdXRob3I+PGF1dGhvcj5Sb3NzLCBELiBULjwvYXV0aG9yPjxh
dXRob3I+Sm9obnNlbiwgSC48L2F1dGhvcj48YXV0aG9yPkFrc2xlbiwgTC4gQS48L2F1dGhvcj48
YXV0aG9yPkZsdWdlLCBPLjwvYXV0aG9yPjxhdXRob3I+UGVyZ2FtZW5zY2hpa292LCBBLjwvYXV0
aG9yPjxhdXRob3I+V2lsbGlhbXMsIEMuPC9hdXRob3I+PGF1dGhvcj5aaHUsIFMuIFguPC9hdXRo
b3I+PGF1dGhvcj5Mb25uaW5nLCBQLiBFLjwvYXV0aG9yPjxhdXRob3I+Qm9ycmVzZW4tRGFsZSwg
QS4gTC48L2F1dGhvcj48YXV0aG9yPkJyb3duLCBQLiBPLjwvYXV0aG9yPjxhdXRob3I+Qm90c3Rl
aW4sIEQuPC9hdXRob3I+PC9hdXRob3JzPjwvY29udHJpYnV0b3JzPjxhdXRoLWFkZHJlc3M+RGVw
YXJ0bWVudCBvZiBHZW5ldGljcywgU3RhbmZvcmQgVW5pdmVyc2l0eSBTY2hvb2wgb2YgTWVkaWNp
bmUsIENhbGlmb3JuaWEgOTQzMDUsIFVTQS48L2F1dGgtYWRkcmVzcz48dGl0bGVzPjx0aXRsZT5N
b2xlY3VsYXIgcG9ydHJhaXRzIG9mIGh1bWFuIGJyZWFzdCB0dW1vdXJzPC90aXRsZT48c2Vjb25k
YXJ5LXRpdGxlPk5hdHVyZTwvc2Vjb25kYXJ5LXRpdGxlPjxhbHQtdGl0bGU+TmF0dXJlPC9hbHQt
dGl0bGU+PC90aXRsZXM+PHBlcmlvZGljYWw+PGZ1bGwtdGl0bGU+TmF0dXJlPC9mdWxsLXRpdGxl
PjxhYmJyLTE+TmF0dXJlPC9hYmJyLTE+PC9wZXJpb2RpY2FsPjxhbHQtcGVyaW9kaWNhbD48ZnVs
bC10aXRsZT5OYXR1cmU8L2Z1bGwtdGl0bGU+PGFiYnItMT5OYXR1cmU8L2FiYnItMT48L2FsdC1w
ZXJpb2RpY2FsPjxwYWdlcz43NDctNTI8L3BhZ2VzPjx2b2x1bWU+NDA2PC92b2x1bWU+PG51bWJl
cj42Nzk3PC9udW1iZXI+PGtleXdvcmRzPjxrZXl3b3JkPkJyZWFzdCBOZW9wbGFzbXMvKmdlbmV0
aWNzPC9rZXl3b3JkPjxrZXl3b3JkPkROQSwgTmVvcGxhc208L2tleXdvcmQ+PGtleXdvcmQ+RmVt
YWxlPC9rZXl3b3JkPjxrZXl3b3JkPkdlbmUgRXhwcmVzc2lvbjwva2V5d29yZD48a2V5d29yZD5H
ZW5lIEV4cHJlc3Npb24gUHJvZmlsaW5nPC9rZXl3b3JkPjxrZXl3b3JkPkdlbmVzLCBlcmJCLTI8
L2tleXdvcmQ+PGtleXdvcmQ+SHVtYW5zPC9rZXl3b3JkPjxrZXl3b3JkPk9saWdvbnVjbGVvdGlk
ZSBBcnJheSBTZXF1ZW5jZSBBbmFseXNpczwva2V5d29yZD48a2V5d29yZD5QaGVub3R5cGU8L2tl
eXdvcmQ+PGtleXdvcmQ+VHVtb3IgQ2VsbHMsIEN1bHR1cmVkPC9rZXl3b3JkPjwva2V5d29yZHM+
PGRhdGVzPjx5ZWFyPjIwMDA8L3llYXI+PHB1Yi1kYXRlcz48ZGF0ZT5BdWcgMTc8L2RhdGU+PC9w
dWItZGF0ZXM+PC9kYXRlcz48aXNibj4wMDI4LTA4MzYgKFByaW50KSYjeEQ7MDAyOC0wODM2IChM
aW5raW5nKTwvaXNibj48YWNjZXNzaW9uLW51bT4xMDk2MzYwMjwvYWNjZXNzaW9uLW51bT48dXJs
cz48cmVsYXRlZC11cmxzPjx1cmw+aHR0cDovL3d3dy5uY2JpLm5sbS5uaWguZ292L3B1Ym1lZC8x
MDk2MzYwMjwvdXJsPjwvcmVsYXRlZC11cmxzPjwvdXJscz48ZWxlY3Ryb25pYy1yZXNvdXJjZS1u
dW0+MTAuMTAzOC8zNTAyMTA5MzwvZWxlY3Ryb25pYy1yZXNvdXJjZS1udW0+PC9yZWNvcmQ+PC9D
aXRlPjxDaXRlPjxBdXRob3I+U29ybGllPC9BdXRob3I+PFllYXI+MjAwMTwvWWVhcj48UmVjTnVt
PjI5PC9SZWNOdW0+PHJlY29yZD48cmVjLW51bWJlcj4yOTwvcmVjLW51bWJlcj48Zm9yZWlnbi1r
ZXlzPjxrZXkgYXBwPSJFTiIgZGItaWQ9IjJhemQ1MnN2cmYyZnc0ZXIwOXBwd3h3ZWFzd3JmZXcy
czU1dCI+Mjk8L2tleT48L2ZvcmVpZ24ta2V5cz48cmVmLXR5cGUgbmFtZT0iSm91cm5hbCBBcnRp
Y2xlIj4xNzwvcmVmLXR5cGU+PGNvbnRyaWJ1dG9ycz48YXV0aG9ycz48YXV0aG9yPlNvcmxpZSwg
VC48L2F1dGhvcj48YXV0aG9yPlBlcm91LCBDLiBNLjwvYXV0aG9yPjxhdXRob3I+VGlic2hpcmFu
aSwgUi48L2F1dGhvcj48YXV0aG9yPkFhcywgVC48L2F1dGhvcj48YXV0aG9yPkdlaXNsZXIsIFMu
PC9hdXRob3I+PGF1dGhvcj5Kb2huc2VuLCBILjwvYXV0aG9yPjxhdXRob3I+SGFzdGllLCBULjwv
YXV0aG9yPjxhdXRob3I+RWlzZW4sIE0uIEIuPC9hdXRob3I+PGF1dGhvcj52YW4gZGUgUmlqbiwg
TS48L2F1dGhvcj48YXV0aG9yPkplZmZyZXksIFMuIFMuPC9hdXRob3I+PGF1dGhvcj5UaG9yc2Vu
LCBULjwvYXV0aG9yPjxhdXRob3I+UXVpc3QsIEguPC9hdXRob3I+PGF1dGhvcj5NYXRlc2UsIEou
IEMuPC9hdXRob3I+PGF1dGhvcj5Ccm93biwgUC4gTy48L2F1dGhvcj48YXV0aG9yPkJvdHN0ZWlu
LCBELjwvYXV0aG9yPjxhdXRob3I+TG9ubmluZywgUC4gRS48L2F1dGhvcj48YXV0aG9yPkJvcnJl
c2VuLURhbGUsIEEuIEwuPC9hdXRob3I+PC9hdXRob3JzPjwvY29udHJpYnV0b3JzPjxhdXRoLWFk
ZHJlc3M+RGVwYXJ0bWVudCBvZiBHZW5ldGljcywgVGhlIE5vcndlZ2lhbiBSYWRpdW0gSG9zcGl0
YWwsIE1vbnRlYmVsbG8sIE4tMDMxMCBPc2xvLCBOb3J3YXkuPC9hdXRoLWFkZHJlc3M+PHRpdGxl
cz48dGl0bGU+R2VuZSBleHByZXNzaW9uIHBhdHRlcm5zIG9mIGJyZWFzdCBjYXJjaW5vbWFzIGRp
c3Rpbmd1aXNoIHR1bW9yIHN1YmNsYXNzZXMgd2l0aCBjbGluaWNhbCBpbXBsaWNhdGlvbnM8L3Rp
dGxlPjxzZWNvbmRhcnktdGl0bGU+UHJvY2VlZGluZ3Mgb2YgdGhlIE5hdGlvbmFsIEFjYWRlbXkg
b2YgU2NpZW5jZXMgb2YgdGhlIFVuaXRlZCBTdGF0ZXMgb2YgQW1lcmljYTwvc2Vjb25kYXJ5LXRp
dGxlPjxhbHQtdGl0bGU+UHJvYyBOYXRsIEFjYWQgU2NpIFUgUyBBPC9hbHQtdGl0bGU+PC90aXRs
ZXM+PHBlcmlvZGljYWw+PGZ1bGwtdGl0bGU+UHJvY2VlZGluZ3Mgb2YgdGhlIE5hdGlvbmFsIEFj
YWRlbXkgb2YgU2NpZW5jZXMgb2YgdGhlIFVuaXRlZCBTdGF0ZXMgb2YgQW1lcmljYTwvZnVsbC10
aXRsZT48YWJici0xPlByb2MgTmF0bCBBY2FkIFNjaSBVIFMgQTwvYWJici0xPjwvcGVyaW9kaWNh
bD48YWx0LXBlcmlvZGljYWw+PGZ1bGwtdGl0bGU+UHJvY2VlZGluZ3Mgb2YgdGhlIE5hdGlvbmFs
IEFjYWRlbXkgb2YgU2NpZW5jZXMgb2YgdGhlIFVuaXRlZCBTdGF0ZXMgb2YgQW1lcmljYTwvZnVs
bC10aXRsZT48YWJici0xPlByb2MgTmF0bCBBY2FkIFNjaSBVIFMgQTwvYWJici0xPjwvYWx0LXBl
cmlvZGljYWw+PHBhZ2VzPjEwODY5LTc0PC9wYWdlcz48dm9sdW1lPjk4PC92b2x1bWU+PG51bWJl
cj4xOTwvbnVtYmVyPjxlZGl0aW9uPjIwMDEvMDkvMTM8L2VkaXRpb24+PGtleXdvcmRzPjxrZXl3
b3JkPkFsZ29yaXRobXM8L2tleXdvcmQ+PGtleXdvcmQ+QnJlYXN0IE5lb3BsYXNtcy9jbGFzc2lm
aWNhdGlvbi8qZ2VuZXRpY3M8L2tleXdvcmQ+PGtleXdvcmQ+Q2FyY2lub21hIGluIFNpdHUvY2xh
c3NpZmljYXRpb24vKmdlbmV0aWNzPC9rZXl3b3JkPjxrZXl3b3JkPkNhcmNpbm9tYSwgRHVjdGFs
LCBCcmVhc3QvY2xhc3NpZmljYXRpb24vKmdlbmV0aWNzPC9rZXl3b3JkPjxrZXl3b3JkPkNhcmNp
bm9tYSwgTG9idWxhci9jbGFzc2lmaWNhdGlvbi8qZ2VuZXRpY3M8L2tleXdvcmQ+PGtleXdvcmQ+
KkROQSwgTmVvcGxhc208L2tleXdvcmQ+PGtleXdvcmQ+RmVtYWxlPC9rZXl3b3JkPjxrZXl3b3Jk
PkZpYnJvYWRlbm9tYS9jbGFzc2lmaWNhdGlvbi8qZ2VuZXRpY3M8L2tleXdvcmQ+PGtleXdvcmQ+
KkdlbmUgRXhwcmVzc2lvbjwva2V5d29yZD48a2V5d29yZD5HZW5lIEV4cHJlc3Npb24gUHJvZmls
aW5nPC9rZXl3b3JkPjxrZXl3b3JkPkh1bWFuczwva2V5d29yZD48a2V5d29yZD5PbGlnb251Y2xl
b3RpZGUgQXJyYXkgU2VxdWVuY2UgQW5hbHlzaXMvbWV0aG9kczwva2V5d29yZD48a2V5d29yZD5U
dW1vciBTdXBwcmVzc29yIFByb3RlaW4gcDUzL2dlbmV0aWNzPC9rZXl3b3JkPjwva2V5d29yZHM+
PGRhdGVzPjx5ZWFyPjIwMDE8L3llYXI+PHB1Yi1kYXRlcz48ZGF0ZT5TZXAgMTE8L2RhdGU+PC9w
dWItZGF0ZXM+PC9kYXRlcz48aXNibj4wMDI3LTg0MjQgKFByaW50KSYjeEQ7MDAyNy04NDI0IChM
aW5raW5nKTwvaXNibj48YWNjZXNzaW9uLW51bT4xMTU1MzgxNTwvYWNjZXNzaW9uLW51bT48d29y
ay10eXBlPlJlc2VhcmNoIFN1cHBvcnQsIE5vbi1VLlMuIEdvdiZhcG9zO3QmI3hEO1Jlc2VhcmNo
IFN1cHBvcnQsIFUuUy4gR292JmFwb3M7dCwgUC5ILlMuPC93b3JrLXR5cGU+PHVybHM+PHJlbGF0
ZWQtdXJscz48dXJsPmh0dHA6Ly93d3cubmNiaS5ubG0ubmloLmdvdi9wdWJtZWQvMTE1NTM4MTU8
L3VybD48L3JlbGF0ZWQtdXJscz48L3VybHM+PGN1c3RvbTI+NTg1NjY8L2N1c3RvbTI+PGVsZWN0
cm9uaWMtcmVzb3VyY2UtbnVtPjEwLjEwNzMvcG5hcy4xOTEzNjcwOTg8L2VsZWN0cm9uaWMtcmVz
b3VyY2UtbnVtPjxsYW5ndWFnZT5lbmc8L2xhbmd1YWdlPjwvcmVjb3JkPjwvQ2l0ZT48Q2l0ZT48
QXV0aG9yPlBhcmtlcjwvQXV0aG9yPjxZZWFyPjIwMDk8L1llYXI+PFJlY051bT4zMTwvUmVjTnVt
PjxyZWNvcmQ+PHJlYy1udW1iZXI+MzE8L3JlYy1udW1iZXI+PGZvcmVpZ24ta2V5cz48a2V5IGFw
cD0iRU4iIGRiLWlkPSIyYXpkNTJzdnJmMmZ3NGVyMDlwcHd4d2Vhc3dyZmV3MnM1NXQiPjMxPC9r
ZXk+PC9mb3JlaWduLWtleXM+PHJlZi10eXBlIG5hbWU9IkpvdXJuYWwgQXJ0aWNsZSI+MTc8L3Jl
Zi10eXBlPjxjb250cmlidXRvcnM+PGF1dGhvcnM+PGF1dGhvcj5QYXJrZXIsIEouIFMuPC9hdXRo
b3I+PGF1dGhvcj5NdWxsaW5zLCBNLjwvYXV0aG9yPjxhdXRob3I+Q2hlYW5nLCBNLiBDLjwvYXV0
aG9yPjxhdXRob3I+TGV1bmcsIFMuPC9hdXRob3I+PGF1dGhvcj5Wb2R1YywgRC48L2F1dGhvcj48
YXV0aG9yPlZpY2tlcnksIFQuPC9hdXRob3I+PGF1dGhvcj5EYXZpZXMsIFMuPC9hdXRob3I+PGF1
dGhvcj5GYXVyb24sIEMuPC9hdXRob3I+PGF1dGhvcj5IZSwgWC48L2F1dGhvcj48YXV0aG9yPkh1
LCBaLjwvYXV0aG9yPjxhdXRob3I+UXVhY2tlbmJ1c2gsIEouIEYuPC9hdXRob3I+PGF1dGhvcj5T
dGlqbGVtYW4sIEkuIEouPC9hdXRob3I+PGF1dGhvcj5QYWxhenpvLCBKLjwvYXV0aG9yPjxhdXRo
b3I+TWFycm9uLCBKLiBTLjwvYXV0aG9yPjxhdXRob3I+Tm9iZWwsIEEuIEIuPC9hdXRob3I+PGF1
dGhvcj5NYXJkaXMsIEUuPC9hdXRob3I+PGF1dGhvcj5OaWVsc2VuLCBULiBPLjwvYXV0aG9yPjxh
dXRob3I+RWxsaXMsIE0uIEouPC9hdXRob3I+PGF1dGhvcj5QZXJvdSwgQy4gTS48L2F1dGhvcj48
YXV0aG9yPkJlcm5hcmQsIFAuIFMuPC9hdXRob3I+PC9hdXRob3JzPjwvY29udHJpYnV0b3JzPjxh
dXRoLWFkZHJlc3M+TGluZWJlcmdlciBDb21wcmVoZW5zaXZlIENhbmNlciBDZW50ZXIsIENhcm9s
aW5hIENlbnRlciBmb3IgR2Vub21lIFNjaWVuY2VzLCBVbml2ZXJzaXR5IG9mIE5vcnRoIENhcm9s
aW5hIGF0IENoYXBlbCBIaWxsLCBDaGFwZWwgSGlsbCwgTkMsIFVTQS48L2F1dGgtYWRkcmVzcz48
dGl0bGVzPjx0aXRsZT5TdXBlcnZpc2VkIHJpc2sgcHJlZGljdG9yIG9mIGJyZWFzdCBjYW5jZXIg
YmFzZWQgb24gaW50cmluc2ljIHN1YnR5cGVzPC90aXRsZT48c2Vjb25kYXJ5LXRpdGxlPkpvdXJu
YWwgb2YgY2xpbmljYWwgb25jb2xvZ3kgOiBvZmZpY2lhbCBqb3VybmFsIG9mIHRoZSBBbWVyaWNh
biBTb2NpZXR5IG9mIENsaW5pY2FsIE9uY29sb2d5PC9zZWNvbmRhcnktdGl0bGU+PGFsdC10aXRs
ZT5KIENsaW4gT25jb2w8L2FsdC10aXRsZT48L3RpdGxlcz48cGVyaW9kaWNhbD48ZnVsbC10aXRs
ZT5Kb3VybmFsIG9mIGNsaW5pY2FsIG9uY29sb2d5IDogb2ZmaWNpYWwgam91cm5hbCBvZiB0aGUg
QW1lcmljYW4gU29jaWV0eSBvZiBDbGluaWNhbCBPbmNvbG9neTwvZnVsbC10aXRsZT48YWJici0x
PkogQ2xpbiBPbmNvbDwvYWJici0xPjwvcGVyaW9kaWNhbD48YWx0LXBlcmlvZGljYWw+PGZ1bGwt
dGl0bGU+Sm91cm5hbCBvZiBjbGluaWNhbCBvbmNvbG9neSA6IG9mZmljaWFsIGpvdXJuYWwgb2Yg
dGhlIEFtZXJpY2FuIFNvY2lldHkgb2YgQ2xpbmljYWwgT25jb2xvZ3k8L2Z1bGwtdGl0bGU+PGFi
YnItMT5KIENsaW4gT25jb2w8L2FiYnItMT48L2FsdC1wZXJpb2RpY2FsPjxwYWdlcz4xMTYwLTc8
L3BhZ2VzPjx2b2x1bWU+Mjc8L3ZvbHVtZT48bnVtYmVyPjg8L251bWJlcj48ZWRpdGlvbj4yMDA5
LzAyLzExPC9lZGl0aW9uPjxrZXl3b3Jkcz48a2V5d29yZD5BZHVsdDwva2V5d29yZD48a2V5d29y
ZD5BZ2VkPC9rZXl3b3JkPjxrZXl3b3JkPkJyZWFzdCBOZW9wbGFzbXMvKmNsYXNzaWZpY2F0aW9u
L2RydWcgdGhlcmFweS9ldGlvbG9neS9tb3J0YWxpdHk8L2tleXdvcmQ+PGtleXdvcmQ+Q2hlbW90
aGVyYXB5LCBBZGp1dmFudDwva2V5d29yZD48a2V5d29yZD5GZW1hbGU8L2tleXdvcmQ+PGtleXdv
cmQ+SHVtYW5zPC9rZXl3b3JkPjxrZXl3b3JkPk1pZGRsZSBBZ2VkPC9rZXl3b3JkPjxrZXl3b3Jk
Pk5lb3BsYXNtIFJlY3VycmVuY2UsIExvY2FsL2V0aW9sb2d5PC9rZXl3b3JkPjxrZXl3b3JkPlBy
b2dub3Npczwva2V5d29yZD48a2V5d29yZD5SZWNlcHRvciwgZXJiQi0yL2FuYWx5c2lzPC9rZXl3
b3JkPjxrZXl3b3JkPlJlY2VwdG9ycywgRXN0cm9nZW4vYW5hbHlzaXM8L2tleXdvcmQ+PGtleXdv
cmQ+UmV2ZXJzZSBUcmFuc2NyaXB0YXNlIFBvbHltZXJhc2UgQ2hhaW4gUmVhY3Rpb248L2tleXdv
cmQ+PGtleXdvcmQ+Umlzazwva2V5d29yZD48L2tleXdvcmRzPjxkYXRlcz48eWVhcj4yMDA5PC95
ZWFyPjxwdWItZGF0ZXM+PGRhdGU+TWFyIDEwPC9kYXRlPjwvcHViLWRhdGVzPjwvZGF0ZXM+PGlz
Ym4+MTUyNy03NzU1IChFbGVjdHJvbmljKSYjeEQ7MDczMi0xODNYIChMaW5raW5nKTwvaXNibj48
YWNjZXNzaW9uLW51bT4xOTIwNDIwNDwvYWNjZXNzaW9uLW51bT48d29yay10eXBlPlJlc2VhcmNo
IFN1cHBvcnQsIE4uSS5ILiwgRXh0cmFtdXJhbCYjeEQ7UmVzZWFyY2ggU3VwcG9ydCwgTm9uLVUu
Uy4gR292JmFwb3M7dDwvd29yay10eXBlPjx1cmxzPjxyZWxhdGVkLXVybHM+PHVybD5odHRwOi8v
d3d3Lm5jYmkubmxtLm5paC5nb3YvcHVibWVkLzE5MjA0MjA0PC91cmw+PC9yZWxhdGVkLXVybHM+
PC91cmxzPjxjdXN0b20yPjI2Njc4MjA8L2N1c3RvbTI+PGVsZWN0cm9uaWMtcmVzb3VyY2UtbnVt
PjEwLjEyMDAvSkNPLjIwMDguMTguMTM3MDwvZWxlY3Ryb25pYy1yZXNvdXJjZS1udW0+PGxhbmd1
YWdlPmVuZzwvbGFuZ3VhZ2U+PC9yZWNvcmQ+PC9DaXRlPjwvRW5kTm90ZT5=
</w:fldData>
        </w:fldChar>
      </w:r>
      <w:r w:rsidR="00BB719C" w:rsidRPr="00127122">
        <w:rPr>
          <w:sz w:val="24"/>
          <w:szCs w:val="24"/>
        </w:rPr>
        <w:instrText xml:space="preserve"> ADDIN EN.CITE </w:instrText>
      </w:r>
      <w:r w:rsidR="00BB719C" w:rsidRPr="00127122">
        <w:rPr>
          <w:sz w:val="24"/>
          <w:szCs w:val="24"/>
        </w:rPr>
        <w:fldChar w:fldCharType="begin">
          <w:fldData xml:space="preserve">PEVuZE5vdGU+PENpdGU+PEF1dGhvcj5QZXJvdTwvQXV0aG9yPjxZZWFyPjIwMDA8L1llYXI+PFJl
Y051bT4xMTg8L1JlY051bT48RGlzcGxheVRleHQ+WzExLTEzXTwvRGlzcGxheVRleHQ+PHJlY29y
ZD48cmVjLW51bWJlcj4xMTg8L3JlYy1udW1iZXI+PGZvcmVpZ24ta2V5cz48a2V5IGFwcD0iRU4i
IGRiLWlkPSJzMjAwZXQwZjJwendlZGVyZTV2dnJhYTlyOWRwZnZwdHgwejUiIHRpbWVzdGFtcD0i
MTQzNzY2MDk1NiI+MTE4PC9rZXk+PC9mb3JlaWduLWtleXM+PHJlZi10eXBlIG5hbWU9IkpvdXJu
YWwgQXJ0aWNsZSI+MTc8L3JlZi10eXBlPjxjb250cmlidXRvcnM+PGF1dGhvcnM+PGF1dGhvcj5Q
ZXJvdSwgQy4gTS48L2F1dGhvcj48YXV0aG9yPlNvcmxpZSwgVC48L2F1dGhvcj48YXV0aG9yPkVp
c2VuLCBNLiBCLjwvYXV0aG9yPjxhdXRob3I+dmFuIGRlIFJpam4sIE0uPC9hdXRob3I+PGF1dGhv
cj5KZWZmcmV5LCBTLiBTLjwvYXV0aG9yPjxhdXRob3I+UmVlcywgQy4gQS48L2F1dGhvcj48YXV0
aG9yPlBvbGxhY2ssIEouIFIuPC9hdXRob3I+PGF1dGhvcj5Sb3NzLCBELiBULjwvYXV0aG9yPjxh
dXRob3I+Sm9obnNlbiwgSC48L2F1dGhvcj48YXV0aG9yPkFrc2xlbiwgTC4gQS48L2F1dGhvcj48
YXV0aG9yPkZsdWdlLCBPLjwvYXV0aG9yPjxhdXRob3I+UGVyZ2FtZW5zY2hpa292LCBBLjwvYXV0
aG9yPjxhdXRob3I+V2lsbGlhbXMsIEMuPC9hdXRob3I+PGF1dGhvcj5aaHUsIFMuIFguPC9hdXRo
b3I+PGF1dGhvcj5Mb25uaW5nLCBQLiBFLjwvYXV0aG9yPjxhdXRob3I+Qm9ycmVzZW4tRGFsZSwg
QS4gTC48L2F1dGhvcj48YXV0aG9yPkJyb3duLCBQLiBPLjwvYXV0aG9yPjxhdXRob3I+Qm90c3Rl
aW4sIEQuPC9hdXRob3I+PC9hdXRob3JzPjwvY29udHJpYnV0b3JzPjxhdXRoLWFkZHJlc3M+RGVw
YXJ0bWVudCBvZiBHZW5ldGljcywgU3RhbmZvcmQgVW5pdmVyc2l0eSBTY2hvb2wgb2YgTWVkaWNp
bmUsIENhbGlmb3JuaWEgOTQzMDUsIFVTQS48L2F1dGgtYWRkcmVzcz48dGl0bGVzPjx0aXRsZT5N
b2xlY3VsYXIgcG9ydHJhaXRzIG9mIGh1bWFuIGJyZWFzdCB0dW1vdXJzPC90aXRsZT48c2Vjb25k
YXJ5LXRpdGxlPk5hdHVyZTwvc2Vjb25kYXJ5LXRpdGxlPjxhbHQtdGl0bGU+TmF0dXJlPC9hbHQt
dGl0bGU+PC90aXRsZXM+PHBlcmlvZGljYWw+PGZ1bGwtdGl0bGU+TmF0dXJlPC9mdWxsLXRpdGxl
PjxhYmJyLTE+TmF0dXJlPC9hYmJyLTE+PC9wZXJpb2RpY2FsPjxhbHQtcGVyaW9kaWNhbD48ZnVs
bC10aXRsZT5OYXR1cmU8L2Z1bGwtdGl0bGU+PGFiYnItMT5OYXR1cmU8L2FiYnItMT48L2FsdC1w
ZXJpb2RpY2FsPjxwYWdlcz43NDctNTI8L3BhZ2VzPjx2b2x1bWU+NDA2PC92b2x1bWU+PG51bWJl
cj42Nzk3PC9udW1iZXI+PGtleXdvcmRzPjxrZXl3b3JkPkJyZWFzdCBOZW9wbGFzbXMvKmdlbmV0
aWNzPC9rZXl3b3JkPjxrZXl3b3JkPkROQSwgTmVvcGxhc208L2tleXdvcmQ+PGtleXdvcmQ+RmVt
YWxlPC9rZXl3b3JkPjxrZXl3b3JkPkdlbmUgRXhwcmVzc2lvbjwva2V5d29yZD48a2V5d29yZD5H
ZW5lIEV4cHJlc3Npb24gUHJvZmlsaW5nPC9rZXl3b3JkPjxrZXl3b3JkPkdlbmVzLCBlcmJCLTI8
L2tleXdvcmQ+PGtleXdvcmQ+SHVtYW5zPC9rZXl3b3JkPjxrZXl3b3JkPk9saWdvbnVjbGVvdGlk
ZSBBcnJheSBTZXF1ZW5jZSBBbmFseXNpczwva2V5d29yZD48a2V5d29yZD5QaGVub3R5cGU8L2tl
eXdvcmQ+PGtleXdvcmQ+VHVtb3IgQ2VsbHMsIEN1bHR1cmVkPC9rZXl3b3JkPjwva2V5d29yZHM+
PGRhdGVzPjx5ZWFyPjIwMDA8L3llYXI+PHB1Yi1kYXRlcz48ZGF0ZT5BdWcgMTc8L2RhdGU+PC9w
dWItZGF0ZXM+PC9kYXRlcz48aXNibj4wMDI4LTA4MzYgKFByaW50KSYjeEQ7MDAyOC0wODM2IChM
aW5raW5nKTwvaXNibj48YWNjZXNzaW9uLW51bT4xMDk2MzYwMjwvYWNjZXNzaW9uLW51bT48dXJs
cz48cmVsYXRlZC11cmxzPjx1cmw+aHR0cDovL3d3dy5uY2JpLm5sbS5uaWguZ292L3B1Ym1lZC8x
MDk2MzYwMjwvdXJsPjwvcmVsYXRlZC11cmxzPjwvdXJscz48ZWxlY3Ryb25pYy1yZXNvdXJjZS1u
dW0+MTAuMTAzOC8zNTAyMTA5MzwvZWxlY3Ryb25pYy1yZXNvdXJjZS1udW0+PC9yZWNvcmQ+PC9D
aXRlPjxDaXRlPjxBdXRob3I+U29ybGllPC9BdXRob3I+PFllYXI+MjAwMTwvWWVhcj48UmVjTnVt
PjI5PC9SZWNOdW0+PHJlY29yZD48cmVjLW51bWJlcj4yOTwvcmVjLW51bWJlcj48Zm9yZWlnbi1r
ZXlzPjxrZXkgYXBwPSJFTiIgZGItaWQ9IjJhemQ1MnN2cmYyZnc0ZXIwOXBwd3h3ZWFzd3JmZXcy
czU1dCI+Mjk8L2tleT48L2ZvcmVpZ24ta2V5cz48cmVmLXR5cGUgbmFtZT0iSm91cm5hbCBBcnRp
Y2xlIj4xNzwvcmVmLXR5cGU+PGNvbnRyaWJ1dG9ycz48YXV0aG9ycz48YXV0aG9yPlNvcmxpZSwg
VC48L2F1dGhvcj48YXV0aG9yPlBlcm91LCBDLiBNLjwvYXV0aG9yPjxhdXRob3I+VGlic2hpcmFu
aSwgUi48L2F1dGhvcj48YXV0aG9yPkFhcywgVC48L2F1dGhvcj48YXV0aG9yPkdlaXNsZXIsIFMu
PC9hdXRob3I+PGF1dGhvcj5Kb2huc2VuLCBILjwvYXV0aG9yPjxhdXRob3I+SGFzdGllLCBULjwv
YXV0aG9yPjxhdXRob3I+RWlzZW4sIE0uIEIuPC9hdXRob3I+PGF1dGhvcj52YW4gZGUgUmlqbiwg
TS48L2F1dGhvcj48YXV0aG9yPkplZmZyZXksIFMuIFMuPC9hdXRob3I+PGF1dGhvcj5UaG9yc2Vu
LCBULjwvYXV0aG9yPjxhdXRob3I+UXVpc3QsIEguPC9hdXRob3I+PGF1dGhvcj5NYXRlc2UsIEou
IEMuPC9hdXRob3I+PGF1dGhvcj5Ccm93biwgUC4gTy48L2F1dGhvcj48YXV0aG9yPkJvdHN0ZWlu
LCBELjwvYXV0aG9yPjxhdXRob3I+TG9ubmluZywgUC4gRS48L2F1dGhvcj48YXV0aG9yPkJvcnJl
c2VuLURhbGUsIEEuIEwuPC9hdXRob3I+PC9hdXRob3JzPjwvY29udHJpYnV0b3JzPjxhdXRoLWFk
ZHJlc3M+RGVwYXJ0bWVudCBvZiBHZW5ldGljcywgVGhlIE5vcndlZ2lhbiBSYWRpdW0gSG9zcGl0
YWwsIE1vbnRlYmVsbG8sIE4tMDMxMCBPc2xvLCBOb3J3YXkuPC9hdXRoLWFkZHJlc3M+PHRpdGxl
cz48dGl0bGU+R2VuZSBleHByZXNzaW9uIHBhdHRlcm5zIG9mIGJyZWFzdCBjYXJjaW5vbWFzIGRp
c3Rpbmd1aXNoIHR1bW9yIHN1YmNsYXNzZXMgd2l0aCBjbGluaWNhbCBpbXBsaWNhdGlvbnM8L3Rp
dGxlPjxzZWNvbmRhcnktdGl0bGU+UHJvY2VlZGluZ3Mgb2YgdGhlIE5hdGlvbmFsIEFjYWRlbXkg
b2YgU2NpZW5jZXMgb2YgdGhlIFVuaXRlZCBTdGF0ZXMgb2YgQW1lcmljYTwvc2Vjb25kYXJ5LXRp
dGxlPjxhbHQtdGl0bGU+UHJvYyBOYXRsIEFjYWQgU2NpIFUgUyBBPC9hbHQtdGl0bGU+PC90aXRs
ZXM+PHBlcmlvZGljYWw+PGZ1bGwtdGl0bGU+UHJvY2VlZGluZ3Mgb2YgdGhlIE5hdGlvbmFsIEFj
YWRlbXkgb2YgU2NpZW5jZXMgb2YgdGhlIFVuaXRlZCBTdGF0ZXMgb2YgQW1lcmljYTwvZnVsbC10
aXRsZT48YWJici0xPlByb2MgTmF0bCBBY2FkIFNjaSBVIFMgQTwvYWJici0xPjwvcGVyaW9kaWNh
bD48YWx0LXBlcmlvZGljYWw+PGZ1bGwtdGl0bGU+UHJvY2VlZGluZ3Mgb2YgdGhlIE5hdGlvbmFs
IEFjYWRlbXkgb2YgU2NpZW5jZXMgb2YgdGhlIFVuaXRlZCBTdGF0ZXMgb2YgQW1lcmljYTwvZnVs
bC10aXRsZT48YWJici0xPlByb2MgTmF0bCBBY2FkIFNjaSBVIFMgQTwvYWJici0xPjwvYWx0LXBl
cmlvZGljYWw+PHBhZ2VzPjEwODY5LTc0PC9wYWdlcz48dm9sdW1lPjk4PC92b2x1bWU+PG51bWJl
cj4xOTwvbnVtYmVyPjxlZGl0aW9uPjIwMDEvMDkvMTM8L2VkaXRpb24+PGtleXdvcmRzPjxrZXl3
b3JkPkFsZ29yaXRobXM8L2tleXdvcmQ+PGtleXdvcmQ+QnJlYXN0IE5lb3BsYXNtcy9jbGFzc2lm
aWNhdGlvbi8qZ2VuZXRpY3M8L2tleXdvcmQ+PGtleXdvcmQ+Q2FyY2lub21hIGluIFNpdHUvY2xh
c3NpZmljYXRpb24vKmdlbmV0aWNzPC9rZXl3b3JkPjxrZXl3b3JkPkNhcmNpbm9tYSwgRHVjdGFs
LCBCcmVhc3QvY2xhc3NpZmljYXRpb24vKmdlbmV0aWNzPC9rZXl3b3JkPjxrZXl3b3JkPkNhcmNp
bm9tYSwgTG9idWxhci9jbGFzc2lmaWNhdGlvbi8qZ2VuZXRpY3M8L2tleXdvcmQ+PGtleXdvcmQ+
KkROQSwgTmVvcGxhc208L2tleXdvcmQ+PGtleXdvcmQ+RmVtYWxlPC9rZXl3b3JkPjxrZXl3b3Jk
PkZpYnJvYWRlbm9tYS9jbGFzc2lmaWNhdGlvbi8qZ2VuZXRpY3M8L2tleXdvcmQ+PGtleXdvcmQ+
KkdlbmUgRXhwcmVzc2lvbjwva2V5d29yZD48a2V5d29yZD5HZW5lIEV4cHJlc3Npb24gUHJvZmls
aW5nPC9rZXl3b3JkPjxrZXl3b3JkPkh1bWFuczwva2V5d29yZD48a2V5d29yZD5PbGlnb251Y2xl
b3RpZGUgQXJyYXkgU2VxdWVuY2UgQW5hbHlzaXMvbWV0aG9kczwva2V5d29yZD48a2V5d29yZD5U
dW1vciBTdXBwcmVzc29yIFByb3RlaW4gcDUzL2dlbmV0aWNzPC9rZXl3b3JkPjwva2V5d29yZHM+
PGRhdGVzPjx5ZWFyPjIwMDE8L3llYXI+PHB1Yi1kYXRlcz48ZGF0ZT5TZXAgMTE8L2RhdGU+PC9w
dWItZGF0ZXM+PC9kYXRlcz48aXNibj4wMDI3LTg0MjQgKFByaW50KSYjeEQ7MDAyNy04NDI0IChM
aW5raW5nKTwvaXNibj48YWNjZXNzaW9uLW51bT4xMTU1MzgxNTwvYWNjZXNzaW9uLW51bT48d29y
ay10eXBlPlJlc2VhcmNoIFN1cHBvcnQsIE5vbi1VLlMuIEdvdiZhcG9zO3QmI3hEO1Jlc2VhcmNo
IFN1cHBvcnQsIFUuUy4gR292JmFwb3M7dCwgUC5ILlMuPC93b3JrLXR5cGU+PHVybHM+PHJlbGF0
ZWQtdXJscz48dXJsPmh0dHA6Ly93d3cubmNiaS5ubG0ubmloLmdvdi9wdWJtZWQvMTE1NTM4MTU8
L3VybD48L3JlbGF0ZWQtdXJscz48L3VybHM+PGN1c3RvbTI+NTg1NjY8L2N1c3RvbTI+PGVsZWN0
cm9uaWMtcmVzb3VyY2UtbnVtPjEwLjEwNzMvcG5hcy4xOTEzNjcwOTg8L2VsZWN0cm9uaWMtcmVz
b3VyY2UtbnVtPjxsYW5ndWFnZT5lbmc8L2xhbmd1YWdlPjwvcmVjb3JkPjwvQ2l0ZT48Q2l0ZT48
QXV0aG9yPlBhcmtlcjwvQXV0aG9yPjxZZWFyPjIwMDk8L1llYXI+PFJlY051bT4zMTwvUmVjTnVt
PjxyZWNvcmQ+PHJlYy1udW1iZXI+MzE8L3JlYy1udW1iZXI+PGZvcmVpZ24ta2V5cz48a2V5IGFw
cD0iRU4iIGRiLWlkPSIyYXpkNTJzdnJmMmZ3NGVyMDlwcHd4d2Vhc3dyZmV3MnM1NXQiPjMxPC9r
ZXk+PC9mb3JlaWduLWtleXM+PHJlZi10eXBlIG5hbWU9IkpvdXJuYWwgQXJ0aWNsZSI+MTc8L3Jl
Zi10eXBlPjxjb250cmlidXRvcnM+PGF1dGhvcnM+PGF1dGhvcj5QYXJrZXIsIEouIFMuPC9hdXRo
b3I+PGF1dGhvcj5NdWxsaW5zLCBNLjwvYXV0aG9yPjxhdXRob3I+Q2hlYW5nLCBNLiBDLjwvYXV0
aG9yPjxhdXRob3I+TGV1bmcsIFMuPC9hdXRob3I+PGF1dGhvcj5Wb2R1YywgRC48L2F1dGhvcj48
YXV0aG9yPlZpY2tlcnksIFQuPC9hdXRob3I+PGF1dGhvcj5EYXZpZXMsIFMuPC9hdXRob3I+PGF1
dGhvcj5GYXVyb24sIEMuPC9hdXRob3I+PGF1dGhvcj5IZSwgWC48L2F1dGhvcj48YXV0aG9yPkh1
LCBaLjwvYXV0aG9yPjxhdXRob3I+UXVhY2tlbmJ1c2gsIEouIEYuPC9hdXRob3I+PGF1dGhvcj5T
dGlqbGVtYW4sIEkuIEouPC9hdXRob3I+PGF1dGhvcj5QYWxhenpvLCBKLjwvYXV0aG9yPjxhdXRo
b3I+TWFycm9uLCBKLiBTLjwvYXV0aG9yPjxhdXRob3I+Tm9iZWwsIEEuIEIuPC9hdXRob3I+PGF1
dGhvcj5NYXJkaXMsIEUuPC9hdXRob3I+PGF1dGhvcj5OaWVsc2VuLCBULiBPLjwvYXV0aG9yPjxh
dXRob3I+RWxsaXMsIE0uIEouPC9hdXRob3I+PGF1dGhvcj5QZXJvdSwgQy4gTS48L2F1dGhvcj48
YXV0aG9yPkJlcm5hcmQsIFAuIFMuPC9hdXRob3I+PC9hdXRob3JzPjwvY29udHJpYnV0b3JzPjxh
dXRoLWFkZHJlc3M+TGluZWJlcmdlciBDb21wcmVoZW5zaXZlIENhbmNlciBDZW50ZXIsIENhcm9s
aW5hIENlbnRlciBmb3IgR2Vub21lIFNjaWVuY2VzLCBVbml2ZXJzaXR5IG9mIE5vcnRoIENhcm9s
aW5hIGF0IENoYXBlbCBIaWxsLCBDaGFwZWwgSGlsbCwgTkMsIFVTQS48L2F1dGgtYWRkcmVzcz48
dGl0bGVzPjx0aXRsZT5TdXBlcnZpc2VkIHJpc2sgcHJlZGljdG9yIG9mIGJyZWFzdCBjYW5jZXIg
YmFzZWQgb24gaW50cmluc2ljIHN1YnR5cGVzPC90aXRsZT48c2Vjb25kYXJ5LXRpdGxlPkpvdXJu
YWwgb2YgY2xpbmljYWwgb25jb2xvZ3kgOiBvZmZpY2lhbCBqb3VybmFsIG9mIHRoZSBBbWVyaWNh
biBTb2NpZXR5IG9mIENsaW5pY2FsIE9uY29sb2d5PC9zZWNvbmRhcnktdGl0bGU+PGFsdC10aXRs
ZT5KIENsaW4gT25jb2w8L2FsdC10aXRsZT48L3RpdGxlcz48cGVyaW9kaWNhbD48ZnVsbC10aXRs
ZT5Kb3VybmFsIG9mIGNsaW5pY2FsIG9uY29sb2d5IDogb2ZmaWNpYWwgam91cm5hbCBvZiB0aGUg
QW1lcmljYW4gU29jaWV0eSBvZiBDbGluaWNhbCBPbmNvbG9neTwvZnVsbC10aXRsZT48YWJici0x
PkogQ2xpbiBPbmNvbDwvYWJici0xPjwvcGVyaW9kaWNhbD48YWx0LXBlcmlvZGljYWw+PGZ1bGwt
dGl0bGU+Sm91cm5hbCBvZiBjbGluaWNhbCBvbmNvbG9neSA6IG9mZmljaWFsIGpvdXJuYWwgb2Yg
dGhlIEFtZXJpY2FuIFNvY2lldHkgb2YgQ2xpbmljYWwgT25jb2xvZ3k8L2Z1bGwtdGl0bGU+PGFi
YnItMT5KIENsaW4gT25jb2w8L2FiYnItMT48L2FsdC1wZXJpb2RpY2FsPjxwYWdlcz4xMTYwLTc8
L3BhZ2VzPjx2b2x1bWU+Mjc8L3ZvbHVtZT48bnVtYmVyPjg8L251bWJlcj48ZWRpdGlvbj4yMDA5
LzAyLzExPC9lZGl0aW9uPjxrZXl3b3Jkcz48a2V5d29yZD5BZHVsdDwva2V5d29yZD48a2V5d29y
ZD5BZ2VkPC9rZXl3b3JkPjxrZXl3b3JkPkJyZWFzdCBOZW9wbGFzbXMvKmNsYXNzaWZpY2F0aW9u
L2RydWcgdGhlcmFweS9ldGlvbG9neS9tb3J0YWxpdHk8L2tleXdvcmQ+PGtleXdvcmQ+Q2hlbW90
aGVyYXB5LCBBZGp1dmFudDwva2V5d29yZD48a2V5d29yZD5GZW1hbGU8L2tleXdvcmQ+PGtleXdv
cmQ+SHVtYW5zPC9rZXl3b3JkPjxrZXl3b3JkPk1pZGRsZSBBZ2VkPC9rZXl3b3JkPjxrZXl3b3Jk
Pk5lb3BsYXNtIFJlY3VycmVuY2UsIExvY2FsL2V0aW9sb2d5PC9rZXl3b3JkPjxrZXl3b3JkPlBy
b2dub3Npczwva2V5d29yZD48a2V5d29yZD5SZWNlcHRvciwgZXJiQi0yL2FuYWx5c2lzPC9rZXl3
b3JkPjxrZXl3b3JkPlJlY2VwdG9ycywgRXN0cm9nZW4vYW5hbHlzaXM8L2tleXdvcmQ+PGtleXdv
cmQ+UmV2ZXJzZSBUcmFuc2NyaXB0YXNlIFBvbHltZXJhc2UgQ2hhaW4gUmVhY3Rpb248L2tleXdv
cmQ+PGtleXdvcmQ+Umlzazwva2V5d29yZD48L2tleXdvcmRzPjxkYXRlcz48eWVhcj4yMDA5PC95
ZWFyPjxwdWItZGF0ZXM+PGRhdGU+TWFyIDEwPC9kYXRlPjwvcHViLWRhdGVzPjwvZGF0ZXM+PGlz
Ym4+MTUyNy03NzU1IChFbGVjdHJvbmljKSYjeEQ7MDczMi0xODNYIChMaW5raW5nKTwvaXNibj48
YWNjZXNzaW9uLW51bT4xOTIwNDIwNDwvYWNjZXNzaW9uLW51bT48d29yay10eXBlPlJlc2VhcmNo
IFN1cHBvcnQsIE4uSS5ILiwgRXh0cmFtdXJhbCYjeEQ7UmVzZWFyY2ggU3VwcG9ydCwgTm9uLVUu
Uy4gR292JmFwb3M7dDwvd29yay10eXBlPjx1cmxzPjxyZWxhdGVkLXVybHM+PHVybD5odHRwOi8v
d3d3Lm5jYmkubmxtLm5paC5nb3YvcHVibWVkLzE5MjA0MjA0PC91cmw+PC9yZWxhdGVkLXVybHM+
PC91cmxzPjxjdXN0b20yPjI2Njc4MjA8L2N1c3RvbTI+PGVsZWN0cm9uaWMtcmVzb3VyY2UtbnVt
PjEwLjEyMDAvSkNPLjIwMDguMTguMTM3MDwvZWxlY3Ryb25pYy1yZXNvdXJjZS1udW0+PGxhbmd1
YWdlPmVuZzwvbGFuZ3VhZ2U+PC9yZWNvcmQ+PC9DaXRlPjwvRW5kTm90ZT5=
</w:fldData>
        </w:fldChar>
      </w:r>
      <w:r w:rsidR="00BB719C" w:rsidRPr="00127122">
        <w:rPr>
          <w:sz w:val="24"/>
          <w:szCs w:val="24"/>
        </w:rPr>
        <w:instrText xml:space="preserve"> ADDIN EN.CITE.DATA </w:instrText>
      </w:r>
      <w:r w:rsidR="00BB719C" w:rsidRPr="00127122">
        <w:rPr>
          <w:sz w:val="24"/>
          <w:szCs w:val="24"/>
        </w:rPr>
      </w:r>
      <w:r w:rsidR="00BB719C" w:rsidRPr="00127122">
        <w:rPr>
          <w:sz w:val="24"/>
          <w:szCs w:val="24"/>
        </w:rPr>
        <w:fldChar w:fldCharType="end"/>
      </w:r>
      <w:r w:rsidR="000A7646" w:rsidRPr="00127122">
        <w:rPr>
          <w:sz w:val="24"/>
          <w:szCs w:val="24"/>
        </w:rPr>
      </w:r>
      <w:r w:rsidR="000A7646" w:rsidRPr="00127122">
        <w:rPr>
          <w:sz w:val="24"/>
          <w:szCs w:val="24"/>
        </w:rPr>
        <w:fldChar w:fldCharType="separate"/>
      </w:r>
      <w:r w:rsidR="00BB719C" w:rsidRPr="00127122">
        <w:rPr>
          <w:noProof/>
          <w:sz w:val="24"/>
          <w:szCs w:val="24"/>
        </w:rPr>
        <w:t>[</w:t>
      </w:r>
      <w:hyperlink w:anchor="_ENREF_11" w:tooltip="Perou, 2000 #118" w:history="1">
        <w:r w:rsidR="003E2083" w:rsidRPr="00127122">
          <w:rPr>
            <w:noProof/>
            <w:sz w:val="24"/>
            <w:szCs w:val="24"/>
          </w:rPr>
          <w:t>11-13</w:t>
        </w:r>
      </w:hyperlink>
      <w:r w:rsidR="00BB719C" w:rsidRPr="00127122">
        <w:rPr>
          <w:noProof/>
          <w:sz w:val="24"/>
          <w:szCs w:val="24"/>
        </w:rPr>
        <w:t>]</w:t>
      </w:r>
      <w:r w:rsidR="000A7646" w:rsidRPr="00127122">
        <w:rPr>
          <w:sz w:val="24"/>
          <w:szCs w:val="24"/>
        </w:rPr>
        <w:fldChar w:fldCharType="end"/>
      </w:r>
      <w:r w:rsidR="00EC4DD0" w:rsidRPr="00127122">
        <w:rPr>
          <w:sz w:val="24"/>
          <w:szCs w:val="24"/>
        </w:rPr>
        <w:t xml:space="preserve">. In our study, we only used data of the following four subtypes: luminal A, luminal B, Her2-enriched, and basal-like. </w:t>
      </w:r>
      <w:r w:rsidR="00B61A5C" w:rsidRPr="00127122">
        <w:rPr>
          <w:sz w:val="24"/>
          <w:szCs w:val="24"/>
        </w:rPr>
        <w:t xml:space="preserve">To generate 4 </w:t>
      </w:r>
      <w:r w:rsidR="002C1FE0" w:rsidRPr="00127122">
        <w:rPr>
          <w:sz w:val="24"/>
          <w:szCs w:val="24"/>
        </w:rPr>
        <w:t>sample</w:t>
      </w:r>
      <w:r w:rsidR="00B61A5C" w:rsidRPr="00127122">
        <w:rPr>
          <w:sz w:val="24"/>
          <w:szCs w:val="24"/>
        </w:rPr>
        <w:t xml:space="preserve"> data sets</w:t>
      </w:r>
      <w:r w:rsidR="002C1FE0" w:rsidRPr="00127122">
        <w:rPr>
          <w:sz w:val="24"/>
          <w:szCs w:val="24"/>
        </w:rPr>
        <w:t xml:space="preserve"> of reasonable size (n=50)</w:t>
      </w:r>
      <w:r w:rsidR="00B61A5C" w:rsidRPr="00127122">
        <w:rPr>
          <w:sz w:val="24"/>
          <w:szCs w:val="24"/>
        </w:rPr>
        <w:t xml:space="preserve">, for each one, </w:t>
      </w:r>
      <w:r w:rsidR="00EC4DD0" w:rsidRPr="00127122">
        <w:rPr>
          <w:sz w:val="24"/>
          <w:szCs w:val="24"/>
        </w:rPr>
        <w:t xml:space="preserve">we randomly </w:t>
      </w:r>
      <w:r w:rsidR="002C1FE0" w:rsidRPr="00127122">
        <w:rPr>
          <w:sz w:val="24"/>
          <w:szCs w:val="24"/>
        </w:rPr>
        <w:t xml:space="preserve">selected </w:t>
      </w:r>
      <w:r w:rsidR="00EC4DD0" w:rsidRPr="00127122">
        <w:rPr>
          <w:sz w:val="24"/>
          <w:szCs w:val="24"/>
        </w:rPr>
        <w:t xml:space="preserve">10 lanes </w:t>
      </w:r>
      <w:r w:rsidR="00C82ED7" w:rsidRPr="00127122">
        <w:rPr>
          <w:sz w:val="24"/>
          <w:szCs w:val="24"/>
        </w:rPr>
        <w:t>from</w:t>
      </w:r>
      <w:r w:rsidR="00EC4DD0" w:rsidRPr="00127122">
        <w:rPr>
          <w:sz w:val="24"/>
          <w:szCs w:val="24"/>
        </w:rPr>
        <w:t xml:space="preserve"> each tumor subtypes plus 10 lanes from normal </w:t>
      </w:r>
      <w:r w:rsidR="002C1FE0" w:rsidRPr="00127122">
        <w:rPr>
          <w:sz w:val="24"/>
          <w:szCs w:val="24"/>
        </w:rPr>
        <w:t>tissues</w:t>
      </w:r>
      <w:r w:rsidR="00EC4DD0" w:rsidRPr="00127122">
        <w:rPr>
          <w:sz w:val="24"/>
          <w:szCs w:val="24"/>
        </w:rPr>
        <w:t>.</w:t>
      </w:r>
    </w:p>
    <w:p w14:paraId="7BB47EA4" w14:textId="77777777" w:rsidR="00760417" w:rsidRPr="00127122" w:rsidRDefault="00760417" w:rsidP="000828A4">
      <w:pPr>
        <w:spacing w:line="480" w:lineRule="auto"/>
        <w:rPr>
          <w:b/>
          <w:sz w:val="24"/>
          <w:szCs w:val="24"/>
        </w:rPr>
      </w:pPr>
      <w:r w:rsidRPr="00127122">
        <w:rPr>
          <w:b/>
          <w:sz w:val="24"/>
          <w:szCs w:val="24"/>
        </w:rPr>
        <w:t xml:space="preserve">Simulated </w:t>
      </w:r>
      <w:r w:rsidR="006B5777" w:rsidRPr="00127122">
        <w:rPr>
          <w:b/>
          <w:sz w:val="24"/>
          <w:szCs w:val="24"/>
        </w:rPr>
        <w:t>RNA-</w:t>
      </w:r>
      <w:proofErr w:type="spellStart"/>
      <w:r w:rsidR="006B5777" w:rsidRPr="00127122">
        <w:rPr>
          <w:b/>
          <w:sz w:val="24"/>
          <w:szCs w:val="24"/>
        </w:rPr>
        <w:t>Seq</w:t>
      </w:r>
      <w:proofErr w:type="spellEnd"/>
      <w:r w:rsidR="006B5777" w:rsidRPr="00127122">
        <w:rPr>
          <w:b/>
          <w:sz w:val="24"/>
          <w:szCs w:val="24"/>
        </w:rPr>
        <w:t xml:space="preserve"> </w:t>
      </w:r>
      <w:r w:rsidRPr="00127122">
        <w:rPr>
          <w:b/>
          <w:sz w:val="24"/>
          <w:szCs w:val="24"/>
        </w:rPr>
        <w:t>data</w:t>
      </w:r>
    </w:p>
    <w:p w14:paraId="566B5848" w14:textId="25B01AA0" w:rsidR="00850544" w:rsidRPr="00127122" w:rsidRDefault="00C248AB" w:rsidP="000828A4">
      <w:pPr>
        <w:spacing w:line="480" w:lineRule="auto"/>
        <w:rPr>
          <w:sz w:val="24"/>
          <w:szCs w:val="24"/>
        </w:rPr>
      </w:pPr>
      <w:r w:rsidRPr="00127122">
        <w:rPr>
          <w:sz w:val="24"/>
          <w:szCs w:val="24"/>
        </w:rPr>
        <w:t>To simulate RNA-</w:t>
      </w:r>
      <w:proofErr w:type="spellStart"/>
      <w:r w:rsidRPr="00127122">
        <w:rPr>
          <w:sz w:val="24"/>
          <w:szCs w:val="24"/>
        </w:rPr>
        <w:t>Seq</w:t>
      </w:r>
      <w:proofErr w:type="spellEnd"/>
      <w:r w:rsidRPr="00127122">
        <w:rPr>
          <w:sz w:val="24"/>
          <w:szCs w:val="24"/>
        </w:rPr>
        <w:t xml:space="preserve"> count data </w:t>
      </w:r>
      <w:r w:rsidR="00D52BC6" w:rsidRPr="00127122">
        <w:rPr>
          <w:sz w:val="24"/>
          <w:szCs w:val="24"/>
        </w:rPr>
        <w:t xml:space="preserve">for each </w:t>
      </w:r>
      <w:r w:rsidRPr="00127122">
        <w:rPr>
          <w:i/>
          <w:sz w:val="24"/>
          <w:szCs w:val="24"/>
        </w:rPr>
        <w:t>k</w:t>
      </w:r>
      <w:r w:rsidRPr="00127122">
        <w:rPr>
          <w:sz w:val="24"/>
          <w:szCs w:val="24"/>
        </w:rPr>
        <w:t xml:space="preserve">th </w:t>
      </w:r>
      <w:r w:rsidR="00D52BC6" w:rsidRPr="00127122">
        <w:rPr>
          <w:sz w:val="24"/>
          <w:szCs w:val="24"/>
        </w:rPr>
        <w:t>pattern</w:t>
      </w:r>
      <w:r w:rsidRPr="00127122">
        <w:rPr>
          <w:sz w:val="24"/>
          <w:szCs w:val="24"/>
        </w:rPr>
        <w:t xml:space="preserve"> where k</w:t>
      </w:r>
      <w:r w:rsidR="006F579F">
        <w:rPr>
          <w:position w:val="-4"/>
          <w:sz w:val="24"/>
          <w:szCs w:val="2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5pt;height:10.55pt">
            <v:imagedata r:id="rId11" o:title=""/>
          </v:shape>
        </w:pict>
      </w:r>
      <w:r w:rsidR="00D52BC6" w:rsidRPr="00127122">
        <w:rPr>
          <w:sz w:val="24"/>
          <w:szCs w:val="24"/>
        </w:rPr>
        <w:t>{</w:t>
      </w:r>
      <w:r w:rsidRPr="00127122">
        <w:rPr>
          <w:sz w:val="24"/>
          <w:szCs w:val="24"/>
        </w:rPr>
        <w:t>1,…,K</w:t>
      </w:r>
      <w:r w:rsidR="00D52BC6" w:rsidRPr="00127122">
        <w:rPr>
          <w:sz w:val="24"/>
          <w:szCs w:val="24"/>
        </w:rPr>
        <w:t>}</w:t>
      </w:r>
      <w:r w:rsidRPr="00127122">
        <w:rPr>
          <w:sz w:val="24"/>
          <w:szCs w:val="24"/>
        </w:rPr>
        <w:t>,</w:t>
      </w:r>
      <w:r w:rsidR="00D52BC6" w:rsidRPr="00127122">
        <w:rPr>
          <w:sz w:val="24"/>
          <w:szCs w:val="24"/>
        </w:rPr>
        <w:t xml:space="preserve"> </w:t>
      </w:r>
      <w:r w:rsidR="003B0750" w:rsidRPr="00127122">
        <w:rPr>
          <w:sz w:val="24"/>
          <w:szCs w:val="24"/>
        </w:rPr>
        <w:t xml:space="preserve">we </w:t>
      </w:r>
      <w:r w:rsidR="00736A87" w:rsidRPr="00127122">
        <w:rPr>
          <w:sz w:val="24"/>
          <w:szCs w:val="24"/>
        </w:rPr>
        <w:t xml:space="preserve">adopted </w:t>
      </w:r>
      <w:r w:rsidR="006F723F" w:rsidRPr="00127122">
        <w:rPr>
          <w:sz w:val="24"/>
          <w:szCs w:val="24"/>
        </w:rPr>
        <w:t xml:space="preserve">and extended </w:t>
      </w:r>
      <w:r w:rsidR="00736A87" w:rsidRPr="00127122">
        <w:rPr>
          <w:sz w:val="24"/>
          <w:szCs w:val="24"/>
        </w:rPr>
        <w:t xml:space="preserve">a method </w:t>
      </w:r>
      <w:r w:rsidR="006F723F" w:rsidRPr="00127122">
        <w:rPr>
          <w:sz w:val="24"/>
          <w:szCs w:val="24"/>
        </w:rPr>
        <w:t xml:space="preserve">published previously </w:t>
      </w:r>
      <w:r w:rsidR="006F723F" w:rsidRPr="00127122">
        <w:rPr>
          <w:sz w:val="24"/>
          <w:szCs w:val="24"/>
        </w:rPr>
        <w:fldChar w:fldCharType="begin"/>
      </w:r>
      <w:r w:rsidR="00BB719C" w:rsidRPr="00127122">
        <w:rPr>
          <w:sz w:val="24"/>
          <w:szCs w:val="24"/>
        </w:rPr>
        <w:instrText xml:space="preserve"> ADDIN EN.CITE &lt;EndNote&gt;&lt;Cite&gt;&lt;Author&gt;Soneson&lt;/Author&gt;&lt;Year&gt;2013&lt;/Year&gt;&lt;RecNum&gt;22&lt;/RecNum&gt;&lt;DisplayText&gt;[14]&lt;/DisplayText&gt;&lt;record&gt;&lt;rec-number&gt;22&lt;/rec-number&gt;&lt;foreign-keys&gt;&lt;key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rsidRPr="00127122">
        <w:rPr>
          <w:sz w:val="24"/>
          <w:szCs w:val="24"/>
        </w:rPr>
        <w:fldChar w:fldCharType="separate"/>
      </w:r>
      <w:r w:rsidR="00BB719C" w:rsidRPr="00127122">
        <w:rPr>
          <w:noProof/>
          <w:sz w:val="24"/>
          <w:szCs w:val="24"/>
        </w:rPr>
        <w:t>[</w:t>
      </w:r>
      <w:hyperlink w:anchor="_ENREF_14" w:tooltip="Soneson, 2013 #22" w:history="1">
        <w:r w:rsidR="003E2083" w:rsidRPr="00127122">
          <w:rPr>
            <w:noProof/>
            <w:sz w:val="24"/>
            <w:szCs w:val="24"/>
          </w:rPr>
          <w:t>14</w:t>
        </w:r>
      </w:hyperlink>
      <w:r w:rsidR="00BB719C" w:rsidRPr="00127122">
        <w:rPr>
          <w:noProof/>
          <w:sz w:val="24"/>
          <w:szCs w:val="24"/>
        </w:rPr>
        <w:t>]</w:t>
      </w:r>
      <w:r w:rsidR="006F723F" w:rsidRPr="00127122">
        <w:rPr>
          <w:sz w:val="24"/>
          <w:szCs w:val="24"/>
        </w:rPr>
        <w:fldChar w:fldCharType="end"/>
      </w:r>
      <w:r w:rsidR="006F723F" w:rsidRPr="00127122">
        <w:rPr>
          <w:sz w:val="24"/>
          <w:szCs w:val="24"/>
        </w:rPr>
        <w:t xml:space="preserve">.  </w:t>
      </w:r>
      <w:r w:rsidR="007C5371" w:rsidRPr="00127122">
        <w:rPr>
          <w:sz w:val="24"/>
          <w:szCs w:val="24"/>
        </w:rPr>
        <w:t>Briefly, t</w:t>
      </w:r>
      <w:r w:rsidR="006F723F" w:rsidRPr="00127122">
        <w:rPr>
          <w:sz w:val="24"/>
          <w:szCs w:val="24"/>
        </w:rPr>
        <w:t>he count was simulated based on</w:t>
      </w:r>
      <w:r w:rsidR="003B0750" w:rsidRPr="00127122">
        <w:rPr>
          <w:sz w:val="24"/>
          <w:szCs w:val="24"/>
        </w:rPr>
        <w:t xml:space="preserve"> a negative binomial distribution </w:t>
      </w:r>
      <w:r w:rsidR="006F723F" w:rsidRPr="00127122">
        <w:rPr>
          <w:sz w:val="24"/>
          <w:szCs w:val="24"/>
        </w:rPr>
        <w:t xml:space="preserve">with dispersion </w:t>
      </w:r>
      <w:r w:rsidR="007C5371" w:rsidRPr="00127122">
        <w:rPr>
          <w:sz w:val="24"/>
          <w:szCs w:val="24"/>
        </w:rPr>
        <w:t xml:space="preserve">parameter </w:t>
      </w:r>
      <w:r w:rsidR="006F723F" w:rsidRPr="00127122">
        <w:rPr>
          <w:sz w:val="24"/>
          <w:szCs w:val="24"/>
        </w:rPr>
        <w:t xml:space="preserve">estimated from a known data set. </w:t>
      </w:r>
      <w:r w:rsidR="007C5371" w:rsidRPr="00127122">
        <w:rPr>
          <w:sz w:val="24"/>
          <w:szCs w:val="24"/>
        </w:rPr>
        <w:t>L</w:t>
      </w:r>
      <w:r w:rsidR="003B0750" w:rsidRPr="00127122">
        <w:rPr>
          <w:sz w:val="24"/>
          <w:szCs w:val="24"/>
        </w:rPr>
        <w:t xml:space="preserve">et </w:t>
      </w:r>
      <w:r w:rsidR="005A7F9E" w:rsidRPr="00127122">
        <w:rPr>
          <w:position w:val="-14"/>
          <w:sz w:val="24"/>
          <w:szCs w:val="24"/>
        </w:rPr>
        <w:object w:dxaOrig="400" w:dyaOrig="380" w14:anchorId="4996A70D">
          <v:shape id="_x0000_i1026" type="#_x0000_t75" style="width:20.2pt;height:18.8pt" o:ole="">
            <v:imagedata r:id="rId12" o:title=""/>
          </v:shape>
          <o:OLEObject Type="Embed" ProgID="Equation.3" ShapeID="_x0000_i1026" DrawAspect="Content" ObjectID="_1500113583" r:id="rId13"/>
        </w:object>
      </w:r>
      <w:r w:rsidR="003B0750" w:rsidRPr="00127122">
        <w:rPr>
          <w:sz w:val="24"/>
          <w:szCs w:val="24"/>
        </w:rPr>
        <w:t xml:space="preserve">denote the count of </w:t>
      </w:r>
      <w:r w:rsidR="006F723F" w:rsidRPr="00127122">
        <w:rPr>
          <w:sz w:val="24"/>
          <w:szCs w:val="24"/>
        </w:rPr>
        <w:t>a gene</w:t>
      </w:r>
      <w:r w:rsidR="003013E7" w:rsidRPr="00127122">
        <w:rPr>
          <w:sz w:val="24"/>
          <w:szCs w:val="24"/>
        </w:rPr>
        <w:t xml:space="preserve"> </w:t>
      </w:r>
      <w:r w:rsidR="00ED0C21" w:rsidRPr="00127122">
        <w:rPr>
          <w:i/>
          <w:sz w:val="24"/>
          <w:szCs w:val="24"/>
        </w:rPr>
        <w:t>g</w:t>
      </w:r>
      <w:r w:rsidR="006F723F" w:rsidRPr="00127122">
        <w:rPr>
          <w:sz w:val="24"/>
          <w:szCs w:val="24"/>
        </w:rPr>
        <w:t xml:space="preserve"> </w:t>
      </w:r>
      <w:r w:rsidR="005A7F9E" w:rsidRPr="00127122">
        <w:rPr>
          <w:position w:val="-4"/>
          <w:sz w:val="24"/>
          <w:szCs w:val="24"/>
        </w:rPr>
        <w:object w:dxaOrig="200" w:dyaOrig="200" w14:anchorId="2D15A5B1">
          <v:shape id="_x0000_i1027" type="#_x0000_t75" style="width:9.65pt;height:9.65pt" o:ole="">
            <v:imagedata r:id="rId14" o:title=""/>
          </v:shape>
          <o:OLEObject Type="Embed" ProgID="Equation.3" ShapeID="_x0000_i1027" DrawAspect="Content" ObjectID="_1500113584" r:id="rId15"/>
        </w:object>
      </w:r>
      <w:r w:rsidR="006F723F" w:rsidRPr="00127122">
        <w:rPr>
          <w:sz w:val="24"/>
          <w:szCs w:val="24"/>
        </w:rPr>
        <w:t>{</w:t>
      </w:r>
      <w:r w:rsidR="00377613" w:rsidRPr="00127122">
        <w:rPr>
          <w:sz w:val="24"/>
          <w:szCs w:val="24"/>
        </w:rPr>
        <w:t>1,…</w:t>
      </w:r>
      <w:proofErr w:type="gramStart"/>
      <w:r w:rsidR="00377613" w:rsidRPr="00127122">
        <w:rPr>
          <w:sz w:val="24"/>
          <w:szCs w:val="24"/>
        </w:rPr>
        <w:t>,</w:t>
      </w:r>
      <w:r w:rsidR="00ED0C21" w:rsidRPr="00127122">
        <w:rPr>
          <w:i/>
          <w:sz w:val="24"/>
          <w:szCs w:val="24"/>
        </w:rPr>
        <w:t>G</w:t>
      </w:r>
      <w:proofErr w:type="gramEnd"/>
      <w:r w:rsidR="006F723F" w:rsidRPr="00127122">
        <w:rPr>
          <w:sz w:val="24"/>
          <w:szCs w:val="24"/>
        </w:rPr>
        <w:t>}, belonging to a group</w:t>
      </w:r>
      <w:r w:rsidR="00E4476E" w:rsidRPr="00127122">
        <w:rPr>
          <w:sz w:val="24"/>
          <w:szCs w:val="24"/>
        </w:rPr>
        <w:t xml:space="preserve"> </w:t>
      </w:r>
      <w:r w:rsidR="00ED0C21" w:rsidRPr="00127122">
        <w:rPr>
          <w:i/>
          <w:sz w:val="24"/>
          <w:szCs w:val="24"/>
        </w:rPr>
        <w:t>m</w:t>
      </w:r>
      <w:r w:rsidR="006F723F" w:rsidRPr="00127122">
        <w:rPr>
          <w:i/>
          <w:sz w:val="24"/>
          <w:szCs w:val="24"/>
        </w:rPr>
        <w:t xml:space="preserve"> </w:t>
      </w:r>
      <w:r w:rsidR="005A7F9E" w:rsidRPr="00127122">
        <w:rPr>
          <w:position w:val="-4"/>
          <w:sz w:val="24"/>
          <w:szCs w:val="24"/>
        </w:rPr>
        <w:object w:dxaOrig="200" w:dyaOrig="200" w14:anchorId="555695A8">
          <v:shape id="_x0000_i1028" type="#_x0000_t75" style="width:9.65pt;height:9.65pt" o:ole="">
            <v:imagedata r:id="rId16" o:title=""/>
          </v:shape>
          <o:OLEObject Type="Embed" ProgID="Equation.3" ShapeID="_x0000_i1028" DrawAspect="Content" ObjectID="_1500113585" r:id="rId17"/>
        </w:object>
      </w:r>
      <w:r w:rsidR="006F723F" w:rsidRPr="00127122">
        <w:rPr>
          <w:sz w:val="24"/>
          <w:szCs w:val="24"/>
        </w:rPr>
        <w:t>{</w:t>
      </w:r>
      <w:r w:rsidR="00377613" w:rsidRPr="00127122">
        <w:rPr>
          <w:sz w:val="24"/>
          <w:szCs w:val="24"/>
        </w:rPr>
        <w:t>1,…,</w:t>
      </w:r>
      <w:r w:rsidR="00ED0C21" w:rsidRPr="00127122">
        <w:rPr>
          <w:i/>
          <w:sz w:val="24"/>
          <w:szCs w:val="24"/>
        </w:rPr>
        <w:t>M</w:t>
      </w:r>
      <w:r w:rsidR="006F723F" w:rsidRPr="00127122">
        <w:rPr>
          <w:sz w:val="24"/>
          <w:szCs w:val="24"/>
        </w:rPr>
        <w:t>}</w:t>
      </w:r>
      <w:r w:rsidR="00E4476E" w:rsidRPr="00127122">
        <w:rPr>
          <w:sz w:val="24"/>
          <w:szCs w:val="24"/>
        </w:rPr>
        <w:t xml:space="preserve"> </w:t>
      </w:r>
      <w:r w:rsidR="00377613" w:rsidRPr="00127122">
        <w:rPr>
          <w:sz w:val="24"/>
          <w:szCs w:val="24"/>
        </w:rPr>
        <w:t>of</w:t>
      </w:r>
      <w:r w:rsidR="00E4476E" w:rsidRPr="00127122">
        <w:rPr>
          <w:sz w:val="24"/>
          <w:szCs w:val="24"/>
        </w:rPr>
        <w:t xml:space="preserve"> </w:t>
      </w:r>
      <w:r w:rsidR="006F723F" w:rsidRPr="00127122">
        <w:rPr>
          <w:sz w:val="24"/>
          <w:szCs w:val="24"/>
        </w:rPr>
        <w:t xml:space="preserve">a </w:t>
      </w:r>
      <w:r w:rsidR="003013E7" w:rsidRPr="00127122">
        <w:rPr>
          <w:sz w:val="24"/>
          <w:szCs w:val="24"/>
        </w:rPr>
        <w:t xml:space="preserve">sample </w:t>
      </w:r>
      <w:r w:rsidR="00252917" w:rsidRPr="00127122">
        <w:rPr>
          <w:i/>
          <w:sz w:val="24"/>
          <w:szCs w:val="24"/>
        </w:rPr>
        <w:t>S</w:t>
      </w:r>
      <w:r w:rsidR="005A7F9E" w:rsidRPr="00127122">
        <w:rPr>
          <w:position w:val="-4"/>
          <w:sz w:val="24"/>
          <w:szCs w:val="24"/>
        </w:rPr>
        <w:object w:dxaOrig="200" w:dyaOrig="200" w14:anchorId="04CCA3D3">
          <v:shape id="_x0000_i1029" type="#_x0000_t75" style="width:9.65pt;height:9.65pt" o:ole="">
            <v:imagedata r:id="rId16" o:title=""/>
          </v:shape>
          <o:OLEObject Type="Embed" ProgID="Equation.3" ShapeID="_x0000_i1029" DrawAspect="Content" ObjectID="_1500113586" r:id="rId18"/>
        </w:object>
      </w:r>
      <w:r w:rsidR="003B0750" w:rsidRPr="00127122">
        <w:rPr>
          <w:sz w:val="24"/>
          <w:szCs w:val="24"/>
        </w:rPr>
        <w:t>{S</w:t>
      </w:r>
      <w:r w:rsidR="003B0750" w:rsidRPr="00127122">
        <w:rPr>
          <w:sz w:val="24"/>
          <w:szCs w:val="24"/>
          <w:vertAlign w:val="subscript"/>
        </w:rPr>
        <w:t>1</w:t>
      </w:r>
      <w:r w:rsidR="003B0750" w:rsidRPr="00127122">
        <w:rPr>
          <w:sz w:val="24"/>
          <w:szCs w:val="24"/>
        </w:rPr>
        <w:t>, S</w:t>
      </w:r>
      <w:r w:rsidR="003B0750" w:rsidRPr="00127122">
        <w:rPr>
          <w:sz w:val="24"/>
          <w:szCs w:val="24"/>
          <w:vertAlign w:val="subscript"/>
        </w:rPr>
        <w:t>2</w:t>
      </w:r>
      <w:r w:rsidR="003B0750" w:rsidRPr="00127122">
        <w:rPr>
          <w:sz w:val="24"/>
          <w:szCs w:val="24"/>
        </w:rPr>
        <w:t>,…,S</w:t>
      </w:r>
      <w:r w:rsidR="003B0750" w:rsidRPr="00127122">
        <w:rPr>
          <w:sz w:val="24"/>
          <w:szCs w:val="24"/>
          <w:vertAlign w:val="subscript"/>
        </w:rPr>
        <w:t>N</w:t>
      </w:r>
      <w:r w:rsidR="003B0750" w:rsidRPr="00127122">
        <w:rPr>
          <w:sz w:val="24"/>
          <w:szCs w:val="24"/>
        </w:rPr>
        <w:t>} such that:</w:t>
      </w:r>
    </w:p>
    <w:p w14:paraId="4CA6C5BB" w14:textId="34FC8468" w:rsidR="005A7F9E" w:rsidRPr="00127122" w:rsidRDefault="005A7F9E" w:rsidP="000828A4">
      <w:pPr>
        <w:spacing w:line="480" w:lineRule="auto"/>
        <w:rPr>
          <w:sz w:val="24"/>
          <w:szCs w:val="24"/>
        </w:rPr>
      </w:pPr>
      <w:r w:rsidRPr="00127122">
        <w:rPr>
          <w:position w:val="-14"/>
          <w:sz w:val="24"/>
          <w:szCs w:val="24"/>
        </w:rPr>
        <w:object w:dxaOrig="400" w:dyaOrig="380" w14:anchorId="794FEE83">
          <v:shape id="_x0000_i1030" type="#_x0000_t75" style="width:20.2pt;height:18.8pt" o:ole="">
            <v:imagedata r:id="rId19" o:title=""/>
          </v:shape>
          <o:OLEObject Type="Embed" ProgID="Equation.3" ShapeID="_x0000_i1030" DrawAspect="Content" ObjectID="_1500113587" r:id="rId20"/>
        </w:object>
      </w:r>
      <w:r w:rsidRPr="00127122">
        <w:rPr>
          <w:sz w:val="24"/>
          <w:szCs w:val="24"/>
        </w:rPr>
        <w:t>~</w:t>
      </w:r>
      <w:proofErr w:type="gramStart"/>
      <w:r w:rsidRPr="00D01F6E">
        <w:rPr>
          <w:sz w:val="24"/>
          <w:szCs w:val="24"/>
        </w:rPr>
        <w:t>NB</w:t>
      </w:r>
      <w:r w:rsidRPr="00127122">
        <w:rPr>
          <w:sz w:val="24"/>
          <w:szCs w:val="24"/>
        </w:rPr>
        <w:t>(</w:t>
      </w:r>
      <w:proofErr w:type="gramEnd"/>
      <w:r w:rsidRPr="00127122">
        <w:rPr>
          <w:sz w:val="24"/>
          <w:szCs w:val="24"/>
        </w:rPr>
        <w:t xml:space="preserve"> mean = </w:t>
      </w:r>
      <w:r w:rsidRPr="00127122">
        <w:rPr>
          <w:position w:val="-14"/>
          <w:sz w:val="24"/>
          <w:szCs w:val="24"/>
        </w:rPr>
        <w:object w:dxaOrig="440" w:dyaOrig="380" w14:anchorId="0A7E1360">
          <v:shape id="_x0000_i1031" type="#_x0000_t75" style="width:21.55pt;height:18.8pt" o:ole="">
            <v:imagedata r:id="rId21" o:title=""/>
          </v:shape>
          <o:OLEObject Type="Embed" ProgID="Equation.3" ShapeID="_x0000_i1031" DrawAspect="Content" ObjectID="_1500113588" r:id="rId22"/>
        </w:object>
      </w:r>
      <w:r w:rsidRPr="00127122">
        <w:rPr>
          <w:sz w:val="24"/>
          <w:szCs w:val="24"/>
        </w:rPr>
        <w:t xml:space="preserve">, </w:t>
      </w:r>
      <w:proofErr w:type="spellStart"/>
      <w:r w:rsidRPr="00127122">
        <w:rPr>
          <w:sz w:val="24"/>
          <w:szCs w:val="24"/>
        </w:rPr>
        <w:t>var</w:t>
      </w:r>
      <w:proofErr w:type="spellEnd"/>
      <w:r w:rsidRPr="00127122">
        <w:rPr>
          <w:sz w:val="24"/>
          <w:szCs w:val="24"/>
        </w:rPr>
        <w:t>=</w:t>
      </w:r>
      <w:r w:rsidRPr="00127122">
        <w:rPr>
          <w:position w:val="-14"/>
          <w:sz w:val="24"/>
          <w:szCs w:val="24"/>
        </w:rPr>
        <w:object w:dxaOrig="440" w:dyaOrig="380" w14:anchorId="21BA000D">
          <v:shape id="_x0000_i1032" type="#_x0000_t75" style="width:21.55pt;height:18.8pt" o:ole="">
            <v:imagedata r:id="rId23" o:title=""/>
          </v:shape>
          <o:OLEObject Type="Embed" ProgID="Equation.3" ShapeID="_x0000_i1032" DrawAspect="Content" ObjectID="_1500113589" r:id="rId24"/>
        </w:object>
      </w:r>
      <w:r w:rsidRPr="00127122">
        <w:rPr>
          <w:sz w:val="24"/>
          <w:szCs w:val="24"/>
        </w:rPr>
        <w:t xml:space="preserve"> ( 1 + </w:t>
      </w:r>
      <w:r w:rsidRPr="00127122">
        <w:rPr>
          <w:position w:val="-14"/>
          <w:sz w:val="24"/>
          <w:szCs w:val="24"/>
        </w:rPr>
        <w:object w:dxaOrig="440" w:dyaOrig="380" w14:anchorId="77A0B2B5">
          <v:shape id="_x0000_i1033" type="#_x0000_t75" style="width:21.55pt;height:18.8pt" o:ole="">
            <v:imagedata r:id="rId23" o:title=""/>
          </v:shape>
          <o:OLEObject Type="Embed" ProgID="Equation.3" ShapeID="_x0000_i1033" DrawAspect="Content" ObjectID="_1500113590" r:id="rId25"/>
        </w:object>
      </w:r>
      <w:r w:rsidRPr="00127122">
        <w:rPr>
          <w:position w:val="-14"/>
          <w:sz w:val="24"/>
          <w:szCs w:val="24"/>
        </w:rPr>
        <w:object w:dxaOrig="400" w:dyaOrig="380" w14:anchorId="6AF4CE99">
          <v:shape id="_x0000_i1034" type="#_x0000_t75" style="width:20.2pt;height:18.8pt" o:ole="">
            <v:imagedata r:id="rId26" o:title=""/>
          </v:shape>
          <o:OLEObject Type="Embed" ProgID="Equation.3" ShapeID="_x0000_i1034" DrawAspect="Content" ObjectID="_1500113591" r:id="rId27"/>
        </w:object>
      </w:r>
      <w:r w:rsidRPr="00127122">
        <w:rPr>
          <w:sz w:val="24"/>
          <w:szCs w:val="24"/>
        </w:rPr>
        <w:t>))</w:t>
      </w:r>
    </w:p>
    <w:p w14:paraId="38214CF7" w14:textId="34B42B17" w:rsidR="00FD59B0" w:rsidRPr="00127122" w:rsidRDefault="00252917" w:rsidP="000828A4">
      <w:pPr>
        <w:spacing w:line="480" w:lineRule="auto"/>
        <w:rPr>
          <w:sz w:val="24"/>
          <w:szCs w:val="24"/>
        </w:rPr>
      </w:pPr>
      <w:proofErr w:type="gramStart"/>
      <w:r w:rsidRPr="00127122">
        <w:rPr>
          <w:sz w:val="24"/>
          <w:szCs w:val="24"/>
        </w:rPr>
        <w:t>where</w:t>
      </w:r>
      <w:proofErr w:type="gramEnd"/>
      <w:r w:rsidR="007C5371" w:rsidRPr="00127122">
        <w:rPr>
          <w:sz w:val="24"/>
          <w:szCs w:val="24"/>
        </w:rPr>
        <w:t xml:space="preserve">, </w:t>
      </w:r>
      <w:r w:rsidR="005A7F9E" w:rsidRPr="00127122">
        <w:rPr>
          <w:position w:val="-14"/>
          <w:sz w:val="24"/>
          <w:szCs w:val="24"/>
        </w:rPr>
        <w:object w:dxaOrig="400" w:dyaOrig="380" w14:anchorId="28E884F1">
          <v:shape id="_x0000_i1035" type="#_x0000_t75" style="width:20.2pt;height:18.8pt" o:ole="">
            <v:imagedata r:id="rId28" o:title=""/>
          </v:shape>
          <o:OLEObject Type="Embed" ProgID="Equation.3" ShapeID="_x0000_i1035" DrawAspect="Content" ObjectID="_1500113592" r:id="rId29"/>
        </w:object>
      </w:r>
      <w:r w:rsidR="00FD59B0" w:rsidRPr="00127122">
        <w:rPr>
          <w:sz w:val="24"/>
          <w:szCs w:val="24"/>
        </w:rPr>
        <w:t xml:space="preserve">is the </w:t>
      </w:r>
      <w:r w:rsidR="002966C2" w:rsidRPr="00127122">
        <w:rPr>
          <w:sz w:val="24"/>
          <w:szCs w:val="24"/>
        </w:rPr>
        <w:t xml:space="preserve">parameter measuring the </w:t>
      </w:r>
      <w:r w:rsidR="00FD59B0" w:rsidRPr="00127122">
        <w:rPr>
          <w:sz w:val="24"/>
          <w:szCs w:val="24"/>
        </w:rPr>
        <w:t xml:space="preserve">dispersion in the data and </w:t>
      </w:r>
      <w:r w:rsidR="005A7F9E" w:rsidRPr="00127122">
        <w:rPr>
          <w:position w:val="-14"/>
          <w:sz w:val="24"/>
          <w:szCs w:val="24"/>
        </w:rPr>
        <w:object w:dxaOrig="440" w:dyaOrig="380" w14:anchorId="055AA003">
          <v:shape id="_x0000_i1036" type="#_x0000_t75" style="width:21.55pt;height:18.8pt" o:ole="">
            <v:imagedata r:id="rId23" o:title=""/>
          </v:shape>
          <o:OLEObject Type="Embed" ProgID="Equation.3" ShapeID="_x0000_i1036" DrawAspect="Content" ObjectID="_1500113593" r:id="rId30"/>
        </w:object>
      </w:r>
      <w:r w:rsidR="00FD59B0" w:rsidRPr="00127122">
        <w:rPr>
          <w:sz w:val="24"/>
          <w:szCs w:val="24"/>
        </w:rPr>
        <w:t xml:space="preserve">is the </w:t>
      </w:r>
      <w:r w:rsidR="00190FBB" w:rsidRPr="00127122">
        <w:rPr>
          <w:sz w:val="24"/>
          <w:szCs w:val="24"/>
        </w:rPr>
        <w:t xml:space="preserve">true </w:t>
      </w:r>
      <w:r w:rsidR="00144489" w:rsidRPr="00127122">
        <w:rPr>
          <w:sz w:val="24"/>
          <w:szCs w:val="24"/>
        </w:rPr>
        <w:t xml:space="preserve">mean of the data.  </w:t>
      </w:r>
      <w:r w:rsidR="006D5C69" w:rsidRPr="00127122">
        <w:rPr>
          <w:sz w:val="24"/>
          <w:szCs w:val="24"/>
        </w:rPr>
        <w:t xml:space="preserve">We set the dispersion parameter to be the same for all samples.  </w:t>
      </w:r>
      <w:r w:rsidR="00745790" w:rsidRPr="00127122">
        <w:rPr>
          <w:sz w:val="24"/>
          <w:szCs w:val="24"/>
        </w:rPr>
        <w:t xml:space="preserve">Thus, </w:t>
      </w:r>
      <w:r w:rsidR="005A7F9E" w:rsidRPr="00127122">
        <w:rPr>
          <w:position w:val="-14"/>
          <w:sz w:val="24"/>
          <w:szCs w:val="24"/>
        </w:rPr>
        <w:object w:dxaOrig="400" w:dyaOrig="380" w14:anchorId="652CABEA">
          <v:shape id="_x0000_i1037" type="#_x0000_t75" style="width:20.2pt;height:18.8pt" o:ole="">
            <v:imagedata r:id="rId28" o:title=""/>
          </v:shape>
          <o:OLEObject Type="Embed" ProgID="Equation.3" ShapeID="_x0000_i1037" DrawAspect="Content" ObjectID="_1500113594" r:id="rId31"/>
        </w:object>
      </w:r>
      <w:proofErr w:type="gramStart"/>
      <w:r w:rsidR="005A7F9E" w:rsidRPr="00127122">
        <w:rPr>
          <w:sz w:val="24"/>
          <w:szCs w:val="24"/>
        </w:rPr>
        <w:t xml:space="preserve">= </w:t>
      </w:r>
      <w:proofErr w:type="gramEnd"/>
      <w:r w:rsidR="005A7F9E" w:rsidRPr="00127122">
        <w:rPr>
          <w:position w:val="-16"/>
          <w:sz w:val="24"/>
          <w:szCs w:val="24"/>
        </w:rPr>
        <w:object w:dxaOrig="320" w:dyaOrig="400" w14:anchorId="7DCC0BCB">
          <v:shape id="_x0000_i1038" type="#_x0000_t75" style="width:15.6pt;height:20.2pt" o:ole="">
            <v:imagedata r:id="rId32" o:title=""/>
          </v:shape>
          <o:OLEObject Type="Embed" ProgID="Equation.3" ShapeID="_x0000_i1038" DrawAspect="Content" ObjectID="_1500113595" r:id="rId33"/>
        </w:object>
      </w:r>
      <w:r w:rsidR="005A7F9E" w:rsidRPr="00127122">
        <w:rPr>
          <w:sz w:val="24"/>
          <w:szCs w:val="24"/>
        </w:rPr>
        <w:t xml:space="preserve">.  </w:t>
      </w:r>
      <w:r w:rsidR="00FD59B0" w:rsidRPr="00127122">
        <w:rPr>
          <w:sz w:val="24"/>
          <w:szCs w:val="24"/>
        </w:rPr>
        <w:t>Here,</w:t>
      </w:r>
    </w:p>
    <w:p w14:paraId="7092627D" w14:textId="60DBE4BF" w:rsidR="003B0750" w:rsidRPr="00127122" w:rsidRDefault="001A00CC" w:rsidP="000828A4">
      <w:pPr>
        <w:spacing w:line="480" w:lineRule="auto"/>
        <w:rPr>
          <w:sz w:val="24"/>
          <w:szCs w:val="24"/>
        </w:rPr>
      </w:pPr>
      <w:r w:rsidRPr="00127122">
        <w:rPr>
          <w:position w:val="-62"/>
          <w:sz w:val="24"/>
          <w:szCs w:val="24"/>
        </w:rPr>
        <w:object w:dxaOrig="2760" w:dyaOrig="1040" w14:anchorId="3FE21F69">
          <v:shape id="_x0000_i1081" type="#_x0000_t75" style="width:137.6pt;height:51.8pt" o:ole="">
            <v:imagedata r:id="rId34" o:title=""/>
          </v:shape>
          <o:OLEObject Type="Embed" ProgID="Equation.3" ShapeID="_x0000_i1081" DrawAspect="Content" ObjectID="_1500113596" r:id="rId35"/>
        </w:object>
      </w:r>
      <w:bookmarkStart w:id="4" w:name="_GoBack"/>
      <w:bookmarkEnd w:id="4"/>
    </w:p>
    <w:p w14:paraId="3AD94F8B" w14:textId="499F02CF" w:rsidR="00A75A21" w:rsidRPr="00127122" w:rsidRDefault="008216FE" w:rsidP="000828A4">
      <w:pPr>
        <w:spacing w:line="480" w:lineRule="auto"/>
        <w:rPr>
          <w:sz w:val="24"/>
          <w:szCs w:val="24"/>
        </w:rPr>
      </w:pPr>
      <w:proofErr w:type="gramStart"/>
      <w:r w:rsidRPr="00127122">
        <w:rPr>
          <w:sz w:val="24"/>
          <w:szCs w:val="24"/>
        </w:rPr>
        <w:t>w</w:t>
      </w:r>
      <w:r w:rsidR="00A75A21" w:rsidRPr="00127122">
        <w:rPr>
          <w:sz w:val="24"/>
          <w:szCs w:val="24"/>
        </w:rPr>
        <w:t>here</w:t>
      </w:r>
      <w:proofErr w:type="gramEnd"/>
      <w:r w:rsidRPr="00127122">
        <w:rPr>
          <w:sz w:val="24"/>
          <w:szCs w:val="24"/>
        </w:rPr>
        <w:t>,</w:t>
      </w:r>
      <w:r w:rsidR="00A75A21" w:rsidRPr="00127122">
        <w:rPr>
          <w:sz w:val="24"/>
          <w:szCs w:val="24"/>
        </w:rPr>
        <w:t xml:space="preserve"> </w:t>
      </w:r>
      <w:r w:rsidR="005C4698" w:rsidRPr="00127122">
        <w:rPr>
          <w:position w:val="-14"/>
          <w:sz w:val="24"/>
          <w:szCs w:val="24"/>
        </w:rPr>
        <w:object w:dxaOrig="460" w:dyaOrig="380" w14:anchorId="2A3E330F">
          <v:shape id="_x0000_i1040" type="#_x0000_t75" style="width:23.4pt;height:18.8pt" o:ole="">
            <v:imagedata r:id="rId36" o:title=""/>
          </v:shape>
          <o:OLEObject Type="Embed" ProgID="Equation.3" ShapeID="_x0000_i1040" DrawAspect="Content" ObjectID="_1500113597" r:id="rId37"/>
        </w:object>
      </w:r>
      <w:r w:rsidR="00A75A21" w:rsidRPr="00127122">
        <w:rPr>
          <w:sz w:val="24"/>
          <w:szCs w:val="24"/>
        </w:rPr>
        <w:t xml:space="preserve">is the sequencing depth for </w:t>
      </w:r>
      <w:r w:rsidR="00454182" w:rsidRPr="00127122">
        <w:rPr>
          <w:sz w:val="24"/>
          <w:szCs w:val="24"/>
        </w:rPr>
        <w:t xml:space="preserve">the </w:t>
      </w:r>
      <w:proofErr w:type="spellStart"/>
      <w:r w:rsidR="000E146E" w:rsidRPr="00127122">
        <w:rPr>
          <w:i/>
          <w:sz w:val="24"/>
          <w:szCs w:val="24"/>
        </w:rPr>
        <w:t>m</w:t>
      </w:r>
      <w:r w:rsidR="00454182" w:rsidRPr="00127122">
        <w:rPr>
          <w:sz w:val="24"/>
          <w:szCs w:val="24"/>
        </w:rPr>
        <w:t>th</w:t>
      </w:r>
      <w:proofErr w:type="spellEnd"/>
      <w:r w:rsidR="00454182" w:rsidRPr="00127122">
        <w:rPr>
          <w:sz w:val="24"/>
          <w:szCs w:val="24"/>
        </w:rPr>
        <w:t xml:space="preserve"> group in </w:t>
      </w:r>
      <w:r w:rsidR="00A75A21" w:rsidRPr="00127122">
        <w:rPr>
          <w:sz w:val="24"/>
          <w:szCs w:val="24"/>
        </w:rPr>
        <w:t xml:space="preserve">sample </w:t>
      </w:r>
      <w:r w:rsidR="005C4698" w:rsidRPr="00127122">
        <w:rPr>
          <w:i/>
          <w:sz w:val="24"/>
          <w:szCs w:val="24"/>
        </w:rPr>
        <w:t>S</w:t>
      </w:r>
      <w:r w:rsidR="00A75A21" w:rsidRPr="00127122">
        <w:rPr>
          <w:sz w:val="24"/>
          <w:szCs w:val="24"/>
        </w:rPr>
        <w:t xml:space="preserve">.  </w:t>
      </w:r>
      <w:r w:rsidR="005C4698" w:rsidRPr="00127122">
        <w:rPr>
          <w:position w:val="-14"/>
          <w:sz w:val="24"/>
          <w:szCs w:val="24"/>
        </w:rPr>
        <w:object w:dxaOrig="460" w:dyaOrig="380" w14:anchorId="7ABF480B">
          <v:shape id="_x0000_i1041" type="#_x0000_t75" style="width:23.4pt;height:18.8pt" o:ole="">
            <v:imagedata r:id="rId38" o:title=""/>
          </v:shape>
          <o:OLEObject Type="Embed" ProgID="Equation.3" ShapeID="_x0000_i1041" DrawAspect="Content" ObjectID="_1500113598" r:id="rId39"/>
        </w:object>
      </w:r>
      <w:r w:rsidR="005C4698" w:rsidRPr="00127122">
        <w:rPr>
          <w:sz w:val="24"/>
          <w:szCs w:val="24"/>
        </w:rPr>
        <w:t xml:space="preserve"> = 10</w:t>
      </w:r>
      <w:r w:rsidR="005C4698" w:rsidRPr="00127122">
        <w:rPr>
          <w:sz w:val="24"/>
          <w:szCs w:val="24"/>
          <w:vertAlign w:val="superscript"/>
        </w:rPr>
        <w:t>7</w:t>
      </w:r>
      <w:r w:rsidR="005C4698" w:rsidRPr="00127122">
        <w:rPr>
          <w:position w:val="-14"/>
          <w:sz w:val="24"/>
          <w:szCs w:val="24"/>
        </w:rPr>
        <w:object w:dxaOrig="400" w:dyaOrig="380" w14:anchorId="173BCDC0">
          <v:shape id="_x0000_i1042" type="#_x0000_t75" style="width:20.2pt;height:18.8pt" o:ole="">
            <v:imagedata r:id="rId40" o:title=""/>
          </v:shape>
          <o:OLEObject Type="Embed" ProgID="Equation.3" ShapeID="_x0000_i1042" DrawAspect="Content" ObjectID="_1500113599" r:id="rId41"/>
        </w:object>
      </w:r>
      <w:r w:rsidR="005C4698" w:rsidRPr="00127122">
        <w:rPr>
          <w:sz w:val="24"/>
          <w:szCs w:val="24"/>
        </w:rPr>
        <w:t xml:space="preserve">for </w:t>
      </w:r>
      <w:r w:rsidR="005C4698" w:rsidRPr="00127122">
        <w:rPr>
          <w:position w:val="-14"/>
          <w:sz w:val="24"/>
          <w:szCs w:val="24"/>
        </w:rPr>
        <w:object w:dxaOrig="400" w:dyaOrig="380" w14:anchorId="6C510D0C">
          <v:shape id="_x0000_i1043" type="#_x0000_t75" style="width:20.2pt;height:18.8pt" o:ole="">
            <v:imagedata r:id="rId42" o:title=""/>
          </v:shape>
          <o:OLEObject Type="Embed" ProgID="Equation.3" ShapeID="_x0000_i1043" DrawAspect="Content" ObjectID="_1500113600" r:id="rId43"/>
        </w:object>
      </w:r>
      <w:r w:rsidR="00A75A21" w:rsidRPr="00127122">
        <w:rPr>
          <w:sz w:val="24"/>
          <w:szCs w:val="24"/>
        </w:rPr>
        <w:t>~</w:t>
      </w:r>
      <w:proofErr w:type="spellStart"/>
      <w:r w:rsidR="00A75A21" w:rsidRPr="00127122">
        <w:rPr>
          <w:sz w:val="24"/>
          <w:szCs w:val="24"/>
        </w:rPr>
        <w:t>Unif</w:t>
      </w:r>
      <w:proofErr w:type="spellEnd"/>
      <w:r w:rsidR="00A75A21" w:rsidRPr="00127122">
        <w:rPr>
          <w:sz w:val="24"/>
          <w:szCs w:val="24"/>
        </w:rPr>
        <w:t>[0.7</w:t>
      </w:r>
      <w:proofErr w:type="gramStart"/>
      <w:r w:rsidR="00A75A21" w:rsidRPr="00127122">
        <w:rPr>
          <w:sz w:val="24"/>
          <w:szCs w:val="24"/>
        </w:rPr>
        <w:t>,1.4</w:t>
      </w:r>
      <w:proofErr w:type="gramEnd"/>
      <w:r w:rsidR="00A75A21" w:rsidRPr="00127122">
        <w:rPr>
          <w:sz w:val="24"/>
          <w:szCs w:val="24"/>
        </w:rPr>
        <w:t xml:space="preserve">].  </w:t>
      </w:r>
      <w:r w:rsidR="001B266B" w:rsidRPr="00127122">
        <w:rPr>
          <w:sz w:val="24"/>
          <w:szCs w:val="24"/>
        </w:rPr>
        <w:t xml:space="preserve">The </w:t>
      </w:r>
      <w:r w:rsidR="002D1454" w:rsidRPr="00127122">
        <w:rPr>
          <w:sz w:val="24"/>
          <w:szCs w:val="24"/>
        </w:rPr>
        <w:t xml:space="preserve">estimation of the sample mean </w:t>
      </w:r>
      <w:r w:rsidR="005C4698" w:rsidRPr="00127122">
        <w:rPr>
          <w:position w:val="-14"/>
          <w:sz w:val="24"/>
          <w:szCs w:val="24"/>
        </w:rPr>
        <w:object w:dxaOrig="420" w:dyaOrig="380" w14:anchorId="6FCDA96D">
          <v:shape id="_x0000_i1044" type="#_x0000_t75" style="width:21.1pt;height:18.8pt" o:ole="">
            <v:imagedata r:id="rId44" o:title=""/>
          </v:shape>
          <o:OLEObject Type="Embed" ProgID="Equation.3" ShapeID="_x0000_i1044" DrawAspect="Content" ObjectID="_1500113601" r:id="rId45"/>
        </w:object>
      </w:r>
      <w:r w:rsidR="002D1454" w:rsidRPr="00127122">
        <w:rPr>
          <w:sz w:val="24"/>
          <w:szCs w:val="24"/>
        </w:rPr>
        <w:t>and</w:t>
      </w:r>
      <w:r w:rsidR="00252917" w:rsidRPr="00127122">
        <w:rPr>
          <w:sz w:val="24"/>
          <w:szCs w:val="24"/>
        </w:rPr>
        <w:t xml:space="preserve"> </w:t>
      </w:r>
      <w:r w:rsidR="00252917" w:rsidRPr="00127122">
        <w:rPr>
          <w:position w:val="-14"/>
          <w:sz w:val="24"/>
          <w:szCs w:val="24"/>
        </w:rPr>
        <w:object w:dxaOrig="279" w:dyaOrig="380" w14:anchorId="0097934B">
          <v:shape id="_x0000_i1045" type="#_x0000_t75" style="width:13.3pt;height:19.7pt" o:ole="">
            <v:imagedata r:id="rId46" o:title=""/>
          </v:shape>
          <o:OLEObject Type="Embed" ProgID="Equation.3" ShapeID="_x0000_i1045" DrawAspect="Content" ObjectID="_1500113602" r:id="rId47"/>
        </w:object>
      </w:r>
      <w:r w:rsidR="002D1454" w:rsidRPr="00127122">
        <w:rPr>
          <w:sz w:val="24"/>
          <w:szCs w:val="24"/>
        </w:rPr>
        <w:t xml:space="preserve"> </w:t>
      </w:r>
      <w:r w:rsidR="003E4BA8" w:rsidRPr="00127122">
        <w:rPr>
          <w:sz w:val="24"/>
          <w:szCs w:val="24"/>
        </w:rPr>
        <w:t xml:space="preserve">are obtained from a </w:t>
      </w:r>
      <w:proofErr w:type="spellStart"/>
      <w:r w:rsidR="003E4BA8" w:rsidRPr="00127122">
        <w:rPr>
          <w:sz w:val="24"/>
          <w:szCs w:val="24"/>
        </w:rPr>
        <w:t>DESeq</w:t>
      </w:r>
      <w:proofErr w:type="spellEnd"/>
      <w:r w:rsidR="003E4BA8" w:rsidRPr="00127122">
        <w:rPr>
          <w:sz w:val="24"/>
          <w:szCs w:val="24"/>
        </w:rPr>
        <w:t xml:space="preserve"> </w:t>
      </w:r>
      <w:r w:rsidR="003E4BA8" w:rsidRPr="00127122">
        <w:rPr>
          <w:sz w:val="24"/>
          <w:szCs w:val="24"/>
        </w:rPr>
        <w:fldChar w:fldCharType="begin"/>
      </w:r>
      <w:r w:rsidR="00BB719C" w:rsidRPr="00127122">
        <w:rPr>
          <w:sz w:val="24"/>
          <w:szCs w:val="24"/>
        </w:rPr>
        <w:instrText xml:space="preserve"> ADDIN EN.CITE &lt;EndNote&gt;&lt;Cite&gt;&lt;Author&gt;Anders&lt;/Author&gt;&lt;Year&gt;2010&lt;/Year&gt;&lt;RecNum&gt;34&lt;/RecNum&gt;&lt;DisplayText&gt;[15]&lt;/DisplayText&gt;&lt;record&gt;&lt;rec-number&gt;34&lt;/rec-number&gt;&lt;foreign-keys&gt;&lt;key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rsidR="003E4BA8" w:rsidRPr="00127122">
        <w:rPr>
          <w:sz w:val="24"/>
          <w:szCs w:val="24"/>
        </w:rPr>
        <w:fldChar w:fldCharType="separate"/>
      </w:r>
      <w:r w:rsidR="00BB719C" w:rsidRPr="00127122">
        <w:rPr>
          <w:noProof/>
          <w:sz w:val="24"/>
          <w:szCs w:val="24"/>
        </w:rPr>
        <w:t>[</w:t>
      </w:r>
      <w:hyperlink w:anchor="_ENREF_15" w:tooltip="Anders, 2010 #34" w:history="1">
        <w:r w:rsidR="003E2083" w:rsidRPr="00127122">
          <w:rPr>
            <w:noProof/>
            <w:sz w:val="24"/>
            <w:szCs w:val="24"/>
          </w:rPr>
          <w:t>15</w:t>
        </w:r>
      </w:hyperlink>
      <w:r w:rsidR="00BB719C" w:rsidRPr="00127122">
        <w:rPr>
          <w:noProof/>
          <w:sz w:val="24"/>
          <w:szCs w:val="24"/>
        </w:rPr>
        <w:t>]</w:t>
      </w:r>
      <w:r w:rsidR="003E4BA8" w:rsidRPr="00127122">
        <w:rPr>
          <w:sz w:val="24"/>
          <w:szCs w:val="24"/>
        </w:rPr>
        <w:fldChar w:fldCharType="end"/>
      </w:r>
      <w:r w:rsidR="003E4BA8" w:rsidRPr="00127122">
        <w:rPr>
          <w:sz w:val="24"/>
          <w:szCs w:val="24"/>
        </w:rPr>
        <w:t xml:space="preserve"> analysis of RNA-</w:t>
      </w:r>
      <w:proofErr w:type="spellStart"/>
      <w:r w:rsidR="003E4BA8" w:rsidRPr="00127122">
        <w:rPr>
          <w:sz w:val="24"/>
          <w:szCs w:val="24"/>
        </w:rPr>
        <w:t>Seq</w:t>
      </w:r>
      <w:proofErr w:type="spellEnd"/>
      <w:r w:rsidR="003E4BA8" w:rsidRPr="00127122">
        <w:rPr>
          <w:sz w:val="24"/>
          <w:szCs w:val="24"/>
        </w:rPr>
        <w:t xml:space="preserve"> raw count data from the 10 randomly chosen human normal breast tissue samples obtained from TCGA (</w:t>
      </w:r>
      <w:r w:rsidR="006D5C69" w:rsidRPr="00127122">
        <w:rPr>
          <w:sz w:val="24"/>
          <w:szCs w:val="24"/>
        </w:rPr>
        <w:t>see previous section)</w:t>
      </w:r>
      <w:r w:rsidR="003E4BA8" w:rsidRPr="00127122">
        <w:rPr>
          <w:sz w:val="24"/>
          <w:szCs w:val="24"/>
        </w:rPr>
        <w:t>.</w:t>
      </w:r>
      <w:r w:rsidR="002D1454" w:rsidRPr="00127122">
        <w:rPr>
          <w:sz w:val="24"/>
          <w:szCs w:val="24"/>
        </w:rPr>
        <w:t xml:space="preserve">.  </w:t>
      </w:r>
      <w:r w:rsidR="00201DE6" w:rsidRPr="00127122">
        <w:rPr>
          <w:sz w:val="24"/>
          <w:szCs w:val="24"/>
        </w:rPr>
        <w:t>Then</w:t>
      </w:r>
      <w:r w:rsidR="00E4476E" w:rsidRPr="00127122">
        <w:rPr>
          <w:sz w:val="24"/>
          <w:szCs w:val="24"/>
        </w:rPr>
        <w:t>,</w:t>
      </w:r>
      <w:r w:rsidR="00201DE6" w:rsidRPr="00127122">
        <w:rPr>
          <w:sz w:val="24"/>
          <w:szCs w:val="24"/>
        </w:rPr>
        <w:t xml:space="preserve"> to </w:t>
      </w:r>
      <w:r w:rsidR="00E4476E" w:rsidRPr="00127122">
        <w:rPr>
          <w:sz w:val="24"/>
          <w:szCs w:val="24"/>
        </w:rPr>
        <w:t xml:space="preserve">generate simulated </w:t>
      </w:r>
      <w:r w:rsidR="00201DE6" w:rsidRPr="00127122">
        <w:rPr>
          <w:sz w:val="24"/>
          <w:szCs w:val="24"/>
        </w:rPr>
        <w:t>patterns of genes across</w:t>
      </w:r>
      <w:r w:rsidR="001754BF" w:rsidRPr="00127122">
        <w:rPr>
          <w:sz w:val="24"/>
          <w:szCs w:val="24"/>
        </w:rPr>
        <w:t xml:space="preserve"> </w:t>
      </w:r>
      <w:r w:rsidR="00E4476E" w:rsidRPr="00127122">
        <w:rPr>
          <w:sz w:val="24"/>
          <w:szCs w:val="24"/>
        </w:rPr>
        <w:t>groups</w:t>
      </w:r>
      <w:r w:rsidR="001754BF" w:rsidRPr="00127122">
        <w:rPr>
          <w:sz w:val="24"/>
          <w:szCs w:val="24"/>
        </w:rPr>
        <w:t xml:space="preserve"> of samples, we defined</w:t>
      </w:r>
      <w:r w:rsidR="000D3516" w:rsidRPr="00127122">
        <w:rPr>
          <w:position w:val="-14"/>
          <w:sz w:val="24"/>
          <w:szCs w:val="24"/>
        </w:rPr>
        <w:object w:dxaOrig="1280" w:dyaOrig="420" w14:anchorId="719E82FF">
          <v:shape id="_x0000_i1046" type="#_x0000_t75" style="width:63.75pt;height:21.1pt" o:ole="">
            <v:imagedata r:id="rId48" o:title=""/>
          </v:shape>
          <o:OLEObject Type="Embed" ProgID="Equation.3" ShapeID="_x0000_i1046" DrawAspect="Content" ObjectID="_1500113603" r:id="rId49"/>
        </w:object>
      </w:r>
      <w:r w:rsidR="001754BF" w:rsidRPr="00127122">
        <w:rPr>
          <w:sz w:val="24"/>
          <w:szCs w:val="24"/>
        </w:rPr>
        <w:t>, where S</w:t>
      </w:r>
      <w:r w:rsidR="001754BF" w:rsidRPr="00127122">
        <w:rPr>
          <w:sz w:val="24"/>
          <w:szCs w:val="24"/>
          <w:vertAlign w:val="subscript"/>
        </w:rPr>
        <w:t>1</w:t>
      </w:r>
      <w:r w:rsidR="001754BF" w:rsidRPr="00127122">
        <w:rPr>
          <w:sz w:val="24"/>
          <w:szCs w:val="24"/>
        </w:rPr>
        <w:t xml:space="preserve"> is the control group of samples, S</w:t>
      </w:r>
      <w:r w:rsidR="000E146E" w:rsidRPr="00127122">
        <w:rPr>
          <w:sz w:val="24"/>
          <w:szCs w:val="24"/>
          <w:vertAlign w:val="subscript"/>
        </w:rPr>
        <w:t>m</w:t>
      </w:r>
      <w:r w:rsidR="001754BF" w:rsidRPr="00127122">
        <w:rPr>
          <w:sz w:val="24"/>
          <w:szCs w:val="24"/>
        </w:rPr>
        <w:t xml:space="preserve"> is a group of sample</w:t>
      </w:r>
      <w:r w:rsidR="00E4476E" w:rsidRPr="00127122">
        <w:rPr>
          <w:sz w:val="24"/>
          <w:szCs w:val="24"/>
        </w:rPr>
        <w:t xml:space="preserve">s with a particular phenotype, </w:t>
      </w:r>
      <w:r w:rsidR="000D3516" w:rsidRPr="00127122">
        <w:rPr>
          <w:position w:val="-14"/>
          <w:sz w:val="24"/>
          <w:szCs w:val="24"/>
        </w:rPr>
        <w:object w:dxaOrig="2540" w:dyaOrig="400" w14:anchorId="1CE64130">
          <v:shape id="_x0000_i1047" type="#_x0000_t75" style="width:126.55pt;height:20.2pt" o:ole="">
            <v:imagedata r:id="rId50" o:title=""/>
          </v:shape>
          <o:OLEObject Type="Embed" ProgID="Equation.3" ShapeID="_x0000_i1047" DrawAspect="Content" ObjectID="_1500113604" r:id="rId51"/>
        </w:object>
      </w:r>
      <w:r w:rsidR="001754BF" w:rsidRPr="00127122">
        <w:rPr>
          <w:sz w:val="24"/>
          <w:szCs w:val="24"/>
        </w:rPr>
        <w:t xml:space="preserve"> </w:t>
      </w:r>
      <w:r w:rsidR="00184BA3" w:rsidRPr="00127122">
        <w:rPr>
          <w:sz w:val="24"/>
          <w:szCs w:val="24"/>
        </w:rPr>
        <w:t xml:space="preserve">and </w:t>
      </w:r>
    </w:p>
    <w:p w14:paraId="3DCD6455" w14:textId="4E76E297" w:rsidR="00201DE6" w:rsidRPr="00127122" w:rsidRDefault="000D3516" w:rsidP="000828A4">
      <w:pPr>
        <w:spacing w:line="480" w:lineRule="auto"/>
        <w:rPr>
          <w:sz w:val="24"/>
          <w:szCs w:val="24"/>
        </w:rPr>
      </w:pPr>
      <w:r w:rsidRPr="00127122">
        <w:rPr>
          <w:position w:val="-52"/>
          <w:sz w:val="24"/>
          <w:szCs w:val="24"/>
        </w:rPr>
        <w:object w:dxaOrig="2640" w:dyaOrig="1160" w14:anchorId="5D2779C2">
          <v:shape id="_x0000_i1048" type="#_x0000_t75" style="width:132.1pt;height:57.8pt" o:ole="">
            <v:imagedata r:id="rId52" o:title=""/>
          </v:shape>
          <o:OLEObject Type="Embed" ProgID="Equation.3" ShapeID="_x0000_i1048" DrawAspect="Content" ObjectID="_1500113605" r:id="rId53"/>
        </w:object>
      </w:r>
      <w:r w:rsidR="00884DDA" w:rsidRPr="00127122">
        <w:rPr>
          <w:sz w:val="24"/>
          <w:szCs w:val="24"/>
        </w:rPr>
        <w:t>.</w:t>
      </w:r>
    </w:p>
    <w:p w14:paraId="0B8EECBF" w14:textId="0B8517F4" w:rsidR="003B0750" w:rsidRPr="00127122" w:rsidRDefault="00852FB9" w:rsidP="000828A4">
      <w:pPr>
        <w:spacing w:line="480" w:lineRule="auto"/>
        <w:rPr>
          <w:sz w:val="24"/>
          <w:szCs w:val="24"/>
        </w:rPr>
      </w:pPr>
      <w:r w:rsidRPr="00127122">
        <w:rPr>
          <w:sz w:val="24"/>
          <w:szCs w:val="24"/>
        </w:rPr>
        <w:t xml:space="preserve">The parameter </w:t>
      </w:r>
      <w:r w:rsidR="00C52CC6" w:rsidRPr="00127122">
        <w:rPr>
          <w:position w:val="-14"/>
          <w:sz w:val="24"/>
          <w:szCs w:val="24"/>
        </w:rPr>
        <w:object w:dxaOrig="360" w:dyaOrig="400" w14:anchorId="271886AF">
          <v:shape id="_x0000_i1049" type="#_x0000_t75" style="width:17.9pt;height:20.2pt" o:ole="">
            <v:imagedata r:id="rId54" o:title=""/>
          </v:shape>
          <o:OLEObject Type="Embed" ProgID="Equation.3" ShapeID="_x0000_i1049" DrawAspect="Content" ObjectID="_1500113606" r:id="rId55"/>
        </w:object>
      </w:r>
      <w:r w:rsidRPr="00127122">
        <w:rPr>
          <w:sz w:val="24"/>
          <w:szCs w:val="24"/>
        </w:rPr>
        <w:t xml:space="preserve"> denotes the lower bound of differential expression </w:t>
      </w:r>
      <w:r w:rsidR="00DF0DE4" w:rsidRPr="00127122">
        <w:rPr>
          <w:sz w:val="24"/>
          <w:szCs w:val="24"/>
        </w:rPr>
        <w:t xml:space="preserve">for the </w:t>
      </w:r>
      <w:proofErr w:type="spellStart"/>
      <w:r w:rsidR="00E25087" w:rsidRPr="00127122">
        <w:rPr>
          <w:i/>
          <w:sz w:val="24"/>
          <w:szCs w:val="24"/>
        </w:rPr>
        <w:t>g</w:t>
      </w:r>
      <w:r w:rsidR="00DF0DE4" w:rsidRPr="00127122">
        <w:rPr>
          <w:sz w:val="24"/>
          <w:szCs w:val="24"/>
        </w:rPr>
        <w:t>th</w:t>
      </w:r>
      <w:proofErr w:type="spellEnd"/>
      <w:r w:rsidR="00DF0DE4" w:rsidRPr="00127122">
        <w:rPr>
          <w:sz w:val="24"/>
          <w:szCs w:val="24"/>
        </w:rPr>
        <w:t xml:space="preserve"> gene </w:t>
      </w:r>
      <w:r w:rsidRPr="00127122">
        <w:rPr>
          <w:sz w:val="24"/>
          <w:szCs w:val="24"/>
        </w:rPr>
        <w:t>betwee</w:t>
      </w:r>
      <w:r w:rsidR="005F0335" w:rsidRPr="00127122">
        <w:rPr>
          <w:sz w:val="24"/>
          <w:szCs w:val="24"/>
        </w:rPr>
        <w:t>n S</w:t>
      </w:r>
      <w:r w:rsidR="00E25087" w:rsidRPr="00127122">
        <w:rPr>
          <w:sz w:val="24"/>
          <w:szCs w:val="24"/>
          <w:vertAlign w:val="subscript"/>
        </w:rPr>
        <w:t>m</w:t>
      </w:r>
      <w:r w:rsidR="005F0335" w:rsidRPr="00127122">
        <w:rPr>
          <w:sz w:val="24"/>
          <w:szCs w:val="24"/>
        </w:rPr>
        <w:t xml:space="preserve"> and S</w:t>
      </w:r>
      <w:r w:rsidR="005F0335" w:rsidRPr="00127122">
        <w:rPr>
          <w:sz w:val="24"/>
          <w:szCs w:val="24"/>
          <w:vertAlign w:val="subscript"/>
        </w:rPr>
        <w:t>1</w:t>
      </w:r>
      <w:r w:rsidR="00656392" w:rsidRPr="00127122">
        <w:rPr>
          <w:sz w:val="24"/>
          <w:szCs w:val="24"/>
        </w:rPr>
        <w:t xml:space="preserve">; it was set at different levels for the respective groups. </w:t>
      </w:r>
      <w:r w:rsidR="00533FB7" w:rsidRPr="00127122">
        <w:rPr>
          <w:sz w:val="24"/>
          <w:szCs w:val="24"/>
        </w:rPr>
        <w:t xml:space="preserve">We let </w:t>
      </w:r>
      <w:r w:rsidR="00C52CC6" w:rsidRPr="00127122">
        <w:rPr>
          <w:position w:val="-10"/>
          <w:sz w:val="24"/>
          <w:szCs w:val="24"/>
        </w:rPr>
        <w:object w:dxaOrig="859" w:dyaOrig="360" w14:anchorId="0DE03C6E">
          <v:shape id="_x0000_i1050" type="#_x0000_t75" style="width:42.65pt;height:17.9pt" o:ole="">
            <v:imagedata r:id="rId56" o:title=""/>
          </v:shape>
          <o:OLEObject Type="Embed" ProgID="Equation.3" ShapeID="_x0000_i1050" DrawAspect="Content" ObjectID="_1500113607" r:id="rId57"/>
        </w:object>
      </w:r>
      <w:r w:rsidR="00844956" w:rsidRPr="00127122">
        <w:rPr>
          <w:sz w:val="24"/>
          <w:szCs w:val="24"/>
        </w:rPr>
        <w:t xml:space="preserve"> denote the s</w:t>
      </w:r>
      <w:r w:rsidR="00533FB7" w:rsidRPr="00127122">
        <w:rPr>
          <w:sz w:val="24"/>
          <w:szCs w:val="24"/>
        </w:rPr>
        <w:t xml:space="preserve">et of genes that are up-regulated and </w:t>
      </w:r>
      <w:r w:rsidR="00C52CC6" w:rsidRPr="00127122">
        <w:rPr>
          <w:position w:val="-10"/>
          <w:sz w:val="24"/>
          <w:szCs w:val="24"/>
        </w:rPr>
        <w:object w:dxaOrig="1020" w:dyaOrig="360" w14:anchorId="1000D8AD">
          <v:shape id="_x0000_i1051" type="#_x0000_t75" style="width:50.9pt;height:17.9pt" o:ole="">
            <v:imagedata r:id="rId58" o:title=""/>
          </v:shape>
          <o:OLEObject Type="Embed" ProgID="Equation.3" ShapeID="_x0000_i1051" DrawAspect="Content" ObjectID="_1500113608" r:id="rId59"/>
        </w:object>
      </w:r>
      <w:r w:rsidR="00533FB7" w:rsidRPr="00127122">
        <w:rPr>
          <w:sz w:val="24"/>
          <w:szCs w:val="24"/>
        </w:rPr>
        <w:t xml:space="preserve"> denote the set of genes that are down-regulated.  </w:t>
      </w:r>
    </w:p>
    <w:p w14:paraId="051D0307" w14:textId="77777777" w:rsidR="00760417" w:rsidRPr="00127122" w:rsidRDefault="000C5728" w:rsidP="000828A4">
      <w:pPr>
        <w:spacing w:line="480" w:lineRule="auto"/>
        <w:rPr>
          <w:b/>
          <w:sz w:val="24"/>
          <w:szCs w:val="24"/>
        </w:rPr>
      </w:pPr>
      <w:proofErr w:type="spellStart"/>
      <w:r w:rsidRPr="00127122">
        <w:rPr>
          <w:b/>
          <w:sz w:val="24"/>
          <w:szCs w:val="24"/>
        </w:rPr>
        <w:lastRenderedPageBreak/>
        <w:t>Toxicogenomics</w:t>
      </w:r>
      <w:proofErr w:type="spellEnd"/>
      <w:r w:rsidRPr="00127122">
        <w:rPr>
          <w:b/>
          <w:sz w:val="24"/>
          <w:szCs w:val="24"/>
        </w:rPr>
        <w:t xml:space="preserve"> </w:t>
      </w:r>
      <w:r w:rsidR="009D3BED" w:rsidRPr="00127122">
        <w:rPr>
          <w:b/>
          <w:sz w:val="24"/>
          <w:szCs w:val="24"/>
        </w:rPr>
        <w:t>RNA-</w:t>
      </w:r>
      <w:proofErr w:type="spellStart"/>
      <w:r w:rsidR="009D3BED" w:rsidRPr="00127122">
        <w:rPr>
          <w:b/>
          <w:sz w:val="24"/>
          <w:szCs w:val="24"/>
        </w:rPr>
        <w:t>Seq</w:t>
      </w:r>
      <w:proofErr w:type="spellEnd"/>
      <w:r w:rsidR="009D3BED" w:rsidRPr="00127122">
        <w:rPr>
          <w:b/>
          <w:sz w:val="24"/>
          <w:szCs w:val="24"/>
        </w:rPr>
        <w:t xml:space="preserve"> </w:t>
      </w:r>
      <w:r w:rsidRPr="00127122">
        <w:rPr>
          <w:b/>
          <w:sz w:val="24"/>
          <w:szCs w:val="24"/>
        </w:rPr>
        <w:t>data</w:t>
      </w:r>
    </w:p>
    <w:p w14:paraId="4509DA64" w14:textId="743B8D7F" w:rsidR="0013113C" w:rsidRPr="00127122" w:rsidRDefault="00355501" w:rsidP="000828A4">
      <w:pPr>
        <w:spacing w:line="480" w:lineRule="auto"/>
        <w:rPr>
          <w:sz w:val="24"/>
          <w:szCs w:val="24"/>
        </w:rPr>
      </w:pPr>
      <w:r w:rsidRPr="00127122">
        <w:rPr>
          <w:sz w:val="24"/>
          <w:szCs w:val="24"/>
        </w:rPr>
        <w:t>RNA-</w:t>
      </w:r>
      <w:proofErr w:type="spellStart"/>
      <w:r w:rsidRPr="00127122">
        <w:rPr>
          <w:sz w:val="24"/>
          <w:szCs w:val="24"/>
        </w:rPr>
        <w:t>Seq</w:t>
      </w:r>
      <w:proofErr w:type="spellEnd"/>
      <w:r w:rsidRPr="00127122">
        <w:rPr>
          <w:sz w:val="24"/>
          <w:szCs w:val="24"/>
        </w:rPr>
        <w:t xml:space="preserve"> data from the </w:t>
      </w:r>
      <w:proofErr w:type="spellStart"/>
      <w:r w:rsidRPr="00127122">
        <w:rPr>
          <w:sz w:val="24"/>
          <w:szCs w:val="24"/>
        </w:rPr>
        <w:t>MicroA</w:t>
      </w:r>
      <w:r w:rsidR="00184241" w:rsidRPr="00127122">
        <w:rPr>
          <w:sz w:val="24"/>
          <w:szCs w:val="24"/>
        </w:rPr>
        <w:t>rray</w:t>
      </w:r>
      <w:proofErr w:type="spellEnd"/>
      <w:r w:rsidR="00184241" w:rsidRPr="00127122">
        <w:rPr>
          <w:sz w:val="24"/>
          <w:szCs w:val="24"/>
        </w:rPr>
        <w:t xml:space="preserve"> Quality Control phase III (Sequence Quality Control (SEQC)) crowd source</w:t>
      </w:r>
      <w:r w:rsidR="00A86A32" w:rsidRPr="00127122">
        <w:rPr>
          <w:sz w:val="24"/>
          <w:szCs w:val="24"/>
        </w:rPr>
        <w:t xml:space="preserve"> </w:t>
      </w:r>
      <w:proofErr w:type="spellStart"/>
      <w:r w:rsidR="007D5487" w:rsidRPr="00127122">
        <w:rPr>
          <w:sz w:val="24"/>
          <w:szCs w:val="24"/>
        </w:rPr>
        <w:t>toxicogenomics</w:t>
      </w:r>
      <w:proofErr w:type="spellEnd"/>
      <w:r w:rsidR="007D5487" w:rsidRPr="00127122">
        <w:rPr>
          <w:sz w:val="24"/>
          <w:szCs w:val="24"/>
        </w:rPr>
        <w:t xml:space="preserve"> </w:t>
      </w:r>
      <w:r w:rsidR="002D0C81" w:rsidRPr="00127122">
        <w:rPr>
          <w:sz w:val="24"/>
          <w:szCs w:val="24"/>
        </w:rPr>
        <w:t>(</w:t>
      </w:r>
      <w:proofErr w:type="spellStart"/>
      <w:r w:rsidR="002D0C81" w:rsidRPr="00127122">
        <w:rPr>
          <w:sz w:val="24"/>
          <w:szCs w:val="24"/>
        </w:rPr>
        <w:t>TGxSEQC</w:t>
      </w:r>
      <w:proofErr w:type="spellEnd"/>
      <w:r w:rsidR="002D0C81" w:rsidRPr="00127122">
        <w:rPr>
          <w:sz w:val="24"/>
          <w:szCs w:val="24"/>
        </w:rPr>
        <w:t xml:space="preserve">) </w:t>
      </w:r>
      <w:r w:rsidR="00A86A32" w:rsidRPr="00127122">
        <w:rPr>
          <w:sz w:val="24"/>
          <w:szCs w:val="24"/>
        </w:rPr>
        <w:t>effort</w:t>
      </w:r>
      <w:r w:rsidR="007D5487" w:rsidRPr="00127122">
        <w:rPr>
          <w:sz w:val="24"/>
          <w:szCs w:val="24"/>
        </w:rPr>
        <w:t xml:space="preserve"> </w:t>
      </w:r>
      <w:r w:rsidR="00352ED0" w:rsidRPr="00127122">
        <w:rPr>
          <w:sz w:val="24"/>
          <w:szCs w:val="24"/>
        </w:rPr>
        <w:fldChar w:fldCharType="begin">
          <w:fldData xml:space="preserve">PEVuZE5vdGU+PENpdGU+PEF1dGhvcj5XYW5nPC9BdXRob3I+PFllYXI+MjAxNDwvWWVhcj48UmVj
TnVtPjE0PC9SZWNOdW0+PERpc3BsYXlUZXh0PlsxXTwvRGlzcGxheVRleHQ+PHJlY29yZD48cmVj
LW51bWJlcj4xNDwvcmVjLW51bWJlcj48Zm9yZWlnbi1rZXlzPjxrZXkgYXBwPSJFTiIgZGItaWQ9
ImFlcnplZDlwZDI1c3JjZWZwOWJ2emY5ejBlMHZ6NTBzZGRkMCIgdGltZXN0YW1wPSIxNDM4MzU2
MjQ1Ij4xNDwva2V5PjwvZm9yZWlnbi1rZXlzPjxyZWYtdHlwZSBuYW1lPSJKb3VybmFsIEFydGlj
bGUiPjE3PC9yZWYtdHlwZT48Y29udHJpYnV0b3JzPjxhdXRob3JzPjxhdXRob3I+V2FuZywgQy48
L2F1dGhvcj48YXV0aG9yPkdvbmcsIEIuPC9hdXRob3I+PGF1dGhvcj5CdXNoZWwsIFAuIFIuPC9h
dXRob3I+PGF1dGhvcj5UaGllcnJ5LU1pZWcsIEouPC9hdXRob3I+PGF1dGhvcj5UaGllcnJ5LU1p
ZWcsIEQuPC9hdXRob3I+PGF1dGhvcj5YdSwgSi48L2F1dGhvcj48YXV0aG9yPkZhbmcsIEguPC9h
dXRob3I+PGF1dGhvcj5Ib25nLCBILjwvYXV0aG9yPjxhdXRob3I+U2hlbiwgSi48L2F1dGhvcj48
YXV0aG9yPlN1LCBaLjwvYXV0aG9yPjxhdXRob3I+TWVlaGFuLCBKLjwvYXV0aG9yPjxhdXRob3I+
TGksIFguPC9hdXRob3I+PGF1dGhvcj5ZYW5nLCBMLjwvYXV0aG9yPjxhdXRob3I+TGksIEguPC9h
dXRob3I+PGF1dGhvcj5MYWJhaiwgUC4gUC48L2F1dGhvcj48YXV0aG9yPktyZWlsLCBELiBQLjwv
YXV0aG9yPjxhdXRob3I+TWVnaGVyYmksIEQuPC9hdXRob3I+PGF1dGhvcj5HYWosIFMuPC9hdXRo
b3I+PGF1dGhvcj5DYWltZW50LCBGLjwvYXV0aG9yPjxhdXRob3I+dmFuIERlbGZ0LCBKLjwvYXV0
aG9yPjxhdXRob3I+S2xlaW5qYW5zLCBKLjwvYXV0aG9yPjxhdXRob3I+U2NoZXJlciwgQS48L2F1
dGhvcj48YXV0aG9yPkRldmFuYXJheWFuLCBWLjwvYXV0aG9yPjxhdXRob3I+V2FuZywgSi48L2F1
dGhvcj48YXV0aG9yPllhbmcsIFkuPC9hdXRob3I+PGF1dGhvcj5RaWFuLCBILiBSLjwvYXV0aG9y
PjxhdXRob3I+TGFuY2FzaGlyZSwgTC4gSi48L2F1dGhvcj48YXV0aG9yPkJlc3NhcmFib3ZhLCBN
LjwvYXV0aG9yPjxhdXRob3I+Tmlrb2xza3ksIFkuPC9hdXRob3I+PGF1dGhvcj5GdXJsYW5lbGxv
LCBDLjwvYXV0aG9yPjxhdXRob3I+Q2hpZXJpY2ksIE0uPC9hdXRob3I+PGF1dGhvcj5BbGJhbmVz
ZSwgRC48L2F1dGhvcj48YXV0aG9yPkp1cm1hbiwgRy48L2F1dGhvcj48YXV0aG9yPlJpY2NhZG9u
bmEsIFMuPC9hdXRob3I+PGF1dGhvcj5GaWxvc2ksIE0uPC9hdXRob3I+PGF1dGhvcj5WaXNpbnRh
aW5lciwgUi48L2F1dGhvcj48YXV0aG9yPlpoYW5nLCBLLiBLLjwvYXV0aG9yPjxhdXRob3I+TGks
IEouPC9hdXRob3I+PGF1dGhvcj5Ic2llaCwgSi4gSC48L2F1dGhvcj48YXV0aG9yPlN2b2JvZGEs
IEQuIEwuPC9hdXRob3I+PGF1dGhvcj5GdXNjb2UsIEouIEMuPC9hdXRob3I+PGF1dGhvcj5EZW5n
LCBZLjwvYXV0aG9yPjxhdXRob3I+U2hpLCBMLjwvYXV0aG9yPjxhdXRob3I+UGF1bGVzLCBSLiBT
LjwvYXV0aG9yPjxhdXRob3I+QXVlcmJhY2gsIFMuIFMuPC9hdXRob3I+PGF1dGhvcj5Ub25nLCBX
LjwvYXV0aG9yPjwvYXV0aG9ycz48L2NvbnRyaWJ1dG9ycz48YXV0aC1hZGRyZXNzPjFdIENlbnRl
ciBmb3IgR2Vub21pY3MgYW5kIERpdmlzaW9uIG9mIE1pY3JvYmlvbG9neSAmYW1wO01vbGVjdWxh
ciBHZW5ldGljcywgU2Nob29sIG9mIE1lZGljaW5lLCBMb21hIExpbmRhIFVuaXZlcnNpdHksIExv
bWEgTGluZGEsIENhbGlmb3JuaWEsIFVTQS4gWzJdLiYjeEQ7MV0gRGl2aXNpb24gb2YgQmlvaW5m
b3JtYXRpY3MgYW5kIEJpb3N0YXRpc3RpY3MsIE5hdGlvbmFsIENlbnRlciBmb3IgVG94aWNvbG9n
aWNhbCBSZXNlYXJjaCwgVVMgRm9vZCBhbmQgRHJ1ZyBBZG1pbmlzdHJhdGlvbiwgSmVmZmVyc29u
LCBBcmthbnNhcywgVVNBLiBbMl0uJiN4RDsxXSBNaWNyb2FycmF5IGFuZCBHZW5vbWUgSW5mb3Jt
YXRpY3MgR3JvdXAsIE5hdGlvbmFsIEluc3RpdHV0ZSBvZiBFbnZpcm9ubWVudGFsIEhlYWx0aCBT
Y2llbmNlcywgUmVzZWFyY2ggVHJpYW5nbGUgUGFyaywgTm9ydGggQ2Fyb2xpbmEsIFVTQS4gWzJd
IEJpb3N0YXRpc3RpY3MgQnJhbmNoLCBOYXRpb25hbCBJbnN0aXR1dGUgb2YgRW52aXJvbm1lbnRh
bCBIZWFsdGggU2NpZW5jZXMsIFJlc2VhcmNoIFRyaWFuZ2xlIFBhcmssIE5vcnRoIENhcm9saW5h
LCBVU0EuIFszXS4mI3hEO05hdGlvbmFsIENlbnRlciBmb3IgQmlvdGVjaG5vbG9neSBJbmZvcm1h
dGlvbiwgTmF0aW9uYWwgTGlicmFyeSBvZiBNZWRpY2luZSwgTmF0aW9uYWwgSW5zdGl0dXRlcyBv
ZiBIZWFsdGgsIEJldGhlc2RhLCBNYXJ5bGFuZCwgVVNBLiYjeEQ7RGl2aXNpb24gb2YgQmlvaW5m
b3JtYXRpY3MgYW5kIEJpb3N0YXRpc3RpY3MsIE5hdGlvbmFsIENlbnRlciBmb3IgVG94aWNvbG9n
aWNhbCBSZXNlYXJjaCwgVVMgRm9vZCBhbmQgRHJ1ZyBBZG1pbmlzdHJhdGlvbiwgSmVmZmVyc29u
LCBBcmthbnNhcywgVVNBLiYjeEQ7VGhlIE9mZmljZSBvZiBTY2llbnRpZmljIENvb3JkaW5hdGlv
biwgTmF0aW9uYWwgQ2VudGVyIGZvciBUb3hpY29sb2dpY2FsIFJlc2VhcmNoLCBVUyBGb29kIGFu
ZCBEcnVnIEFkbWluaXN0cmF0aW9uLCBKZWZmZXJzb24sIEFya2Fuc2FzLCBVU0EuJiN4RDtGdW5j
dGlvbmFsIEdlbm9taWNzIENvcmUsIERlcGFydG1lbnQgb2YgTW9sZWN1bGFyIE1lZGljaW5lLCBC
ZWNrbWFuIFJlc2VhcmNoIEluc3RpdHV0ZSwgQ2l0eSBvZiBIb3BlLCBEdWFydGUsIENhbGlmb3Ju
aWEsIFVTQS4mI3hEO0NoYWlyIG9mIEJpb2luZm9ybWF0aWNzIFJlc2VhcmNoIEdyb3VwLCBCb2t1
IFVuaXZlcnNpdHkgVmllbm5hLCBWaWVubmEsIEF1c3RyaWEuJiN4RDsxXSBDaGFpciBvZiBCaW9p
bmZvcm1hdGljcyBSZXNlYXJjaCBHcm91cCwgQm9rdSBVbml2ZXJzaXR5IFZpZW5uYSwgVmllbm5h
LCBBdXN0cmlhLiBbMl0gVW5pdmVyc2l0eSBvZiBXYXJ3aWNrLCBDb3ZlbnRyeSwgVUsuJiN4RDtD
TUlORFMgUmVzZWFyY2ggQ2VudGVyLCBEZXBhcnRtZW50IG9mIEVsZWN0cmljYWwgYW5kIENvbXB1
dGVyIEVuZ2luZWVyaW5nLCBGcmFuY2lzIENvbGxlZ2Ugb2YgRW5naW5lZXJpbmcsIFVuaXZlcnNp
dHkgb2YgTWFzc2FjaHVzZXR0cywgTG93ZWxsLCBNYXNzYWNodXNldHRzLCBVU0EuJiN4RDtEZXBh
cnRtZW50IG9mIFRveGljb2dlbm9taWNzLCBNYWFzdHJpY2h0IFVuaXZlcnNpdHksIE1hYXN0cmlj
aHQsIHRoZSBOZXRoZXJsYW5kcy4mI3hEO0F1c3RyYWxpYW4gR2Vub21lIFJlc2VhcmNoIEZhY2ls
aXR5IEx0ZC4sIFRoZSBXYWx0ZXIgYW5kIEVsaXphIEhhbGwgSW5zdGl0dXRlIG9mIE1lZGljYWwg
UmVzZWFyY2gsIE1lbGJvdXJuZSwgQXVzdHJhbGlhLiYjeEQ7QWJiVmllLCBJbmMuLCBOb3J0aCBD
aGljYWdvLCBJbGxpbm9pcywgVVNBLiYjeEQ7UmVzZWFyY2ggSW5mb3JtYXRpY3MgYW5kIFN0YXRp
c3RpY3MsIEVsaSBMaWxseSBhbmQgQ29tcGFueSwgTGlsbHkgQ29ycG9yYXRlIENlbnRlciwgSW5k
aWFuYXBvbGlzLCBJbmRpYW5hLCBVU0EuJiN4RDtUaG9tc29uIFJldXRlcnMsIElQICZhbXA7U2Np
ZW5jZSwgQ2FybHNiYWQsIENhbGlmb3JuaWEsIFVTQS4mI3hEO1Zhdmlsb3YgSW5zdGl0dXRlIG9m
IEdlbmVyYWwgR2VuZXRpY3MsIFJ1c3NpYW4gQWNhZGVteSBvZiBTY2llbmNlLCBNb3Njb3csIFJ1
c3NpYS4mI3hEO0ZvbmRhemlvbmUgQnJ1bm8gS2Vzc2xlciwgVHJlbnRvLCBJdGFseS4mI3hEOzFd
IEZvbmRhemlvbmUgQnJ1bm8gS2Vzc2xlciwgVHJlbnRvLCBJdGFseS4gWzJdIENvbXB1dGF0aW9u
YWwgQmlvbG9neSBEZXBhcnRtZW50LCBSZXNlYXJjaCBhbmQgSW5ub3ZhdGlvbiBDZW50cmUsIEZv
bmRhemlvbmUgRWRtdW5kIE1hY2ggKEZFTSksIFNhbiBNaWNoZWxlIGFsbCZhcG9zO0FkaWdlLCBJ
dGFseS4mI3hEO0Jpb2luZm9ybWF0aWNzIGNvcmUsIERlcGFydG1lbnQgb2YgUGF0aG9sb2d5LCBV
bml2ZXJzaXR5IG9mIE5vcnRoIERha290YSwgR3JhbmQgRm9ya3MsIE5vcnRoIERha290YSwgVVNB
LiYjeEQ7MV0gTWljcm9hcnJheSBhbmQgR2Vub21lIEluZm9ybWF0aWNzIEdyb3VwLCBOYXRpb25h
bCBJbnN0aXR1dGUgb2YgRW52aXJvbm1lbnRhbCBIZWFsdGggU2NpZW5jZXMsIFJlc2VhcmNoIFRy
aWFuZ2xlIFBhcmssIE5vcnRoIENhcm9saW5hLCBVU0EuIFsyXSBLZWxseSBHb3Zlcm5tZW50IFNv
bHV0aW9ucywgSW5jLiwgRHVyaGFtLCBOb3J0aCBDYXJvbGluYSwgVVNBLiYjeEQ7QmlvbW9sZWN1
bGFyIFNjcmVlbmluZyBCcmFuY2gsIERpdmlzaW9uIG9mIHRoZSBOYXRpb25hbCBUb3hpY29sb2d5
IFByb2dyYW0sIE5hdGlvbmFsIEluc3RpdHV0ZSBvZiBFbnZpcm9ubWVudGFsIEhlYWx0aCBTY2ll
bmNlcywgUmVzZWFyY2ggVHJpYW5nbGUgUGFyaywgTm9ydGggQ2Fyb2xpbmEsIFVTQS4mI3hEO1NS
QSBJbnRlcm5hdGlvbmFsLCBEdXJoYW0sIE5vcnRoIENhcm9saW5hLCBVU0EuJiN4RDtEaXZpc2lv
biBvZiBTeXN0ZW1zIEJpb2xvZ3ksIE5hdGlvbmFsIENlbnRlciBmb3IgVG94aWNvbG9naWNhbCBS
ZXNlYXJjaCwgVVMgRm9vZCBhbmQgRHJ1ZyBBZG1pbmlzdHJhdGlvbiwgSmVmZmVyc29uLCBBcmth
bnNhcywgVVNBLiYjeEQ7RGVwYXJ0bWVudCBvZiBJbnRlcm5hbCBNZWRpY2luZSBhbmQgQmlvY2hl
bWlzdHJ5LCBSdXNoIFVuaXZlcnNpdHkgTWVkaWNhbCBDZW50ZXIsIENoaWNhZ28sIElsbGlub2lz
LCBVU0EuJiN4RDsxXSBEaXZpc2lvbiBvZiBCaW9pbmZvcm1hdGljcyBhbmQgQmlvc3RhdGlzdGlj
cywgTmF0aW9uYWwgQ2VudGVyIGZvciBUb3hpY29sb2dpY2FsIFJlc2VhcmNoLCBVUyBGb29kIGFu
ZCBEcnVnIEFkbWluaXN0cmF0aW9uLCBKZWZmZXJzb24sIEFya2Fuc2FzLCBVU0EuIFsyXSBTdGF0
ZSBLZXkgTGFib3JhdG9yeSBvZiBHZW5ldGljIEVuZ2luZWVyaW5nIGFuZCBNT0UgS2V5IExhYm9y
YXRvcnkgb2YgQ29udGVtcG9yYXJ5IEFudGhyb3BvbG9neSwgU2Nob29scyBvZiBMaWZlIFNjaWVu
Y2VzIGFuZCBQaGFybWFjeSwgRnVkYW4gVW5pdmVyc2l0eSwgU2hhbmdoYWksIENoaW5hIChMLlMu
JmFwb3M7cyBwcmltYXJ5IGFmZmlsaWF0aW9uKS4mI3hEO0xhYm9yYXRvcnkgb2YgVG94aWNvbG9n
eSBhbmQgUGhhcm1hY29sb2d5LCBOYXRpb25hbCBJbnN0aXR1dGUgb2YgRW52aXJvbm1lbnRhbCBI
ZWFsdGggU2NpZW5jZXMsIFJlc2VhcmNoIFRyaWFuZ2xlIFBhcmssIE5vcnRoIENhcm9saW5hLCBV
U0EuPC9hdXRoLWFkZHJlc3M+PHRpdGxlcz48dGl0bGU+VGhlIGNvbmNvcmRhbmNlIGJldHdlZW4g
Uk5BLXNlcSBhbmQgbWljcm9hcnJheSBkYXRhIGRlcGVuZHMgb24gY2hlbWljYWwgdHJlYXRtZW50
IGFuZCB0cmFuc2NyaXB0IGFidW5kYW5jZTwvdGl0bGU+PHNlY29uZGFyeS10aXRsZT5OYXQgQmlv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bD48cGFnZXM+OTI2LTMyPC9wYWdlcz48dm9sdW1lPjMyPC92b2x1bWU+PG51bWJlcj45PC9udW1i
ZXI+PGRhdGVzPjx5ZWFyPjIwMTQ8L3llYXI+PHB1Yi1kYXRlcz48ZGF0ZT5TZXA8L2RhdGU+PC9w
dWItZGF0ZXM+PC9kYXRlcz48aXNibj4xNTQ2LTE2OTYgKEVsZWN0cm9uaWMpJiN4RDsxMDg3LTAx
NTYgKExpbmtpbmcpPC9pc2JuPjxhY2Nlc3Npb24tbnVtPjI1MTUwODM5PC9hY2Nlc3Npb24tbnVt
Pjx1cmxzPjxyZWxhdGVkLXVybHM+PHVybD5odHRwOi8vd3d3Lm5jYmkubmxtLm5paC5nb3YvcHVi
bWVkLzI1MTUwODM5PC91cmw+PC9yZWxhdGVkLXVybHM+PC91cmxzPjxjdXN0b20yPjQyNDM3MDY8
L2N1c3RvbTI+PGVsZWN0cm9uaWMtcmVzb3VyY2UtbnVtPjEwLjEwMzgvbmJ0LjMwMDE8L2VsZWN0
cm9uaWMtcmVzb3VyY2UtbnVtPjwvcmVjb3JkPjwvQ2l0ZT48L0VuZE5vdGU+
</w:fldData>
        </w:fldChar>
      </w:r>
      <w:r w:rsidR="00352ED0" w:rsidRPr="00127122">
        <w:rPr>
          <w:sz w:val="24"/>
          <w:szCs w:val="24"/>
        </w:rPr>
        <w:instrText xml:space="preserve"> ADDIN EN.CITE </w:instrText>
      </w:r>
      <w:r w:rsidR="00352ED0" w:rsidRPr="00127122">
        <w:rPr>
          <w:sz w:val="24"/>
          <w:szCs w:val="24"/>
        </w:rPr>
        <w:fldChar w:fldCharType="begin">
          <w:fldData xml:space="preserve">PEVuZE5vdGU+PENpdGU+PEF1dGhvcj5XYW5nPC9BdXRob3I+PFllYXI+MjAxNDwvWWVhcj48UmVj
TnVtPjE0PC9SZWNOdW0+PERpc3BsYXlUZXh0PlsxXTwvRGlzcGxheVRleHQ+PHJlY29yZD48cmVj
LW51bWJlcj4xNDwvcmVjLW51bWJlcj48Zm9yZWlnbi1rZXlzPjxrZXkgYXBwPSJFTiIgZGItaWQ9
ImFlcnplZDlwZDI1c3JjZWZwOWJ2emY5ejBlMHZ6NTBzZGRkMCIgdGltZXN0YW1wPSIxNDM4MzU2
MjQ1Ij4xNDwva2V5PjwvZm9yZWlnbi1rZXlzPjxyZWYtdHlwZSBuYW1lPSJKb3VybmFsIEFydGlj
bGUiPjE3PC9yZWYtdHlwZT48Y29udHJpYnV0b3JzPjxhdXRob3JzPjxhdXRob3I+V2FuZywgQy48
L2F1dGhvcj48YXV0aG9yPkdvbmcsIEIuPC9hdXRob3I+PGF1dGhvcj5CdXNoZWwsIFAuIFIuPC9h
dXRob3I+PGF1dGhvcj5UaGllcnJ5LU1pZWcsIEouPC9hdXRob3I+PGF1dGhvcj5UaGllcnJ5LU1p
ZWcsIEQuPC9hdXRob3I+PGF1dGhvcj5YdSwgSi48L2F1dGhvcj48YXV0aG9yPkZhbmcsIEguPC9h
dXRob3I+PGF1dGhvcj5Ib25nLCBILjwvYXV0aG9yPjxhdXRob3I+U2hlbiwgSi48L2F1dGhvcj48
YXV0aG9yPlN1LCBaLjwvYXV0aG9yPjxhdXRob3I+TWVlaGFuLCBKLjwvYXV0aG9yPjxhdXRob3I+
TGksIFguPC9hdXRob3I+PGF1dGhvcj5ZYW5nLCBMLjwvYXV0aG9yPjxhdXRob3I+TGksIEguPC9h
dXRob3I+PGF1dGhvcj5MYWJhaiwgUC4gUC48L2F1dGhvcj48YXV0aG9yPktyZWlsLCBELiBQLjwv
YXV0aG9yPjxhdXRob3I+TWVnaGVyYmksIEQuPC9hdXRob3I+PGF1dGhvcj5HYWosIFMuPC9hdXRo
b3I+PGF1dGhvcj5DYWltZW50LCBGLjwvYXV0aG9yPjxhdXRob3I+dmFuIERlbGZ0LCBKLjwvYXV0
aG9yPjxhdXRob3I+S2xlaW5qYW5zLCBKLjwvYXV0aG9yPjxhdXRob3I+U2NoZXJlciwgQS48L2F1
dGhvcj48YXV0aG9yPkRldmFuYXJheWFuLCBWLjwvYXV0aG9yPjxhdXRob3I+V2FuZywgSi48L2F1
dGhvcj48YXV0aG9yPllhbmcsIFkuPC9hdXRob3I+PGF1dGhvcj5RaWFuLCBILiBSLjwvYXV0aG9y
PjxhdXRob3I+TGFuY2FzaGlyZSwgTC4gSi48L2F1dGhvcj48YXV0aG9yPkJlc3NhcmFib3ZhLCBN
LjwvYXV0aG9yPjxhdXRob3I+Tmlrb2xza3ksIFkuPC9hdXRob3I+PGF1dGhvcj5GdXJsYW5lbGxv
LCBDLjwvYXV0aG9yPjxhdXRob3I+Q2hpZXJpY2ksIE0uPC9hdXRob3I+PGF1dGhvcj5BbGJhbmVz
ZSwgRC48L2F1dGhvcj48YXV0aG9yPkp1cm1hbiwgRy48L2F1dGhvcj48YXV0aG9yPlJpY2NhZG9u
bmEsIFMuPC9hdXRob3I+PGF1dGhvcj5GaWxvc2ksIE0uPC9hdXRob3I+PGF1dGhvcj5WaXNpbnRh
aW5lciwgUi48L2F1dGhvcj48YXV0aG9yPlpoYW5nLCBLLiBLLjwvYXV0aG9yPjxhdXRob3I+TGks
IEouPC9hdXRob3I+PGF1dGhvcj5Ic2llaCwgSi4gSC48L2F1dGhvcj48YXV0aG9yPlN2b2JvZGEs
IEQuIEwuPC9hdXRob3I+PGF1dGhvcj5GdXNjb2UsIEouIEMuPC9hdXRob3I+PGF1dGhvcj5EZW5n
LCBZLjwvYXV0aG9yPjxhdXRob3I+U2hpLCBMLjwvYXV0aG9yPjxhdXRob3I+UGF1bGVzLCBSLiBT
LjwvYXV0aG9yPjxhdXRob3I+QXVlcmJhY2gsIFMuIFMuPC9hdXRob3I+PGF1dGhvcj5Ub25nLCBX
LjwvYXV0aG9yPjwvYXV0aG9ycz48L2NvbnRyaWJ1dG9ycz48YXV0aC1hZGRyZXNzPjFdIENlbnRl
ciBmb3IgR2Vub21pY3MgYW5kIERpdmlzaW9uIG9mIE1pY3JvYmlvbG9neSAmYW1wO01vbGVjdWxh
ciBHZW5ldGljcywgU2Nob29sIG9mIE1lZGljaW5lLCBMb21hIExpbmRhIFVuaXZlcnNpdHksIExv
bWEgTGluZGEsIENhbGlmb3JuaWEsIFVTQS4gWzJdLiYjeEQ7MV0gRGl2aXNpb24gb2YgQmlvaW5m
b3JtYXRpY3MgYW5kIEJpb3N0YXRpc3RpY3MsIE5hdGlvbmFsIENlbnRlciBmb3IgVG94aWNvbG9n
aWNhbCBSZXNlYXJjaCwgVVMgRm9vZCBhbmQgRHJ1ZyBBZG1pbmlzdHJhdGlvbiwgSmVmZmVyc29u
LCBBcmthbnNhcywgVVNBLiBbMl0uJiN4RDsxXSBNaWNyb2FycmF5IGFuZCBHZW5vbWUgSW5mb3Jt
YXRpY3MgR3JvdXAsIE5hdGlvbmFsIEluc3RpdHV0ZSBvZiBFbnZpcm9ubWVudGFsIEhlYWx0aCBT
Y2llbmNlcywgUmVzZWFyY2ggVHJpYW5nbGUgUGFyaywgTm9ydGggQ2Fyb2xpbmEsIFVTQS4gWzJd
IEJpb3N0YXRpc3RpY3MgQnJhbmNoLCBOYXRpb25hbCBJbnN0aXR1dGUgb2YgRW52aXJvbm1lbnRh
bCBIZWFsdGggU2NpZW5jZXMsIFJlc2VhcmNoIFRyaWFuZ2xlIFBhcmssIE5vcnRoIENhcm9saW5h
LCBVU0EuIFszXS4mI3hEO05hdGlvbmFsIENlbnRlciBmb3IgQmlvdGVjaG5vbG9neSBJbmZvcm1h
dGlvbiwgTmF0aW9uYWwgTGlicmFyeSBvZiBNZWRpY2luZSwgTmF0aW9uYWwgSW5zdGl0dXRlcyBv
ZiBIZWFsdGgsIEJldGhlc2RhLCBNYXJ5bGFuZCwgVVNBLiYjeEQ7RGl2aXNpb24gb2YgQmlvaW5m
b3JtYXRpY3MgYW5kIEJpb3N0YXRpc3RpY3MsIE5hdGlvbmFsIENlbnRlciBmb3IgVG94aWNvbG9n
aWNhbCBSZXNlYXJjaCwgVVMgRm9vZCBhbmQgRHJ1ZyBBZG1pbmlzdHJhdGlvbiwgSmVmZmVyc29u
LCBBcmthbnNhcywgVVNBLiYjeEQ7VGhlIE9mZmljZSBvZiBTY2llbnRpZmljIENvb3JkaW5hdGlv
biwgTmF0aW9uYWwgQ2VudGVyIGZvciBUb3hpY29sb2dpY2FsIFJlc2VhcmNoLCBVUyBGb29kIGFu
ZCBEcnVnIEFkbWluaXN0cmF0aW9uLCBKZWZmZXJzb24sIEFya2Fuc2FzLCBVU0EuJiN4RDtGdW5j
dGlvbmFsIEdlbm9taWNzIENvcmUsIERlcGFydG1lbnQgb2YgTW9sZWN1bGFyIE1lZGljaW5lLCBC
ZWNrbWFuIFJlc2VhcmNoIEluc3RpdHV0ZSwgQ2l0eSBvZiBIb3BlLCBEdWFydGUsIENhbGlmb3Ju
aWEsIFVTQS4mI3hEO0NoYWlyIG9mIEJpb2luZm9ybWF0aWNzIFJlc2VhcmNoIEdyb3VwLCBCb2t1
IFVuaXZlcnNpdHkgVmllbm5hLCBWaWVubmEsIEF1c3RyaWEuJiN4RDsxXSBDaGFpciBvZiBCaW9p
bmZvcm1hdGljcyBSZXNlYXJjaCBHcm91cCwgQm9rdSBVbml2ZXJzaXR5IFZpZW5uYSwgVmllbm5h
LCBBdXN0cmlhLiBbMl0gVW5pdmVyc2l0eSBvZiBXYXJ3aWNrLCBDb3ZlbnRyeSwgVUsuJiN4RDtD
TUlORFMgUmVzZWFyY2ggQ2VudGVyLCBEZXBhcnRtZW50IG9mIEVsZWN0cmljYWwgYW5kIENvbXB1
dGVyIEVuZ2luZWVyaW5nLCBGcmFuY2lzIENvbGxlZ2Ugb2YgRW5naW5lZXJpbmcsIFVuaXZlcnNp
dHkgb2YgTWFzc2FjaHVzZXR0cywgTG93ZWxsLCBNYXNzYWNodXNldHRzLCBVU0EuJiN4RDtEZXBh
cnRtZW50IG9mIFRveGljb2dlbm9taWNzLCBNYWFzdHJpY2h0IFVuaXZlcnNpdHksIE1hYXN0cmlj
aHQsIHRoZSBOZXRoZXJsYW5kcy4mI3hEO0F1c3RyYWxpYW4gR2Vub21lIFJlc2VhcmNoIEZhY2ls
aXR5IEx0ZC4sIFRoZSBXYWx0ZXIgYW5kIEVsaXphIEhhbGwgSW5zdGl0dXRlIG9mIE1lZGljYWwg
UmVzZWFyY2gsIE1lbGJvdXJuZSwgQXVzdHJhbGlhLiYjeEQ7QWJiVmllLCBJbmMuLCBOb3J0aCBD
aGljYWdvLCBJbGxpbm9pcywgVVNBLiYjeEQ7UmVzZWFyY2ggSW5mb3JtYXRpY3MgYW5kIFN0YXRp
c3RpY3MsIEVsaSBMaWxseSBhbmQgQ29tcGFueSwgTGlsbHkgQ29ycG9yYXRlIENlbnRlciwgSW5k
aWFuYXBvbGlzLCBJbmRpYW5hLCBVU0EuJiN4RDtUaG9tc29uIFJldXRlcnMsIElQICZhbXA7U2Np
ZW5jZSwgQ2FybHNiYWQsIENhbGlmb3JuaWEsIFVTQS4mI3hEO1Zhdmlsb3YgSW5zdGl0dXRlIG9m
IEdlbmVyYWwgR2VuZXRpY3MsIFJ1c3NpYW4gQWNhZGVteSBvZiBTY2llbmNlLCBNb3Njb3csIFJ1
c3NpYS4mI3hEO0ZvbmRhemlvbmUgQnJ1bm8gS2Vzc2xlciwgVHJlbnRvLCBJdGFseS4mI3hEOzFd
IEZvbmRhemlvbmUgQnJ1bm8gS2Vzc2xlciwgVHJlbnRvLCBJdGFseS4gWzJdIENvbXB1dGF0aW9u
YWwgQmlvbG9neSBEZXBhcnRtZW50LCBSZXNlYXJjaCBhbmQgSW5ub3ZhdGlvbiBDZW50cmUsIEZv
bmRhemlvbmUgRWRtdW5kIE1hY2ggKEZFTSksIFNhbiBNaWNoZWxlIGFsbCZhcG9zO0FkaWdlLCBJ
dGFseS4mI3hEO0Jpb2luZm9ybWF0aWNzIGNvcmUsIERlcGFydG1lbnQgb2YgUGF0aG9sb2d5LCBV
bml2ZXJzaXR5IG9mIE5vcnRoIERha290YSwgR3JhbmQgRm9ya3MsIE5vcnRoIERha290YSwgVVNB
LiYjeEQ7MV0gTWljcm9hcnJheSBhbmQgR2Vub21lIEluZm9ybWF0aWNzIEdyb3VwLCBOYXRpb25h
bCBJbnN0aXR1dGUgb2YgRW52aXJvbm1lbnRhbCBIZWFsdGggU2NpZW5jZXMsIFJlc2VhcmNoIFRy
aWFuZ2xlIFBhcmssIE5vcnRoIENhcm9saW5hLCBVU0EuIFsyXSBLZWxseSBHb3Zlcm5tZW50IFNv
bHV0aW9ucywgSW5jLiwgRHVyaGFtLCBOb3J0aCBDYXJvbGluYSwgVVNBLiYjeEQ7QmlvbW9sZWN1
bGFyIFNjcmVlbmluZyBCcmFuY2gsIERpdmlzaW9uIG9mIHRoZSBOYXRpb25hbCBUb3hpY29sb2d5
IFByb2dyYW0sIE5hdGlvbmFsIEluc3RpdHV0ZSBvZiBFbnZpcm9ubWVudGFsIEhlYWx0aCBTY2ll
bmNlcywgUmVzZWFyY2ggVHJpYW5nbGUgUGFyaywgTm9ydGggQ2Fyb2xpbmEsIFVTQS4mI3hEO1NS
QSBJbnRlcm5hdGlvbmFsLCBEdXJoYW0sIE5vcnRoIENhcm9saW5hLCBVU0EuJiN4RDtEaXZpc2lv
biBvZiBTeXN0ZW1zIEJpb2xvZ3ksIE5hdGlvbmFsIENlbnRlciBmb3IgVG94aWNvbG9naWNhbCBS
ZXNlYXJjaCwgVVMgRm9vZCBhbmQgRHJ1ZyBBZG1pbmlzdHJhdGlvbiwgSmVmZmVyc29uLCBBcmth
bnNhcywgVVNBLiYjeEQ7RGVwYXJ0bWVudCBvZiBJbnRlcm5hbCBNZWRpY2luZSBhbmQgQmlvY2hl
bWlzdHJ5LCBSdXNoIFVuaXZlcnNpdHkgTWVkaWNhbCBDZW50ZXIsIENoaWNhZ28sIElsbGlub2lz
LCBVU0EuJiN4RDsxXSBEaXZpc2lvbiBvZiBCaW9pbmZvcm1hdGljcyBhbmQgQmlvc3RhdGlzdGlj
cywgTmF0aW9uYWwgQ2VudGVyIGZvciBUb3hpY29sb2dpY2FsIFJlc2VhcmNoLCBVUyBGb29kIGFu
ZCBEcnVnIEFkbWluaXN0cmF0aW9uLCBKZWZmZXJzb24sIEFya2Fuc2FzLCBVU0EuIFsyXSBTdGF0
ZSBLZXkgTGFib3JhdG9yeSBvZiBHZW5ldGljIEVuZ2luZWVyaW5nIGFuZCBNT0UgS2V5IExhYm9y
YXRvcnkgb2YgQ29udGVtcG9yYXJ5IEFudGhyb3BvbG9neSwgU2Nob29scyBvZiBMaWZlIFNjaWVu
Y2VzIGFuZCBQaGFybWFjeSwgRnVkYW4gVW5pdmVyc2l0eSwgU2hhbmdoYWksIENoaW5hIChMLlMu
JmFwb3M7cyBwcmltYXJ5IGFmZmlsaWF0aW9uKS4mI3hEO0xhYm9yYXRvcnkgb2YgVG94aWNvbG9n
eSBhbmQgUGhhcm1hY29sb2d5LCBOYXRpb25hbCBJbnN0aXR1dGUgb2YgRW52aXJvbm1lbnRhbCBI
ZWFsdGggU2NpZW5jZXMsIFJlc2VhcmNoIFRyaWFuZ2xlIFBhcmssIE5vcnRoIENhcm9saW5hLCBV
U0EuPC9hdXRoLWFkZHJlc3M+PHRpdGxlcz48dGl0bGU+VGhlIGNvbmNvcmRhbmNlIGJldHdlZW4g
Uk5BLXNlcSBhbmQgbWljcm9hcnJheSBkYXRhIGRlcGVuZHMgb24gY2hlbWljYWwgdHJlYXRtZW50
IGFuZCB0cmFuc2NyaXB0IGFidW5kYW5jZTwvdGl0bGU+PHNlY29uZGFyeS10aXRsZT5OYXQgQmlv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bD48cGFnZXM+OTI2LTMyPC9wYWdlcz48dm9sdW1lPjMyPC92b2x1bWU+PG51bWJlcj45PC9udW1i
ZXI+PGRhdGVzPjx5ZWFyPjIwMTQ8L3llYXI+PHB1Yi1kYXRlcz48ZGF0ZT5TZXA8L2RhdGU+PC9w
dWItZGF0ZXM+PC9kYXRlcz48aXNibj4xNTQ2LTE2OTYgKEVsZWN0cm9uaWMpJiN4RDsxMDg3LTAx
NTYgKExpbmtpbmcpPC9pc2JuPjxhY2Nlc3Npb24tbnVtPjI1MTUwODM5PC9hY2Nlc3Npb24tbnVt
Pjx1cmxzPjxyZWxhdGVkLXVybHM+PHVybD5odHRwOi8vd3d3Lm5jYmkubmxtLm5paC5nb3YvcHVi
bWVkLzI1MTUwODM5PC91cmw+PC9yZWxhdGVkLXVybHM+PC91cmxzPjxjdXN0b20yPjQyNDM3MDY8
L2N1c3RvbTI+PGVsZWN0cm9uaWMtcmVzb3VyY2UtbnVtPjEwLjEwMzgvbmJ0LjMwMDE8L2VsZWN0
cm9uaWMtcmVzb3VyY2UtbnVtPjwvcmVjb3JkPjwvQ2l0ZT48L0VuZE5vdGU+
</w:fldData>
        </w:fldChar>
      </w:r>
      <w:r w:rsidR="00352ED0" w:rsidRPr="00127122">
        <w:rPr>
          <w:sz w:val="24"/>
          <w:szCs w:val="24"/>
        </w:rPr>
        <w:instrText xml:space="preserve"> ADDIN EN.CITE.DATA </w:instrText>
      </w:r>
      <w:r w:rsidR="00352ED0" w:rsidRPr="00127122">
        <w:rPr>
          <w:sz w:val="24"/>
          <w:szCs w:val="24"/>
        </w:rPr>
      </w:r>
      <w:r w:rsidR="00352ED0" w:rsidRPr="00127122">
        <w:rPr>
          <w:sz w:val="24"/>
          <w:szCs w:val="24"/>
        </w:rPr>
        <w:fldChar w:fldCharType="end"/>
      </w:r>
      <w:r w:rsidR="00352ED0" w:rsidRPr="00127122">
        <w:rPr>
          <w:sz w:val="24"/>
          <w:szCs w:val="24"/>
        </w:rPr>
      </w:r>
      <w:r w:rsidR="00352ED0" w:rsidRPr="00127122">
        <w:rPr>
          <w:sz w:val="24"/>
          <w:szCs w:val="24"/>
        </w:rPr>
        <w:fldChar w:fldCharType="separate"/>
      </w:r>
      <w:r w:rsidR="00352ED0" w:rsidRPr="00127122">
        <w:rPr>
          <w:noProof/>
          <w:sz w:val="24"/>
          <w:szCs w:val="24"/>
        </w:rPr>
        <w:t>[</w:t>
      </w:r>
      <w:hyperlink w:anchor="_ENREF_1" w:tooltip="Wang, 2014 #14" w:history="1">
        <w:r w:rsidR="003E2083" w:rsidRPr="00127122">
          <w:rPr>
            <w:noProof/>
            <w:sz w:val="24"/>
            <w:szCs w:val="24"/>
          </w:rPr>
          <w:t>1</w:t>
        </w:r>
      </w:hyperlink>
      <w:r w:rsidR="00352ED0" w:rsidRPr="00127122">
        <w:rPr>
          <w:noProof/>
          <w:sz w:val="24"/>
          <w:szCs w:val="24"/>
        </w:rPr>
        <w:t>]</w:t>
      </w:r>
      <w:r w:rsidR="00352ED0" w:rsidRPr="00127122">
        <w:rPr>
          <w:sz w:val="24"/>
          <w:szCs w:val="24"/>
        </w:rPr>
        <w:fldChar w:fldCharType="end"/>
      </w:r>
      <w:r w:rsidR="00184241" w:rsidRPr="00127122">
        <w:rPr>
          <w:sz w:val="24"/>
          <w:szCs w:val="24"/>
        </w:rPr>
        <w:t xml:space="preserve"> is available in the </w:t>
      </w:r>
      <w:r w:rsidR="00352ED0" w:rsidRPr="00127122">
        <w:rPr>
          <w:sz w:val="24"/>
          <w:szCs w:val="24"/>
        </w:rPr>
        <w:t xml:space="preserve">National Center for Biotechnology Information </w:t>
      </w:r>
      <w:r w:rsidR="00184241" w:rsidRPr="00127122">
        <w:rPr>
          <w:sz w:val="24"/>
          <w:szCs w:val="24"/>
        </w:rPr>
        <w:t>Se</w:t>
      </w:r>
      <w:r w:rsidR="00A86A32" w:rsidRPr="00127122">
        <w:rPr>
          <w:sz w:val="24"/>
          <w:szCs w:val="24"/>
        </w:rPr>
        <w:t>quence Read Archive (SRA)</w:t>
      </w:r>
      <w:r w:rsidR="00352ED0" w:rsidRPr="00127122">
        <w:rPr>
          <w:sz w:val="24"/>
          <w:szCs w:val="24"/>
        </w:rPr>
        <w:t xml:space="preserve"> </w:t>
      </w:r>
      <w:r w:rsidR="00352ED0" w:rsidRPr="00127122">
        <w:rPr>
          <w:sz w:val="24"/>
          <w:szCs w:val="24"/>
        </w:rPr>
        <w:fldChar w:fldCharType="begin">
          <w:fldData xml:space="preserve">PEVuZE5vdGU+PENpdGU+PEF1dGhvcj5XaGVlbGVyPC9BdXRob3I+PFllYXI+MjAwODwvWWVhcj48
UmVjTnVtPjI4PC9SZWNOdW0+PERpc3BsYXlUZXh0PlsxNl08L0Rpc3BsYXlUZXh0PjxyZWNvcmQ+
PHJlYy1udW1iZXI+Mjg8L3JlYy1udW1iZXI+PGZvcmVpZ24ta2V5cz48a2V5IGFwcD0iRU4iIGRi
LWlkPSJhZXJ6ZWQ5cGQyNXNyY2VmcDlidnpmOXowZTB2ejUwc2RkZDAiIHRpbWVzdGFtcD0iMTQz
ODM1OTM3NyI+Mjg8L2tleT48L2ZvcmVpZ24ta2V5cz48cmVmLXR5cGUgbmFtZT0iSm91cm5hbCBB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PkNodXJjaCwgRC4gTS48L2F1dGhvcj48YXV0aG9yPkRpY3VjY2lvLCBNLjwvYXV0aG9yPjxhdXRo
b3I+RWRnYXIsIFIuPC9hdXRob3I+PGF1dGhvcj5GZWRlcmhlbiwgUy48L2F1dGhvcj48YXV0aG9y
PkZlb2xvLCBNLjwvYXV0aG9yPjxhdXRob3I+R2VlciwgTC4gWS48L2F1dGhvcj48YXV0aG9yPkhl
bG1iZXJnLCBXLjwvYXV0aG9yPjxhdXRob3I+S2FwdXN0aW4sIFkuPC9hdXRob3I+PGF1dGhvcj5L
aG92YXlrbywgTy48L2F1dGhvcj48YXV0aG9yPkxhbmRzbWFuLCBELjwvYXV0aG9yPjxhdXRob3I+
TGlwbWFuLCBELiBKLjwvYXV0aG9yPjxhdXRob3I+TWFkZGVuLCBULiBMLjwvYXV0aG9yPjxhdXRo
b3I+TWFnbG90dCwgRC4gUi48L2F1dGhvcj48YXV0aG9yPk1pbGxlciwgVi48L2F1dGhvcj48YXV0
aG9yPk9zdGVsbCwgSi48L2F1dGhvcj48YXV0aG9yPlBydWl0dCwgSy4gRC48L2F1dGhvcj48YXV0
aG9yPlNjaHVsZXIsIEcuIEQuPC9hdXRob3I+PGF1dGhvcj5TaHVtd2F5LCBNLjwvYXV0aG9yPjxh
dXRob3I+U2VxdWVpcmEsIEUuPC9hdXRob3I+PGF1dGhvcj5TaGVycnksIFMuIFQuPC9hdXRob3I+
PGF1dGhvcj5TaXJvdGtpbiwgSy48L2F1dGhvcj48YXV0aG9yPlNvdXZvcm92LCBBLjwvYXV0aG9y
PjxhdXRob3I+U3RhcmNoZW5rbywgRy48L2F1dGhvcj48YXV0aG9yPlRhdHVzb3YsIFIuIEwuPC9h
dXRob3I+PGF1dGhvcj5UYXR1c292YSwgVC4gQS48L2F1dGhvcj48YXV0aG9yPldhZ25lciwgTC48
L2F1dGhvcj48YXV0aG9yPllhc2NoZW5rbywgRS48L2F1dGhvcj48L2F1dGhvcnM+PC9jb250cmli
dXRvcnM+PGF1dGgtYWRkcmVzcz5OYXRpb25hbCBDZW50ZXIgZm9yIEJpb3RlY2hub2xvZ3kgSW5m
b3JtYXRpb24sIE5hdGlvbmFsIExpYnJhcnkgb2YgTWVkaWNpbmUsIE5hdGlvbmFsIEluc3RpdHV0
ZXMgb2YgSGVhbHRoLCBCdWlsZGluZyAzOEEsIDg2MDAgUm9ja3ZpbGxlIFBpa2UsIEJldGhlc2Rh
LCBNRCAyMDg5NCwgVVNBLjwvYXV0aC1hZGRyZXNzPjx0aXRsZXM+PHRpdGxlPkRhdGFiYXNlIHJl
c291cmNlcyBvZiB0aGUgTmF0aW9uYWwgQ2VudGVyIGZvciBCaW90ZWNobm9sb2d5IEluZm9ybWF0
aW9uPC90aXRsZT48c2Vjb25kYXJ5LXRpdGxlPk51Y2xlaWMgQWNpZHMgUmVzPC9zZWNvbmRhcnkt
dGl0bGU+PGFsdC10aXRsZT5OdWNsZWljIGFjaWRzIHJlc2VhcmNoPC9hbHQtdGl0bGU+PC90aXRs
ZXM+PHBlcmlvZGljYWw+PGZ1bGwtdGl0bGU+TnVjbGVpYyBBY2lkcyBSZXM8L2Z1bGwtdGl0bGU+
PGFiYnItMT5OdWNsZWljIGFjaWRzIHJlc2VhcmNoPC9hYmJyLTE+PC9wZXJpb2RpY2FsPjxhbHQt
cGVyaW9kaWNhbD48ZnVsbC10aXRsZT5OdWNsZWljIEFjaWRzIFJlczwvZnVsbC10aXRsZT48YWJi
ci0xPk51Y2xlaWMgYWNpZHMgcmVzZWFyY2g8L2FiYnItMT48L2FsdC1wZXJpb2RpY2FsPjxwYWdl
cz5EMTMtMjE8L3BhZ2VzPjx2b2x1bWU+MzY8L3ZvbHVtZT48bnVtYmVyPkRhdGFiYXNlIGlzc3Vl
PC9udW1iZXI+PGtleXdvcmRzPjxrZXl3b3JkPkFuaW1hbHM8L2tleXdvcmQ+PGtleXdvcmQ+KkRh
dGFiYXNlcywgR2VuZXRpYzwva2V5d29yZD48a2V5d29yZD5EYXRhYmFzZXMsIE51Y2xlaWMgQWNp
ZDwva2V5d29yZD48a2V5d29yZD5HZW5lIEV4cHJlc3Npb248L2tleXdvcmQ+PGtleXdvcmQ+R2Vu
b21pY3M8L2tleXdvcmQ+PGtleXdvcmQ+R2Vub3R5cGU8L2tleXdvcmQ+PGtleXdvcmQ+SHVtYW5z
PC9rZXl3b3JkPjxrZXl3b3JkPkludGVybmV0PC9rZXl3b3JkPjxrZXl3b3JkPk1vZGVscywgTW9s
ZWN1bGFyPC9rZXl3b3JkPjxrZXl3b3JkPipOYXRpb25hbCBMaWJyYXJ5IG9mIE1lZGljaW5lIChV
LlMuKTwva2V5d29yZD48a2V5d29yZD5QaGVub3R5cGU8L2tleXdvcmQ+PGtleXdvcmQ+UHJvdGVv
bWljczwva2V5d29yZD48a2V5d29yZD5TZXF1ZW5jZSBBbGlnbm1lbnQ8L2tleXdvcmQ+PGtleXdv
cmQ+VW5pdGVkIFN0YXRlczwva2V5d29yZD48L2tleXdvcmRzPjxkYXRlcz48eWVhcj4yMDA4PC95
ZWFyPjxwdWItZGF0ZXM+PGRhdGU+SmFuPC9kYXRlPjwvcHViLWRhdGVzPjwvZGF0ZXM+PGlzYm4+
MTM2Mi00OTYyIChFbGVjdHJvbmljKSYjeEQ7MDMwNS0xMDQ4IChMaW5raW5nKTwvaXNibj48YWNj
ZXNzaW9uLW51bT4xODA0NTc5MDwvYWNjZXNzaW9uLW51bT48dXJscz48cmVsYXRlZC11cmxzPjx1
cmw+aHR0cDovL3d3dy5uY2JpLm5sbS5uaWguZ292L3B1Ym1lZC8xODA0NTc5MDwvdXJsPjwvcmVs
YXRlZC11cmxzPjwvdXJscz48Y3VzdG9tMj4yMjM4ODgwPC9jdXN0b20yPjxlbGVjdHJvbmljLXJl
c291cmNlLW51bT4xMC4xMDkzL25hci9na20xMDAwPC9lbGVjdHJvbmljLXJlc291cmNlLW51bT48
L3JlY29yZD48L0NpdGU+PC9FbmROb3RlPgB=
</w:fldData>
        </w:fldChar>
      </w:r>
      <w:r w:rsidR="00352ED0" w:rsidRPr="00127122">
        <w:rPr>
          <w:sz w:val="24"/>
          <w:szCs w:val="24"/>
        </w:rPr>
        <w:instrText xml:space="preserve"> ADDIN EN.CITE </w:instrText>
      </w:r>
      <w:r w:rsidR="00352ED0" w:rsidRPr="00127122">
        <w:rPr>
          <w:sz w:val="24"/>
          <w:szCs w:val="24"/>
        </w:rPr>
        <w:fldChar w:fldCharType="begin">
          <w:fldData xml:space="preserve">PEVuZE5vdGU+PENpdGU+PEF1dGhvcj5XaGVlbGVyPC9BdXRob3I+PFllYXI+MjAwODwvWWVhcj48
UmVjTnVtPjI4PC9SZWNOdW0+PERpc3BsYXlUZXh0PlsxNl08L0Rpc3BsYXlUZXh0PjxyZWNvcmQ+
PHJlYy1udW1iZXI+Mjg8L3JlYy1udW1iZXI+PGZvcmVpZ24ta2V5cz48a2V5IGFwcD0iRU4iIGRi
LWlkPSJhZXJ6ZWQ5cGQyNXNyY2VmcDlidnpmOXowZTB2ejUwc2RkZDAiIHRpbWVzdGFtcD0iMTQz
ODM1OTM3NyI+Mjg8L2tleT48L2ZvcmVpZ24ta2V5cz48cmVmLXR5cGUgbmFtZT0iSm91cm5hbCBB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PkNodXJjaCwgRC4gTS48L2F1dGhvcj48YXV0aG9yPkRpY3VjY2lvLCBNLjwvYXV0aG9yPjxhdXRo
b3I+RWRnYXIsIFIuPC9hdXRob3I+PGF1dGhvcj5GZWRlcmhlbiwgUy48L2F1dGhvcj48YXV0aG9y
PkZlb2xvLCBNLjwvYXV0aG9yPjxhdXRob3I+R2VlciwgTC4gWS48L2F1dGhvcj48YXV0aG9yPkhl
bG1iZXJnLCBXLjwvYXV0aG9yPjxhdXRob3I+S2FwdXN0aW4sIFkuPC9hdXRob3I+PGF1dGhvcj5L
aG92YXlrbywgTy48L2F1dGhvcj48YXV0aG9yPkxhbmRzbWFuLCBELjwvYXV0aG9yPjxhdXRob3I+
TGlwbWFuLCBELiBKLjwvYXV0aG9yPjxhdXRob3I+TWFkZGVuLCBULiBMLjwvYXV0aG9yPjxhdXRo
b3I+TWFnbG90dCwgRC4gUi48L2F1dGhvcj48YXV0aG9yPk1pbGxlciwgVi48L2F1dGhvcj48YXV0
aG9yPk9zdGVsbCwgSi48L2F1dGhvcj48YXV0aG9yPlBydWl0dCwgSy4gRC48L2F1dGhvcj48YXV0
aG9yPlNjaHVsZXIsIEcuIEQuPC9hdXRob3I+PGF1dGhvcj5TaHVtd2F5LCBNLjwvYXV0aG9yPjxh
dXRob3I+U2VxdWVpcmEsIEUuPC9hdXRob3I+PGF1dGhvcj5TaGVycnksIFMuIFQuPC9hdXRob3I+
PGF1dGhvcj5TaXJvdGtpbiwgSy48L2F1dGhvcj48YXV0aG9yPlNvdXZvcm92LCBBLjwvYXV0aG9y
PjxhdXRob3I+U3RhcmNoZW5rbywgRy48L2F1dGhvcj48YXV0aG9yPlRhdHVzb3YsIFIuIEwuPC9h
dXRob3I+PGF1dGhvcj5UYXR1c292YSwgVC4gQS48L2F1dGhvcj48YXV0aG9yPldhZ25lciwgTC48
L2F1dGhvcj48YXV0aG9yPllhc2NoZW5rbywgRS48L2F1dGhvcj48L2F1dGhvcnM+PC9jb250cmli
dXRvcnM+PGF1dGgtYWRkcmVzcz5OYXRpb25hbCBDZW50ZXIgZm9yIEJpb3RlY2hub2xvZ3kgSW5m
b3JtYXRpb24sIE5hdGlvbmFsIExpYnJhcnkgb2YgTWVkaWNpbmUsIE5hdGlvbmFsIEluc3RpdHV0
ZXMgb2YgSGVhbHRoLCBCdWlsZGluZyAzOEEsIDg2MDAgUm9ja3ZpbGxlIFBpa2UsIEJldGhlc2Rh
LCBNRCAyMDg5NCwgVVNBLjwvYXV0aC1hZGRyZXNzPjx0aXRsZXM+PHRpdGxlPkRhdGFiYXNlIHJl
c291cmNlcyBvZiB0aGUgTmF0aW9uYWwgQ2VudGVyIGZvciBCaW90ZWNobm9sb2d5IEluZm9ybWF0
aW9uPC90aXRsZT48c2Vjb25kYXJ5LXRpdGxlPk51Y2xlaWMgQWNpZHMgUmVzPC9zZWNvbmRhcnkt
dGl0bGU+PGFsdC10aXRsZT5OdWNsZWljIGFjaWRzIHJlc2VhcmNoPC9hbHQtdGl0bGU+PC90aXRs
ZXM+PHBlcmlvZGljYWw+PGZ1bGwtdGl0bGU+TnVjbGVpYyBBY2lkcyBSZXM8L2Z1bGwtdGl0bGU+
PGFiYnItMT5OdWNsZWljIGFjaWRzIHJlc2VhcmNoPC9hYmJyLTE+PC9wZXJpb2RpY2FsPjxhbHQt
cGVyaW9kaWNhbD48ZnVsbC10aXRsZT5OdWNsZWljIEFjaWRzIFJlczwvZnVsbC10aXRsZT48YWJi
ci0xPk51Y2xlaWMgYWNpZHMgcmVzZWFyY2g8L2FiYnItMT48L2FsdC1wZXJpb2RpY2FsPjxwYWdl
cz5EMTMtMjE8L3BhZ2VzPjx2b2x1bWU+MzY8L3ZvbHVtZT48bnVtYmVyPkRhdGFiYXNlIGlzc3Vl
PC9udW1iZXI+PGtleXdvcmRzPjxrZXl3b3JkPkFuaW1hbHM8L2tleXdvcmQ+PGtleXdvcmQ+KkRh
dGFiYXNlcywgR2VuZXRpYzwva2V5d29yZD48a2V5d29yZD5EYXRhYmFzZXMsIE51Y2xlaWMgQWNp
ZDwva2V5d29yZD48a2V5d29yZD5HZW5lIEV4cHJlc3Npb248L2tleXdvcmQ+PGtleXdvcmQ+R2Vu
b21pY3M8L2tleXdvcmQ+PGtleXdvcmQ+R2Vub3R5cGU8L2tleXdvcmQ+PGtleXdvcmQ+SHVtYW5z
PC9rZXl3b3JkPjxrZXl3b3JkPkludGVybmV0PC9rZXl3b3JkPjxrZXl3b3JkPk1vZGVscywgTW9s
ZWN1bGFyPC9rZXl3b3JkPjxrZXl3b3JkPipOYXRpb25hbCBMaWJyYXJ5IG9mIE1lZGljaW5lIChV
LlMuKTwva2V5d29yZD48a2V5d29yZD5QaGVub3R5cGU8L2tleXdvcmQ+PGtleXdvcmQ+UHJvdGVv
bWljczwva2V5d29yZD48a2V5d29yZD5TZXF1ZW5jZSBBbGlnbm1lbnQ8L2tleXdvcmQ+PGtleXdv
cmQ+VW5pdGVkIFN0YXRlczwva2V5d29yZD48L2tleXdvcmRzPjxkYXRlcz48eWVhcj4yMDA4PC95
ZWFyPjxwdWItZGF0ZXM+PGRhdGU+SmFuPC9kYXRlPjwvcHViLWRhdGVzPjwvZGF0ZXM+PGlzYm4+
MTM2Mi00OTYyIChFbGVjdHJvbmljKSYjeEQ7MDMwNS0xMDQ4IChMaW5raW5nKTwvaXNibj48YWNj
ZXNzaW9uLW51bT4xODA0NTc5MDwvYWNjZXNzaW9uLW51bT48dXJscz48cmVsYXRlZC11cmxzPjx1
cmw+aHR0cDovL3d3dy5uY2JpLm5sbS5uaWguZ292L3B1Ym1lZC8xODA0NTc5MDwvdXJsPjwvcmVs
YXRlZC11cmxzPjwvdXJscz48Y3VzdG9tMj4yMjM4ODgwPC9jdXN0b20yPjxlbGVjdHJvbmljLXJl
c291cmNlLW51bT4xMC4xMDkzL25hci9na20xMDAwPC9lbGVjdHJvbmljLXJlc291cmNlLW51bT48
L3JlY29yZD48L0NpdGU+PC9FbmROb3RlPgB=
</w:fldData>
        </w:fldChar>
      </w:r>
      <w:r w:rsidR="00352ED0" w:rsidRPr="00127122">
        <w:rPr>
          <w:sz w:val="24"/>
          <w:szCs w:val="24"/>
        </w:rPr>
        <w:instrText xml:space="preserve"> ADDIN EN.CITE.DATA </w:instrText>
      </w:r>
      <w:r w:rsidR="00352ED0" w:rsidRPr="00127122">
        <w:rPr>
          <w:sz w:val="24"/>
          <w:szCs w:val="24"/>
        </w:rPr>
      </w:r>
      <w:r w:rsidR="00352ED0" w:rsidRPr="00127122">
        <w:rPr>
          <w:sz w:val="24"/>
          <w:szCs w:val="24"/>
        </w:rPr>
        <w:fldChar w:fldCharType="end"/>
      </w:r>
      <w:r w:rsidR="00352ED0" w:rsidRPr="00127122">
        <w:rPr>
          <w:sz w:val="24"/>
          <w:szCs w:val="24"/>
        </w:rPr>
      </w:r>
      <w:r w:rsidR="00352ED0" w:rsidRPr="00127122">
        <w:rPr>
          <w:sz w:val="24"/>
          <w:szCs w:val="24"/>
        </w:rPr>
        <w:fldChar w:fldCharType="separate"/>
      </w:r>
      <w:r w:rsidR="00352ED0" w:rsidRPr="00127122">
        <w:rPr>
          <w:noProof/>
          <w:sz w:val="24"/>
          <w:szCs w:val="24"/>
        </w:rPr>
        <w:t>[</w:t>
      </w:r>
      <w:hyperlink w:anchor="_ENREF_16" w:tooltip="Wheeler, 2008 #28" w:history="1">
        <w:r w:rsidR="003E2083" w:rsidRPr="00127122">
          <w:rPr>
            <w:noProof/>
            <w:sz w:val="24"/>
            <w:szCs w:val="24"/>
          </w:rPr>
          <w:t>16</w:t>
        </w:r>
      </w:hyperlink>
      <w:r w:rsidR="00352ED0" w:rsidRPr="00127122">
        <w:rPr>
          <w:noProof/>
          <w:sz w:val="24"/>
          <w:szCs w:val="24"/>
        </w:rPr>
        <w:t>]</w:t>
      </w:r>
      <w:r w:rsidR="00352ED0" w:rsidRPr="00127122">
        <w:rPr>
          <w:sz w:val="24"/>
          <w:szCs w:val="24"/>
        </w:rPr>
        <w:fldChar w:fldCharType="end"/>
      </w:r>
      <w:r w:rsidR="00A86A32" w:rsidRPr="00127122">
        <w:rPr>
          <w:sz w:val="24"/>
          <w:szCs w:val="24"/>
        </w:rPr>
        <w:t xml:space="preserve"> under</w:t>
      </w:r>
      <w:r w:rsidR="00184241" w:rsidRPr="00127122">
        <w:rPr>
          <w:sz w:val="24"/>
          <w:szCs w:val="24"/>
        </w:rPr>
        <w:t xml:space="preserve"> accession number SRP024314.   </w:t>
      </w:r>
      <w:r w:rsidR="00A86A32" w:rsidRPr="00127122">
        <w:rPr>
          <w:sz w:val="24"/>
          <w:szCs w:val="24"/>
        </w:rPr>
        <w:t>We used the training set data containing RNA-</w:t>
      </w:r>
      <w:proofErr w:type="spellStart"/>
      <w:r w:rsidR="00A86A32" w:rsidRPr="00127122">
        <w:rPr>
          <w:sz w:val="24"/>
          <w:szCs w:val="24"/>
        </w:rPr>
        <w:t>seq</w:t>
      </w:r>
      <w:proofErr w:type="spellEnd"/>
      <w:r w:rsidR="00A86A32" w:rsidRPr="00127122">
        <w:rPr>
          <w:sz w:val="24"/>
          <w:szCs w:val="24"/>
        </w:rPr>
        <w:t xml:space="preserve"> data from the livers of male Sprague-Dawley rats exposed to one of 15 chemicals</w:t>
      </w:r>
      <w:r w:rsidR="00AA25B6" w:rsidRPr="00127122">
        <w:rPr>
          <w:sz w:val="24"/>
          <w:szCs w:val="24"/>
        </w:rPr>
        <w:t xml:space="preserve"> or vehicle and route matched controls</w:t>
      </w:r>
      <w:r w:rsidR="00A86A32" w:rsidRPr="00127122">
        <w:rPr>
          <w:sz w:val="24"/>
          <w:szCs w:val="24"/>
        </w:rPr>
        <w:t>.  Sets of three chemicals share one of five modes of action (MOA</w:t>
      </w:r>
      <w:r w:rsidR="005E3787" w:rsidRPr="00127122">
        <w:rPr>
          <w:sz w:val="24"/>
          <w:szCs w:val="24"/>
        </w:rPr>
        <w:t>)</w:t>
      </w:r>
      <w:r w:rsidR="00A86A32" w:rsidRPr="00127122">
        <w:rPr>
          <w:sz w:val="24"/>
          <w:szCs w:val="24"/>
        </w:rPr>
        <w:t>. Three MOAs are associated with well-defined receptor-mediated processes—peroxisome proliferator-activated receptor alpha (PPARA), orphan nuclear hormone receptors (CAR/PXR) and aryl hydrocarbon receptor (</w:t>
      </w:r>
      <w:proofErr w:type="spellStart"/>
      <w:r w:rsidR="00A86A32" w:rsidRPr="00127122">
        <w:rPr>
          <w:sz w:val="24"/>
          <w:szCs w:val="24"/>
        </w:rPr>
        <w:t>AhR</w:t>
      </w:r>
      <w:proofErr w:type="spellEnd"/>
      <w:r w:rsidR="00A86A32" w:rsidRPr="00127122">
        <w:rPr>
          <w:sz w:val="24"/>
          <w:szCs w:val="24"/>
        </w:rPr>
        <w:t>). The other two are non-receptor-mediated—DNA damage (</w:t>
      </w:r>
      <w:proofErr w:type="spellStart"/>
      <w:r w:rsidR="00A86A32" w:rsidRPr="00127122">
        <w:rPr>
          <w:sz w:val="24"/>
          <w:szCs w:val="24"/>
        </w:rPr>
        <w:t>DNA_Damage</w:t>
      </w:r>
      <w:proofErr w:type="spellEnd"/>
      <w:r w:rsidR="00A86A32" w:rsidRPr="00127122">
        <w:rPr>
          <w:sz w:val="24"/>
          <w:szCs w:val="24"/>
        </w:rPr>
        <w:t>) or cytotoxicity (Cytotoxic).</w:t>
      </w:r>
      <w:r w:rsidR="005E3787" w:rsidRPr="00127122">
        <w:rPr>
          <w:sz w:val="24"/>
          <w:szCs w:val="24"/>
        </w:rPr>
        <w:t xml:space="preserve">  </w:t>
      </w:r>
      <w:r w:rsidR="00F1078B" w:rsidRPr="00127122">
        <w:rPr>
          <w:sz w:val="24"/>
          <w:szCs w:val="24"/>
        </w:rPr>
        <w:t xml:space="preserve">The data </w:t>
      </w:r>
      <w:r w:rsidR="00AA25B6" w:rsidRPr="00127122">
        <w:rPr>
          <w:sz w:val="24"/>
          <w:szCs w:val="24"/>
        </w:rPr>
        <w:t xml:space="preserve">is </w:t>
      </w:r>
      <w:r w:rsidR="00F1078B" w:rsidRPr="00127122">
        <w:rPr>
          <w:sz w:val="24"/>
          <w:szCs w:val="24"/>
        </w:rPr>
        <w:t>comprise</w:t>
      </w:r>
      <w:r w:rsidR="00AA25B6" w:rsidRPr="00127122">
        <w:rPr>
          <w:sz w:val="24"/>
          <w:szCs w:val="24"/>
        </w:rPr>
        <w:t>d</w:t>
      </w:r>
      <w:r w:rsidR="00F1078B" w:rsidRPr="00127122">
        <w:rPr>
          <w:sz w:val="24"/>
          <w:szCs w:val="24"/>
        </w:rPr>
        <w:t xml:space="preserve"> of paired-end 100 </w:t>
      </w:r>
      <w:proofErr w:type="spellStart"/>
      <w:r w:rsidR="00F1078B" w:rsidRPr="00127122">
        <w:rPr>
          <w:sz w:val="24"/>
          <w:szCs w:val="24"/>
        </w:rPr>
        <w:t>bp</w:t>
      </w:r>
      <w:proofErr w:type="spellEnd"/>
      <w:r w:rsidR="00F1078B" w:rsidRPr="00127122">
        <w:rPr>
          <w:sz w:val="24"/>
          <w:szCs w:val="24"/>
        </w:rPr>
        <w:t xml:space="preserve"> reads from Illumina </w:t>
      </w:r>
      <w:proofErr w:type="spellStart"/>
      <w:r w:rsidR="00F1078B" w:rsidRPr="00127122">
        <w:rPr>
          <w:sz w:val="24"/>
          <w:szCs w:val="24"/>
        </w:rPr>
        <w:t>HiScanSQ</w:t>
      </w:r>
      <w:proofErr w:type="spellEnd"/>
      <w:r w:rsidR="00F1078B" w:rsidRPr="00127122">
        <w:rPr>
          <w:sz w:val="24"/>
          <w:szCs w:val="24"/>
        </w:rPr>
        <w:t xml:space="preserve"> or HiSeq2000 systems with depths between 23 – 25 million reads.</w:t>
      </w:r>
      <w:r w:rsidR="00AA25B6" w:rsidRPr="00127122">
        <w:rPr>
          <w:sz w:val="24"/>
          <w:szCs w:val="24"/>
        </w:rPr>
        <w:t xml:space="preserve">  Specific details of the </w:t>
      </w:r>
      <w:r w:rsidR="002D0C81" w:rsidRPr="00127122">
        <w:rPr>
          <w:sz w:val="24"/>
          <w:szCs w:val="24"/>
        </w:rPr>
        <w:t xml:space="preserve">study design and sample collection are available in the </w:t>
      </w:r>
      <w:proofErr w:type="spellStart"/>
      <w:r w:rsidR="002D0C81" w:rsidRPr="00127122">
        <w:rPr>
          <w:sz w:val="24"/>
          <w:szCs w:val="24"/>
        </w:rPr>
        <w:t>TGxSEQC</w:t>
      </w:r>
      <w:proofErr w:type="spellEnd"/>
      <w:r w:rsidR="002D0C81" w:rsidRPr="00127122">
        <w:rPr>
          <w:sz w:val="24"/>
          <w:szCs w:val="24"/>
        </w:rPr>
        <w:t xml:space="preserve"> publication.</w:t>
      </w:r>
      <w:r w:rsidR="000B5E82" w:rsidRPr="00127122">
        <w:rPr>
          <w:sz w:val="24"/>
          <w:szCs w:val="24"/>
        </w:rPr>
        <w:t xml:space="preserve">  </w:t>
      </w:r>
      <w:r w:rsidR="00CE1161" w:rsidRPr="00127122">
        <w:rPr>
          <w:sz w:val="24"/>
          <w:szCs w:val="24"/>
        </w:rPr>
        <w:t xml:space="preserve">For each sample, </w:t>
      </w:r>
      <w:r w:rsidR="00163415" w:rsidRPr="00127122">
        <w:rPr>
          <w:sz w:val="24"/>
          <w:szCs w:val="24"/>
        </w:rPr>
        <w:t xml:space="preserve">a two-step alignment was performed using the </w:t>
      </w:r>
      <w:proofErr w:type="spellStart"/>
      <w:r w:rsidR="00163415" w:rsidRPr="00127122">
        <w:rPr>
          <w:sz w:val="24"/>
          <w:szCs w:val="24"/>
        </w:rPr>
        <w:t>fastq</w:t>
      </w:r>
      <w:proofErr w:type="spellEnd"/>
      <w:r w:rsidR="00163415" w:rsidRPr="00127122">
        <w:rPr>
          <w:sz w:val="24"/>
          <w:szCs w:val="24"/>
        </w:rPr>
        <w:t xml:space="preserve"> files. In the first step, raw reads were aligned with </w:t>
      </w:r>
      <w:proofErr w:type="spellStart"/>
      <w:r w:rsidR="00163415" w:rsidRPr="00127122">
        <w:rPr>
          <w:sz w:val="24"/>
          <w:szCs w:val="24"/>
        </w:rPr>
        <w:t>Novoalign</w:t>
      </w:r>
      <w:proofErr w:type="spellEnd"/>
      <w:r w:rsidR="00163415" w:rsidRPr="00127122">
        <w:rPr>
          <w:sz w:val="24"/>
          <w:szCs w:val="24"/>
        </w:rPr>
        <w:t xml:space="preserve"> v2.08.01 (www.novocraft.com) against rat genome rn4 downloaded from the UCSC ftp server (ftp://hgdownload.cse.ucsc.edu/goldenPath/rn4). The intermediate bam files generated with </w:t>
      </w:r>
      <w:proofErr w:type="spellStart"/>
      <w:r w:rsidR="00163415" w:rsidRPr="00127122">
        <w:rPr>
          <w:sz w:val="24"/>
          <w:szCs w:val="24"/>
        </w:rPr>
        <w:t>Novoalign</w:t>
      </w:r>
      <w:proofErr w:type="spellEnd"/>
      <w:r w:rsidR="00163415" w:rsidRPr="00127122">
        <w:rPr>
          <w:sz w:val="24"/>
          <w:szCs w:val="24"/>
        </w:rPr>
        <w:t xml:space="preserve"> were then parsed through customized scripts to summarize mapping results. Unmapped reads were passed to </w:t>
      </w:r>
      <w:proofErr w:type="spellStart"/>
      <w:r w:rsidR="00163415" w:rsidRPr="00127122">
        <w:rPr>
          <w:sz w:val="24"/>
          <w:szCs w:val="24"/>
        </w:rPr>
        <w:t>Novoalign</w:t>
      </w:r>
      <w:proofErr w:type="spellEnd"/>
      <w:r w:rsidR="00163415" w:rsidRPr="00127122">
        <w:rPr>
          <w:sz w:val="24"/>
          <w:szCs w:val="24"/>
        </w:rPr>
        <w:t xml:space="preserve"> again and were mapped to the rat </w:t>
      </w:r>
      <w:proofErr w:type="spellStart"/>
      <w:r w:rsidR="00163415" w:rsidRPr="00127122">
        <w:rPr>
          <w:sz w:val="24"/>
          <w:szCs w:val="24"/>
        </w:rPr>
        <w:t>RefSeq</w:t>
      </w:r>
      <w:proofErr w:type="spellEnd"/>
      <w:r w:rsidR="00163415" w:rsidRPr="00127122">
        <w:rPr>
          <w:sz w:val="24"/>
          <w:szCs w:val="24"/>
        </w:rPr>
        <w:t xml:space="preserve"> transcriptome gene model (release version 52, March 5, 2012) downloaded from the NCBI ftp server (ftp://ftp.ncbi.nih.gov/refseq). The alignment results were parsed through customized scripts to summarize mapping results and then merged with the results generated in step one. </w:t>
      </w:r>
    </w:p>
    <w:p w14:paraId="260C06AC" w14:textId="77777777" w:rsidR="0013113C" w:rsidRPr="00127122" w:rsidRDefault="0025438E" w:rsidP="000828A4">
      <w:pPr>
        <w:spacing w:line="480" w:lineRule="auto"/>
        <w:rPr>
          <w:b/>
          <w:sz w:val="24"/>
          <w:szCs w:val="24"/>
        </w:rPr>
      </w:pPr>
      <w:r w:rsidRPr="00127122">
        <w:rPr>
          <w:b/>
          <w:sz w:val="24"/>
          <w:szCs w:val="24"/>
        </w:rPr>
        <w:lastRenderedPageBreak/>
        <w:t>EPIG-</w:t>
      </w:r>
      <w:proofErr w:type="spellStart"/>
      <w:r w:rsidRPr="00127122">
        <w:rPr>
          <w:b/>
          <w:sz w:val="24"/>
          <w:szCs w:val="24"/>
        </w:rPr>
        <w:t>Seq</w:t>
      </w:r>
      <w:proofErr w:type="spellEnd"/>
    </w:p>
    <w:p w14:paraId="3668ADE1" w14:textId="77777777" w:rsidR="0013113C" w:rsidRPr="00127122" w:rsidRDefault="00F211E4" w:rsidP="000828A4">
      <w:pPr>
        <w:spacing w:line="480" w:lineRule="auto"/>
        <w:rPr>
          <w:sz w:val="24"/>
          <w:szCs w:val="24"/>
          <w:u w:val="single"/>
        </w:rPr>
      </w:pPr>
      <w:r w:rsidRPr="00127122">
        <w:rPr>
          <w:sz w:val="24"/>
          <w:szCs w:val="24"/>
          <w:u w:val="single"/>
        </w:rPr>
        <w:t>Pattern extraction</w:t>
      </w:r>
    </w:p>
    <w:p w14:paraId="68E36FD2" w14:textId="77777777" w:rsidR="001A7456" w:rsidRPr="00127122" w:rsidRDefault="001A7456" w:rsidP="000828A4">
      <w:pPr>
        <w:spacing w:line="480" w:lineRule="auto"/>
        <w:rPr>
          <w:b/>
          <w:sz w:val="24"/>
          <w:szCs w:val="24"/>
          <w:lang w:val="en-GB"/>
        </w:rPr>
      </w:pPr>
      <w:r w:rsidRPr="00127122">
        <w:rPr>
          <w:b/>
          <w:sz w:val="24"/>
          <w:szCs w:val="24"/>
          <w:lang w:val="en-GB"/>
        </w:rPr>
        <w:t>Correlation</w:t>
      </w:r>
    </w:p>
    <w:p w14:paraId="7845B862" w14:textId="2BB03A39" w:rsidR="002F13B6" w:rsidRPr="00127122" w:rsidRDefault="009E7B72" w:rsidP="000828A4">
      <w:pPr>
        <w:spacing w:line="480" w:lineRule="auto"/>
        <w:rPr>
          <w:sz w:val="24"/>
          <w:szCs w:val="24"/>
          <w:lang w:val="en-GB"/>
        </w:rPr>
      </w:pPr>
      <w:r w:rsidRPr="00127122">
        <w:rPr>
          <w:sz w:val="24"/>
          <w:szCs w:val="24"/>
          <w:lang w:val="en-GB"/>
        </w:rPr>
        <w:t>A compiled RNA-</w:t>
      </w:r>
      <w:proofErr w:type="spellStart"/>
      <w:r w:rsidRPr="00127122">
        <w:rPr>
          <w:sz w:val="24"/>
          <w:szCs w:val="24"/>
          <w:lang w:val="en-GB"/>
        </w:rPr>
        <w:t>seq</w:t>
      </w:r>
      <w:proofErr w:type="spellEnd"/>
      <w:r w:rsidRPr="00127122">
        <w:rPr>
          <w:sz w:val="24"/>
          <w:szCs w:val="24"/>
          <w:lang w:val="en-GB"/>
        </w:rPr>
        <w:t xml:space="preserve"> gene expression dataset consists of a 2-dimensional matrix, in which each row represents a gene expression profile and each column represents a sample.  We denote </w:t>
      </w:r>
      <w:proofErr w:type="spellStart"/>
      <w:r w:rsidR="00083D60" w:rsidRPr="00127122">
        <w:rPr>
          <w:sz w:val="24"/>
          <w:szCs w:val="24"/>
          <w:lang w:val="en-GB"/>
        </w:rPr>
        <w:t>x</w:t>
      </w:r>
      <w:r w:rsidRPr="00127122">
        <w:rPr>
          <w:i/>
          <w:sz w:val="24"/>
          <w:szCs w:val="24"/>
          <w:vertAlign w:val="subscript"/>
          <w:lang w:val="en-GB"/>
        </w:rPr>
        <w:t>ij</w:t>
      </w:r>
      <w:proofErr w:type="spellEnd"/>
      <w:r w:rsidRPr="00127122">
        <w:rPr>
          <w:sz w:val="24"/>
          <w:szCs w:val="24"/>
          <w:lang w:val="en-GB"/>
        </w:rPr>
        <w:t xml:space="preserve"> </w:t>
      </w:r>
      <w:r w:rsidR="002F13B6" w:rsidRPr="00127122">
        <w:rPr>
          <w:sz w:val="24"/>
          <w:szCs w:val="24"/>
          <w:lang w:val="en-GB"/>
        </w:rPr>
        <w:t xml:space="preserve">as the </w:t>
      </w:r>
      <w:r w:rsidR="00B83FD2" w:rsidRPr="00127122">
        <w:rPr>
          <w:sz w:val="24"/>
          <w:szCs w:val="24"/>
          <w:lang w:val="en-GB"/>
        </w:rPr>
        <w:t>count</w:t>
      </w:r>
      <w:r w:rsidR="002F13B6" w:rsidRPr="00127122">
        <w:rPr>
          <w:sz w:val="24"/>
          <w:szCs w:val="24"/>
          <w:lang w:val="en-GB"/>
        </w:rPr>
        <w:t xml:space="preserve"> of reads from sample</w:t>
      </w:r>
      <w:r w:rsidR="002F13B6" w:rsidRPr="00127122">
        <w:rPr>
          <w:i/>
          <w:sz w:val="24"/>
          <w:szCs w:val="24"/>
          <w:lang w:val="en-GB"/>
        </w:rPr>
        <w:t xml:space="preserve"> j</w:t>
      </w:r>
      <w:r w:rsidR="002F13B6" w:rsidRPr="00127122">
        <w:rPr>
          <w:sz w:val="24"/>
          <w:szCs w:val="24"/>
          <w:lang w:val="en-GB"/>
        </w:rPr>
        <w:t xml:space="preserve"> </w:t>
      </w:r>
      <w:r w:rsidR="00B83FD2" w:rsidRPr="00127122">
        <w:rPr>
          <w:sz w:val="24"/>
          <w:szCs w:val="24"/>
          <w:lang w:val="en-GB"/>
        </w:rPr>
        <w:t>mapped to a</w:t>
      </w:r>
      <w:r w:rsidR="002F13B6" w:rsidRPr="00127122">
        <w:rPr>
          <w:sz w:val="24"/>
          <w:szCs w:val="24"/>
          <w:lang w:val="en-GB"/>
        </w:rPr>
        <w:t xml:space="preserve"> </w:t>
      </w:r>
      <w:r w:rsidR="00B83FD2" w:rsidRPr="00127122">
        <w:rPr>
          <w:sz w:val="24"/>
          <w:szCs w:val="24"/>
          <w:lang w:val="en-GB"/>
        </w:rPr>
        <w:t>gene</w:t>
      </w:r>
      <w:r w:rsidR="002F13B6" w:rsidRPr="00127122">
        <w:rPr>
          <w:sz w:val="24"/>
          <w:szCs w:val="24"/>
          <w:lang w:val="en-GB"/>
        </w:rPr>
        <w:t xml:space="preserve"> </w:t>
      </w:r>
      <w:proofErr w:type="spellStart"/>
      <w:r w:rsidR="002F13B6" w:rsidRPr="00127122">
        <w:rPr>
          <w:i/>
          <w:sz w:val="24"/>
          <w:szCs w:val="24"/>
          <w:lang w:val="en-GB"/>
        </w:rPr>
        <w:t>i</w:t>
      </w:r>
      <w:proofErr w:type="spellEnd"/>
      <w:r w:rsidR="002F13B6" w:rsidRPr="00127122">
        <w:rPr>
          <w:sz w:val="24"/>
          <w:szCs w:val="24"/>
          <w:lang w:val="en-GB"/>
        </w:rPr>
        <w:t xml:space="preserve"> and </w:t>
      </w:r>
      <w:proofErr w:type="spellStart"/>
      <w:r w:rsidR="002F13B6" w:rsidRPr="00127122">
        <w:rPr>
          <w:i/>
          <w:sz w:val="24"/>
          <w:szCs w:val="24"/>
          <w:lang w:val="en-GB"/>
        </w:rPr>
        <w:t>x</w:t>
      </w:r>
      <w:r w:rsidR="002F13B6" w:rsidRPr="00127122">
        <w:rPr>
          <w:i/>
          <w:sz w:val="24"/>
          <w:szCs w:val="24"/>
          <w:vertAlign w:val="subscript"/>
          <w:lang w:val="en-GB"/>
        </w:rPr>
        <w:t>kj</w:t>
      </w:r>
      <w:proofErr w:type="spellEnd"/>
      <w:r w:rsidR="002F13B6" w:rsidRPr="00127122">
        <w:rPr>
          <w:sz w:val="24"/>
          <w:szCs w:val="24"/>
          <w:lang w:val="en-GB"/>
        </w:rPr>
        <w:t xml:space="preserve"> as </w:t>
      </w:r>
      <w:r w:rsidR="00B83FD2" w:rsidRPr="00127122">
        <w:rPr>
          <w:sz w:val="24"/>
          <w:szCs w:val="24"/>
          <w:lang w:val="en-GB"/>
        </w:rPr>
        <w:t>the count of reads from sample</w:t>
      </w:r>
      <w:r w:rsidR="00B83FD2" w:rsidRPr="00127122">
        <w:rPr>
          <w:i/>
          <w:sz w:val="24"/>
          <w:szCs w:val="24"/>
          <w:lang w:val="en-GB"/>
        </w:rPr>
        <w:t xml:space="preserve"> </w:t>
      </w:r>
      <w:r w:rsidR="002F13B6" w:rsidRPr="00127122">
        <w:rPr>
          <w:i/>
          <w:sz w:val="24"/>
          <w:szCs w:val="24"/>
          <w:lang w:val="en-GB"/>
        </w:rPr>
        <w:t>j</w:t>
      </w:r>
      <w:r w:rsidR="00E33D0C" w:rsidRPr="00127122">
        <w:rPr>
          <w:sz w:val="24"/>
          <w:szCs w:val="24"/>
          <w:lang w:val="en-GB"/>
        </w:rPr>
        <w:t xml:space="preserve"> </w:t>
      </w:r>
      <w:r w:rsidR="00B83FD2" w:rsidRPr="00127122">
        <w:rPr>
          <w:sz w:val="24"/>
          <w:szCs w:val="24"/>
          <w:lang w:val="en-GB"/>
        </w:rPr>
        <w:t xml:space="preserve">mapped to a gene </w:t>
      </w:r>
      <w:r w:rsidR="00E33D0C" w:rsidRPr="00127122">
        <w:rPr>
          <w:i/>
          <w:sz w:val="24"/>
          <w:szCs w:val="24"/>
          <w:lang w:val="en-GB"/>
        </w:rPr>
        <w:t>k</w:t>
      </w:r>
      <w:r w:rsidR="00E33D0C" w:rsidRPr="00127122">
        <w:rPr>
          <w:sz w:val="24"/>
          <w:szCs w:val="24"/>
          <w:lang w:val="en-GB"/>
        </w:rPr>
        <w:t xml:space="preserve">.  </w:t>
      </w:r>
      <w:r w:rsidR="009C54B9" w:rsidRPr="00127122">
        <w:rPr>
          <w:sz w:val="24"/>
          <w:szCs w:val="24"/>
          <w:lang w:val="en-GB"/>
        </w:rPr>
        <w:t>To measure the count level correlation between two gene profiles, we adopted</w:t>
      </w:r>
      <w:r w:rsidR="00E33D0C" w:rsidRPr="00127122">
        <w:rPr>
          <w:sz w:val="24"/>
          <w:szCs w:val="24"/>
          <w:lang w:val="en-GB"/>
        </w:rPr>
        <w:t xml:space="preserve"> the </w:t>
      </w:r>
      <w:r w:rsidR="002F13B6" w:rsidRPr="00127122">
        <w:rPr>
          <w:sz w:val="24"/>
          <w:szCs w:val="24"/>
          <w:lang w:val="en-GB"/>
        </w:rPr>
        <w:t xml:space="preserve">similarity measure for count data </w:t>
      </w:r>
      <w:r w:rsidR="00B526A9" w:rsidRPr="00127122">
        <w:rPr>
          <w:sz w:val="24"/>
          <w:szCs w:val="24"/>
          <w:lang w:val="en-GB"/>
        </w:rPr>
        <w:t>a</w:t>
      </w:r>
      <w:r w:rsidR="00E33D0C" w:rsidRPr="00127122">
        <w:rPr>
          <w:sz w:val="24"/>
          <w:szCs w:val="24"/>
          <w:lang w:val="en-GB"/>
        </w:rPr>
        <w:t xml:space="preserve">s defined by Cao et al. </w:t>
      </w:r>
      <w:r w:rsidR="00AE2D88" w:rsidRPr="00127122">
        <w:rPr>
          <w:sz w:val="24"/>
          <w:szCs w:val="24"/>
          <w:lang w:val="en-GB"/>
        </w:rPr>
        <w:fldChar w:fldCharType="begin"/>
      </w:r>
      <w:r w:rsidR="00AE2D88" w:rsidRPr="00127122">
        <w:rPr>
          <w:sz w:val="24"/>
          <w:szCs w:val="24"/>
          <w:lang w:val="en-GB"/>
        </w:rPr>
        <w:fldChar w:fldCharType="separate"/>
      </w:r>
      <w:r w:rsidR="00AE2D88" w:rsidRPr="00127122">
        <w:rPr>
          <w:sz w:val="24"/>
          <w:szCs w:val="24"/>
          <w:lang w:val="en-GB"/>
        </w:rPr>
        <w:t>{Cao, 1997 #20}</w:t>
      </w:r>
      <w:r w:rsidR="00AE2D88" w:rsidRPr="00127122">
        <w:rPr>
          <w:sz w:val="24"/>
          <w:szCs w:val="24"/>
          <w:lang w:val="en-GB"/>
        </w:rPr>
        <w:fldChar w:fldCharType="end"/>
      </w:r>
      <w:r w:rsidR="00E33D0C" w:rsidRPr="00127122">
        <w:rPr>
          <w:sz w:val="24"/>
          <w:szCs w:val="24"/>
          <w:lang w:val="en-GB"/>
        </w:rPr>
        <w:t xml:space="preserve"> </w:t>
      </w:r>
      <w:r w:rsidR="002F13B6" w:rsidRPr="00127122">
        <w:rPr>
          <w:sz w:val="24"/>
          <w:szCs w:val="24"/>
          <w:lang w:val="en-GB"/>
        </w:rPr>
        <w:t>is:</w:t>
      </w:r>
    </w:p>
    <w:p w14:paraId="25BF736D" w14:textId="7380C72B" w:rsidR="002F13B6" w:rsidRPr="00127122" w:rsidRDefault="00361EDA" w:rsidP="000828A4">
      <w:pPr>
        <w:spacing w:line="480" w:lineRule="auto"/>
        <w:rPr>
          <w:sz w:val="24"/>
          <w:szCs w:val="24"/>
          <w:lang w:val="en-GB"/>
        </w:rPr>
      </w:pPr>
      <w:r w:rsidRPr="00127122">
        <w:rPr>
          <w:position w:val="-34"/>
          <w:sz w:val="24"/>
          <w:szCs w:val="24"/>
          <w:lang w:val="en-GB"/>
        </w:rPr>
        <w:object w:dxaOrig="2600" w:dyaOrig="760" w14:anchorId="66F581C8">
          <v:shape id="_x0000_i1052" type="#_x0000_t75" style="width:129.8pt;height:38.05pt" o:ole="">
            <v:imagedata r:id="rId60" o:title=""/>
          </v:shape>
          <o:OLEObject Type="Embed" ProgID="Equation.3" ShapeID="_x0000_i1052" DrawAspect="Content" ObjectID="_1500113609" r:id="rId61"/>
        </w:object>
      </w:r>
    </w:p>
    <w:p w14:paraId="3CBBDEC3" w14:textId="77777777" w:rsidR="00E33D0C" w:rsidRPr="00127122" w:rsidRDefault="00E33D0C" w:rsidP="000828A4">
      <w:pPr>
        <w:spacing w:line="480" w:lineRule="auto"/>
        <w:rPr>
          <w:sz w:val="24"/>
          <w:szCs w:val="24"/>
          <w:lang w:val="en-GB"/>
        </w:rPr>
      </w:pPr>
      <w:proofErr w:type="gramStart"/>
      <w:r w:rsidRPr="00127122">
        <w:rPr>
          <w:sz w:val="24"/>
          <w:szCs w:val="24"/>
          <w:lang w:val="en-GB"/>
        </w:rPr>
        <w:t>where</w:t>
      </w:r>
      <w:proofErr w:type="gramEnd"/>
    </w:p>
    <w:p w14:paraId="0E5DA13B" w14:textId="302CD3EB" w:rsidR="002F13B6" w:rsidRPr="00127122" w:rsidRDefault="00361EDA" w:rsidP="000828A4">
      <w:pPr>
        <w:spacing w:line="480" w:lineRule="auto"/>
        <w:rPr>
          <w:sz w:val="24"/>
          <w:szCs w:val="24"/>
          <w:lang w:val="en-GB"/>
        </w:rPr>
      </w:pPr>
      <w:r w:rsidRPr="00127122">
        <w:rPr>
          <w:position w:val="-72"/>
          <w:sz w:val="24"/>
          <w:szCs w:val="24"/>
          <w:lang w:val="en-GB"/>
        </w:rPr>
        <w:object w:dxaOrig="7440" w:dyaOrig="1560" w14:anchorId="1CDEF369">
          <v:shape id="_x0000_i1053" type="#_x0000_t75" style="width:371.9pt;height:77.95pt" o:ole="">
            <v:imagedata r:id="rId62" o:title=""/>
          </v:shape>
          <o:OLEObject Type="Embed" ProgID="Equation.3" ShapeID="_x0000_i1053" DrawAspect="Content" ObjectID="_1500113610" r:id="rId63"/>
        </w:object>
      </w:r>
    </w:p>
    <w:p w14:paraId="38FF055D" w14:textId="77777777" w:rsidR="00A2796A" w:rsidRPr="00127122" w:rsidRDefault="00E33D0C" w:rsidP="000828A4">
      <w:pPr>
        <w:spacing w:line="480" w:lineRule="auto"/>
        <w:rPr>
          <w:sz w:val="24"/>
          <w:szCs w:val="24"/>
          <w:lang w:val="en-GB"/>
        </w:rPr>
      </w:pPr>
      <w:proofErr w:type="gramStart"/>
      <w:r w:rsidRPr="00127122">
        <w:rPr>
          <w:sz w:val="24"/>
          <w:szCs w:val="24"/>
          <w:lang w:val="en-GB"/>
        </w:rPr>
        <w:t>and</w:t>
      </w:r>
      <w:proofErr w:type="gramEnd"/>
      <w:r w:rsidR="004D1436" w:rsidRPr="00127122">
        <w:rPr>
          <w:sz w:val="24"/>
          <w:szCs w:val="24"/>
          <w:lang w:val="en-GB"/>
        </w:rPr>
        <w:t xml:space="preserve"> </w:t>
      </w:r>
      <w:r w:rsidR="00042ACE" w:rsidRPr="00127122">
        <w:rPr>
          <w:i/>
          <w:sz w:val="24"/>
          <w:szCs w:val="24"/>
          <w:lang w:val="en-GB"/>
        </w:rPr>
        <w:t>a</w:t>
      </w:r>
      <w:r w:rsidR="004D1436" w:rsidRPr="00127122">
        <w:rPr>
          <w:sz w:val="24"/>
          <w:szCs w:val="24"/>
          <w:lang w:val="en-GB"/>
        </w:rPr>
        <w:t xml:space="preserve"> is the total number of samples with read counts </w:t>
      </w:r>
      <w:r w:rsidR="003D17F8" w:rsidRPr="00127122">
        <w:rPr>
          <w:sz w:val="24"/>
          <w:szCs w:val="24"/>
          <w:lang w:val="en-GB"/>
        </w:rPr>
        <w:t>mapped to</w:t>
      </w:r>
      <w:r w:rsidR="004D1436" w:rsidRPr="00127122">
        <w:rPr>
          <w:sz w:val="24"/>
          <w:szCs w:val="24"/>
          <w:lang w:val="en-GB"/>
        </w:rPr>
        <w:t xml:space="preserve"> </w:t>
      </w:r>
      <w:r w:rsidR="003D17F8" w:rsidRPr="00127122">
        <w:rPr>
          <w:sz w:val="24"/>
          <w:szCs w:val="24"/>
          <w:lang w:val="en-GB"/>
        </w:rPr>
        <w:t xml:space="preserve">either </w:t>
      </w:r>
      <w:r w:rsidR="004D1436" w:rsidRPr="00127122">
        <w:rPr>
          <w:sz w:val="24"/>
          <w:szCs w:val="24"/>
          <w:lang w:val="en-GB"/>
        </w:rPr>
        <w:t>profile.</w:t>
      </w:r>
      <w:r w:rsidR="00042D59" w:rsidRPr="00127122">
        <w:rPr>
          <w:sz w:val="24"/>
          <w:szCs w:val="24"/>
          <w:lang w:val="en-GB"/>
        </w:rPr>
        <w:t xml:space="preserve">  </w:t>
      </w:r>
      <w:proofErr w:type="spellStart"/>
      <w:r w:rsidR="00042D59" w:rsidRPr="00127122">
        <w:rPr>
          <w:i/>
          <w:sz w:val="24"/>
          <w:szCs w:val="24"/>
          <w:lang w:val="en-GB"/>
        </w:rPr>
        <w:t>CY</w:t>
      </w:r>
      <w:r w:rsidR="00042D59" w:rsidRPr="00127122">
        <w:rPr>
          <w:i/>
          <w:sz w:val="24"/>
          <w:szCs w:val="24"/>
          <w:vertAlign w:val="subscript"/>
          <w:lang w:val="en-GB"/>
        </w:rPr>
        <w:t>d</w:t>
      </w:r>
      <w:proofErr w:type="spellEnd"/>
      <w:r w:rsidR="00042D59" w:rsidRPr="00127122">
        <w:rPr>
          <w:sz w:val="24"/>
          <w:szCs w:val="24"/>
          <w:lang w:val="en-GB"/>
        </w:rPr>
        <w:t xml:space="preserve"> is maximized by </w:t>
      </w:r>
      <w:r w:rsidR="0005362E" w:rsidRPr="00127122">
        <w:rPr>
          <w:sz w:val="24"/>
          <w:szCs w:val="24"/>
          <w:lang w:val="en-GB"/>
        </w:rPr>
        <w:t xml:space="preserve">assigning </w:t>
      </w:r>
      <w:proofErr w:type="spellStart"/>
      <w:r w:rsidR="0005362E" w:rsidRPr="00127122">
        <w:rPr>
          <w:i/>
          <w:sz w:val="24"/>
          <w:szCs w:val="24"/>
          <w:lang w:val="en-GB"/>
        </w:rPr>
        <w:t>x</w:t>
      </w:r>
      <w:r w:rsidR="0005362E" w:rsidRPr="00127122">
        <w:rPr>
          <w:i/>
          <w:sz w:val="24"/>
          <w:szCs w:val="24"/>
          <w:vertAlign w:val="subscript"/>
          <w:lang w:val="en-GB"/>
        </w:rPr>
        <w:t>ij</w:t>
      </w:r>
      <w:proofErr w:type="spellEnd"/>
      <w:r w:rsidR="0005362E" w:rsidRPr="00127122">
        <w:rPr>
          <w:sz w:val="24"/>
          <w:szCs w:val="24"/>
          <w:lang w:val="en-GB"/>
        </w:rPr>
        <w:t xml:space="preserve"> = 1 and </w:t>
      </w:r>
      <w:proofErr w:type="spellStart"/>
      <w:r w:rsidR="0005362E" w:rsidRPr="00127122">
        <w:rPr>
          <w:i/>
          <w:sz w:val="24"/>
          <w:szCs w:val="24"/>
          <w:lang w:val="en-GB"/>
        </w:rPr>
        <w:t>x</w:t>
      </w:r>
      <w:r w:rsidR="0005362E" w:rsidRPr="00127122">
        <w:rPr>
          <w:i/>
          <w:sz w:val="24"/>
          <w:szCs w:val="24"/>
          <w:vertAlign w:val="subscript"/>
          <w:lang w:val="en-GB"/>
        </w:rPr>
        <w:t>kj</w:t>
      </w:r>
      <w:proofErr w:type="spellEnd"/>
      <w:r w:rsidR="0005362E" w:rsidRPr="00127122">
        <w:rPr>
          <w:sz w:val="24"/>
          <w:szCs w:val="24"/>
          <w:lang w:val="en-GB"/>
        </w:rPr>
        <w:t xml:space="preserve"> = </w:t>
      </w:r>
      <w:proofErr w:type="spellStart"/>
      <w:r w:rsidR="0005362E" w:rsidRPr="00127122">
        <w:rPr>
          <w:i/>
          <w:sz w:val="24"/>
          <w:szCs w:val="24"/>
          <w:lang w:val="en-GB"/>
        </w:rPr>
        <w:t>D</w:t>
      </w:r>
      <w:r w:rsidR="0005362E" w:rsidRPr="00127122">
        <w:rPr>
          <w:i/>
          <w:sz w:val="24"/>
          <w:szCs w:val="24"/>
          <w:vertAlign w:val="subscript"/>
          <w:lang w:val="en-GB"/>
        </w:rPr>
        <w:t>k</w:t>
      </w:r>
      <w:proofErr w:type="spellEnd"/>
      <w:r w:rsidR="0005362E" w:rsidRPr="00127122">
        <w:rPr>
          <w:sz w:val="24"/>
          <w:szCs w:val="24"/>
          <w:lang w:val="en-GB"/>
        </w:rPr>
        <w:t xml:space="preserve"> </w:t>
      </w:r>
      <w:r w:rsidR="00A2796A" w:rsidRPr="00127122">
        <w:rPr>
          <w:sz w:val="24"/>
          <w:szCs w:val="24"/>
          <w:lang w:val="en-GB"/>
        </w:rPr>
        <w:t xml:space="preserve">for </w:t>
      </w:r>
      <w:r w:rsidR="00042ACE" w:rsidRPr="00127122">
        <w:rPr>
          <w:i/>
          <w:sz w:val="24"/>
          <w:szCs w:val="24"/>
          <w:lang w:val="en-GB"/>
        </w:rPr>
        <w:t>a</w:t>
      </w:r>
      <w:r w:rsidR="0005362E" w:rsidRPr="00127122">
        <w:rPr>
          <w:sz w:val="24"/>
          <w:szCs w:val="24"/>
          <w:lang w:val="en-GB"/>
        </w:rPr>
        <w:t>/2 times and</w:t>
      </w:r>
      <w:r w:rsidR="00A2796A" w:rsidRPr="00127122">
        <w:rPr>
          <w:sz w:val="24"/>
          <w:szCs w:val="24"/>
          <w:lang w:val="en-GB"/>
        </w:rPr>
        <w:t xml:space="preserve"> likewise</w:t>
      </w:r>
      <w:r w:rsidR="0005362E" w:rsidRPr="00127122">
        <w:rPr>
          <w:sz w:val="24"/>
          <w:szCs w:val="24"/>
          <w:lang w:val="en-GB"/>
        </w:rPr>
        <w:t xml:space="preserve"> </w:t>
      </w:r>
      <w:proofErr w:type="spellStart"/>
      <w:r w:rsidR="0005362E" w:rsidRPr="00127122">
        <w:rPr>
          <w:i/>
          <w:sz w:val="24"/>
          <w:szCs w:val="24"/>
          <w:lang w:val="en-GB"/>
        </w:rPr>
        <w:t>x</w:t>
      </w:r>
      <w:r w:rsidR="0005362E" w:rsidRPr="00127122">
        <w:rPr>
          <w:i/>
          <w:sz w:val="24"/>
          <w:szCs w:val="24"/>
          <w:vertAlign w:val="subscript"/>
          <w:lang w:val="en-GB"/>
        </w:rPr>
        <w:t>kj</w:t>
      </w:r>
      <w:proofErr w:type="spellEnd"/>
      <w:r w:rsidR="0005362E" w:rsidRPr="00127122">
        <w:rPr>
          <w:sz w:val="24"/>
          <w:szCs w:val="24"/>
          <w:lang w:val="en-GB"/>
        </w:rPr>
        <w:t xml:space="preserve"> = 1 and </w:t>
      </w:r>
      <w:proofErr w:type="spellStart"/>
      <w:r w:rsidR="0005362E" w:rsidRPr="00127122">
        <w:rPr>
          <w:i/>
          <w:sz w:val="24"/>
          <w:szCs w:val="24"/>
          <w:lang w:val="en-GB"/>
        </w:rPr>
        <w:t>x</w:t>
      </w:r>
      <w:r w:rsidR="0005362E" w:rsidRPr="00127122">
        <w:rPr>
          <w:i/>
          <w:sz w:val="24"/>
          <w:szCs w:val="24"/>
          <w:vertAlign w:val="subscript"/>
          <w:lang w:val="en-GB"/>
        </w:rPr>
        <w:t>ij</w:t>
      </w:r>
      <w:proofErr w:type="spellEnd"/>
      <w:r w:rsidR="0005362E" w:rsidRPr="00127122">
        <w:rPr>
          <w:sz w:val="24"/>
          <w:szCs w:val="24"/>
          <w:lang w:val="en-GB"/>
        </w:rPr>
        <w:t xml:space="preserve"> = </w:t>
      </w:r>
      <w:r w:rsidR="0005362E" w:rsidRPr="00127122">
        <w:rPr>
          <w:i/>
          <w:sz w:val="24"/>
          <w:szCs w:val="24"/>
          <w:lang w:val="en-GB"/>
        </w:rPr>
        <w:t>D</w:t>
      </w:r>
      <w:r w:rsidR="0005362E" w:rsidRPr="00127122">
        <w:rPr>
          <w:i/>
          <w:sz w:val="24"/>
          <w:szCs w:val="24"/>
          <w:vertAlign w:val="subscript"/>
          <w:lang w:val="en-GB"/>
        </w:rPr>
        <w:t>i</w:t>
      </w:r>
      <w:r w:rsidR="0005362E" w:rsidRPr="00127122">
        <w:rPr>
          <w:sz w:val="24"/>
          <w:szCs w:val="24"/>
          <w:lang w:val="en-GB"/>
        </w:rPr>
        <w:t xml:space="preserve"> </w:t>
      </w:r>
      <w:r w:rsidR="00042ACE" w:rsidRPr="00127122">
        <w:rPr>
          <w:i/>
          <w:sz w:val="24"/>
          <w:szCs w:val="24"/>
          <w:lang w:val="en-GB"/>
        </w:rPr>
        <w:t>a</w:t>
      </w:r>
      <w:r w:rsidR="0005362E" w:rsidRPr="00127122">
        <w:rPr>
          <w:sz w:val="24"/>
          <w:szCs w:val="24"/>
          <w:lang w:val="en-GB"/>
        </w:rPr>
        <w:t>/2 times</w:t>
      </w:r>
      <w:r w:rsidR="00A2796A" w:rsidRPr="00127122">
        <w:rPr>
          <w:sz w:val="24"/>
          <w:szCs w:val="24"/>
          <w:lang w:val="en-GB"/>
        </w:rPr>
        <w:t xml:space="preserve">.  Here </w:t>
      </w:r>
    </w:p>
    <w:p w14:paraId="299B3273" w14:textId="77777777" w:rsidR="00361EDA" w:rsidRPr="00127122" w:rsidRDefault="00361EDA" w:rsidP="000828A4">
      <w:pPr>
        <w:spacing w:line="480" w:lineRule="auto"/>
        <w:rPr>
          <w:sz w:val="24"/>
          <w:szCs w:val="24"/>
          <w:lang w:val="en-GB"/>
        </w:rPr>
      </w:pPr>
      <w:r w:rsidRPr="00127122">
        <w:rPr>
          <w:position w:val="-24"/>
          <w:sz w:val="24"/>
          <w:szCs w:val="24"/>
          <w:lang w:val="en-GB"/>
        </w:rPr>
        <w:object w:dxaOrig="1780" w:dyaOrig="999" w14:anchorId="08B3A697">
          <v:shape id="_x0000_i1054" type="#_x0000_t75" style="width:89.45pt;height:50.45pt" o:ole="">
            <v:imagedata r:id="rId64" o:title=""/>
          </v:shape>
          <o:OLEObject Type="Embed" ProgID="Equation.3" ShapeID="_x0000_i1054" DrawAspect="Content" ObjectID="_1500113611" r:id="rId65"/>
        </w:object>
      </w:r>
      <w:r w:rsidRPr="00127122">
        <w:rPr>
          <w:sz w:val="24"/>
          <w:szCs w:val="24"/>
          <w:lang w:val="en-GB"/>
        </w:rPr>
        <w:t xml:space="preserve">,        </w:t>
      </w:r>
      <w:r w:rsidRPr="00127122">
        <w:rPr>
          <w:position w:val="-24"/>
          <w:sz w:val="24"/>
          <w:szCs w:val="24"/>
          <w:lang w:val="en-GB"/>
        </w:rPr>
        <w:object w:dxaOrig="1840" w:dyaOrig="999" w14:anchorId="6F0A98BD">
          <v:shape id="_x0000_i1055" type="#_x0000_t75" style="width:92.2pt;height:50.45pt" o:ole="">
            <v:imagedata r:id="rId66" o:title=""/>
          </v:shape>
          <o:OLEObject Type="Embed" ProgID="Equation.3" ShapeID="_x0000_i1055" DrawAspect="Content" ObjectID="_1500113612" r:id="rId67"/>
        </w:object>
      </w:r>
      <w:r w:rsidR="0049530B" w:rsidRPr="00127122">
        <w:rPr>
          <w:sz w:val="24"/>
          <w:szCs w:val="24"/>
          <w:lang w:val="en-GB"/>
        </w:rPr>
        <w:t xml:space="preserve"> for </w:t>
      </w:r>
      <w:proofErr w:type="spellStart"/>
      <w:r w:rsidR="0049530B" w:rsidRPr="00127122">
        <w:rPr>
          <w:i/>
          <w:sz w:val="24"/>
          <w:szCs w:val="24"/>
          <w:lang w:val="en-GB"/>
        </w:rPr>
        <w:t>x</w:t>
      </w:r>
      <w:r w:rsidR="0049530B" w:rsidRPr="00127122">
        <w:rPr>
          <w:i/>
          <w:sz w:val="24"/>
          <w:szCs w:val="24"/>
          <w:vertAlign w:val="subscript"/>
          <w:lang w:val="en-GB"/>
        </w:rPr>
        <w:t>ij</w:t>
      </w:r>
      <w:proofErr w:type="spellEnd"/>
      <w:r w:rsidR="0049530B" w:rsidRPr="00127122">
        <w:rPr>
          <w:sz w:val="24"/>
          <w:szCs w:val="24"/>
          <w:lang w:val="en-GB"/>
        </w:rPr>
        <w:t xml:space="preserve"> ≥ 1 and </w:t>
      </w:r>
      <w:proofErr w:type="spellStart"/>
      <w:proofErr w:type="gramStart"/>
      <w:r w:rsidR="0049530B" w:rsidRPr="00127122">
        <w:rPr>
          <w:i/>
          <w:sz w:val="24"/>
          <w:szCs w:val="24"/>
          <w:lang w:val="en-GB"/>
        </w:rPr>
        <w:t>x</w:t>
      </w:r>
      <w:r w:rsidR="0049530B" w:rsidRPr="00127122">
        <w:rPr>
          <w:i/>
          <w:sz w:val="24"/>
          <w:szCs w:val="24"/>
          <w:vertAlign w:val="subscript"/>
          <w:lang w:val="en-GB"/>
        </w:rPr>
        <w:t>kj</w:t>
      </w:r>
      <w:proofErr w:type="spellEnd"/>
      <w:r w:rsidR="0049530B" w:rsidRPr="00127122">
        <w:rPr>
          <w:i/>
          <w:sz w:val="24"/>
          <w:szCs w:val="24"/>
          <w:vertAlign w:val="subscript"/>
          <w:lang w:val="en-GB"/>
        </w:rPr>
        <w:t xml:space="preserve">  </w:t>
      </w:r>
      <w:r w:rsidR="0049530B" w:rsidRPr="00127122">
        <w:rPr>
          <w:sz w:val="24"/>
          <w:szCs w:val="24"/>
          <w:lang w:val="en-GB"/>
        </w:rPr>
        <w:t>≥</w:t>
      </w:r>
      <w:proofErr w:type="gramEnd"/>
      <w:r w:rsidR="0049530B" w:rsidRPr="00127122">
        <w:rPr>
          <w:sz w:val="24"/>
          <w:szCs w:val="24"/>
          <w:lang w:val="en-GB"/>
        </w:rPr>
        <w:t xml:space="preserve"> 1.</w:t>
      </w:r>
      <w:r w:rsidR="006E6AA4" w:rsidRPr="00127122">
        <w:rPr>
          <w:sz w:val="24"/>
          <w:szCs w:val="24"/>
          <w:lang w:val="en-GB"/>
        </w:rPr>
        <w:t xml:space="preserve">  Thus, maximum </w:t>
      </w:r>
      <w:proofErr w:type="spellStart"/>
      <w:r w:rsidR="006E6AA4" w:rsidRPr="00127122">
        <w:rPr>
          <w:i/>
          <w:sz w:val="24"/>
          <w:szCs w:val="24"/>
          <w:lang w:val="en-GB"/>
        </w:rPr>
        <w:t>CY</w:t>
      </w:r>
      <w:r w:rsidR="006E6AA4" w:rsidRPr="00127122">
        <w:rPr>
          <w:i/>
          <w:sz w:val="24"/>
          <w:szCs w:val="24"/>
          <w:vertAlign w:val="subscript"/>
          <w:lang w:val="en-GB"/>
        </w:rPr>
        <w:t>d</w:t>
      </w:r>
      <w:proofErr w:type="spellEnd"/>
      <w:r w:rsidR="006E6AA4" w:rsidRPr="00127122">
        <w:rPr>
          <w:sz w:val="24"/>
          <w:szCs w:val="24"/>
          <w:lang w:val="en-GB"/>
        </w:rPr>
        <w:t xml:space="preserve"> = </w:t>
      </w:r>
      <w:r w:rsidR="006E6AA4" w:rsidRPr="00127122">
        <w:rPr>
          <w:i/>
          <w:sz w:val="24"/>
          <w:szCs w:val="24"/>
          <w:lang w:val="en-GB"/>
        </w:rPr>
        <w:t>D</w:t>
      </w:r>
      <w:r w:rsidR="006E6AA4" w:rsidRPr="00127122">
        <w:rPr>
          <w:i/>
          <w:sz w:val="24"/>
          <w:szCs w:val="24"/>
          <w:vertAlign w:val="subscript"/>
          <w:lang w:val="en-GB"/>
        </w:rPr>
        <w:t>1</w:t>
      </w:r>
      <w:r w:rsidR="006E6AA4" w:rsidRPr="00127122">
        <w:rPr>
          <w:sz w:val="24"/>
          <w:szCs w:val="24"/>
          <w:lang w:val="en-GB"/>
        </w:rPr>
        <w:t xml:space="preserve"> + </w:t>
      </w:r>
      <w:r w:rsidR="006E6AA4" w:rsidRPr="00127122">
        <w:rPr>
          <w:i/>
          <w:sz w:val="24"/>
          <w:szCs w:val="24"/>
          <w:lang w:val="en-GB"/>
        </w:rPr>
        <w:t>D</w:t>
      </w:r>
      <w:r w:rsidR="006E6AA4" w:rsidRPr="00127122">
        <w:rPr>
          <w:i/>
          <w:sz w:val="24"/>
          <w:szCs w:val="24"/>
          <w:vertAlign w:val="subscript"/>
          <w:lang w:val="en-GB"/>
        </w:rPr>
        <w:t>2</w:t>
      </w:r>
      <w:r w:rsidR="006E6AA4" w:rsidRPr="00127122">
        <w:rPr>
          <w:sz w:val="24"/>
          <w:szCs w:val="24"/>
          <w:lang w:val="en-GB"/>
        </w:rPr>
        <w:t xml:space="preserve"> + </w:t>
      </w:r>
      <w:r w:rsidR="006E6AA4" w:rsidRPr="00127122">
        <w:rPr>
          <w:i/>
          <w:sz w:val="24"/>
          <w:szCs w:val="24"/>
          <w:lang w:val="en-GB"/>
        </w:rPr>
        <w:t>D</w:t>
      </w:r>
      <w:r w:rsidR="006E6AA4" w:rsidRPr="00127122">
        <w:rPr>
          <w:i/>
          <w:sz w:val="24"/>
          <w:szCs w:val="24"/>
          <w:vertAlign w:val="subscript"/>
          <w:lang w:val="en-GB"/>
        </w:rPr>
        <w:t>3</w:t>
      </w:r>
      <w:r w:rsidR="006E6AA4" w:rsidRPr="00127122">
        <w:rPr>
          <w:sz w:val="24"/>
          <w:szCs w:val="24"/>
          <w:lang w:val="en-GB"/>
        </w:rPr>
        <w:t>, where</w:t>
      </w:r>
    </w:p>
    <w:p w14:paraId="41EB36ED" w14:textId="77777777" w:rsidR="00361EDA" w:rsidRPr="00127122" w:rsidRDefault="00361EDA" w:rsidP="000828A4">
      <w:pPr>
        <w:spacing w:line="480" w:lineRule="auto"/>
        <w:rPr>
          <w:sz w:val="24"/>
          <w:szCs w:val="24"/>
          <w:lang w:val="en-GB"/>
        </w:rPr>
      </w:pPr>
      <w:r w:rsidRPr="00127122">
        <w:rPr>
          <w:position w:val="-72"/>
          <w:sz w:val="24"/>
          <w:szCs w:val="24"/>
          <w:lang w:val="en-GB"/>
        </w:rPr>
        <w:object w:dxaOrig="6640" w:dyaOrig="1560" w14:anchorId="141F0F72">
          <v:shape id="_x0000_i1056" type="#_x0000_t75" style="width:332.5pt;height:77.95pt" o:ole="">
            <v:imagedata r:id="rId68" o:title=""/>
          </v:shape>
          <o:OLEObject Type="Embed" ProgID="Equation.3" ShapeID="_x0000_i1056" DrawAspect="Content" ObjectID="_1500113613" r:id="rId69"/>
        </w:object>
      </w:r>
      <w:r w:rsidRPr="00127122">
        <w:rPr>
          <w:sz w:val="24"/>
          <w:szCs w:val="24"/>
          <w:lang w:val="en-GB"/>
        </w:rPr>
        <w:t>,</w:t>
      </w:r>
    </w:p>
    <w:p w14:paraId="77A6F112" w14:textId="77777777" w:rsidR="00361EDA" w:rsidRPr="00127122" w:rsidRDefault="00361EDA" w:rsidP="000828A4">
      <w:pPr>
        <w:spacing w:line="480" w:lineRule="auto"/>
        <w:rPr>
          <w:sz w:val="24"/>
          <w:szCs w:val="24"/>
          <w:lang w:val="en-GB"/>
        </w:rPr>
      </w:pPr>
      <w:r w:rsidRPr="00127122">
        <w:rPr>
          <w:position w:val="-72"/>
          <w:sz w:val="24"/>
          <w:szCs w:val="24"/>
          <w:lang w:val="en-GB"/>
        </w:rPr>
        <w:object w:dxaOrig="6780" w:dyaOrig="1560" w14:anchorId="06A0537F">
          <v:shape id="_x0000_i1057" type="#_x0000_t75" style="width:338.9pt;height:77.95pt" o:ole="">
            <v:imagedata r:id="rId70" o:title=""/>
          </v:shape>
          <o:OLEObject Type="Embed" ProgID="Equation.3" ShapeID="_x0000_i1057" DrawAspect="Content" ObjectID="_1500113614" r:id="rId71"/>
        </w:object>
      </w:r>
      <w:r w:rsidRPr="00127122">
        <w:rPr>
          <w:sz w:val="24"/>
          <w:szCs w:val="24"/>
          <w:lang w:val="en-GB"/>
        </w:rPr>
        <w:t>,</w:t>
      </w:r>
    </w:p>
    <w:p w14:paraId="2CFBE860" w14:textId="421E923E" w:rsidR="00710462" w:rsidRPr="00127122" w:rsidRDefault="00361EDA" w:rsidP="000828A4">
      <w:pPr>
        <w:spacing w:line="480" w:lineRule="auto"/>
        <w:rPr>
          <w:sz w:val="24"/>
          <w:szCs w:val="24"/>
          <w:lang w:val="en-GB"/>
        </w:rPr>
      </w:pPr>
      <w:r w:rsidRPr="00127122">
        <w:rPr>
          <w:position w:val="-68"/>
          <w:sz w:val="24"/>
          <w:szCs w:val="24"/>
          <w:lang w:val="en-GB"/>
        </w:rPr>
        <w:object w:dxaOrig="8760" w:dyaOrig="1480" w14:anchorId="4FAFE2C3">
          <v:shape id="_x0000_i1058" type="#_x0000_t75" style="width:437.95pt;height:74.3pt" o:ole="">
            <v:imagedata r:id="rId72" o:title=""/>
          </v:shape>
          <o:OLEObject Type="Embed" ProgID="Equation.3" ShapeID="_x0000_i1058" DrawAspect="Content" ObjectID="_1500113615" r:id="rId73"/>
        </w:object>
      </w:r>
      <w:r w:rsidRPr="00127122">
        <w:rPr>
          <w:sz w:val="24"/>
          <w:szCs w:val="24"/>
          <w:lang w:val="en-GB"/>
        </w:rPr>
        <w:t>,</w:t>
      </w:r>
    </w:p>
    <w:p w14:paraId="570E80E4" w14:textId="753888EA" w:rsidR="00B55DFE" w:rsidRPr="00127122" w:rsidRDefault="00B25935" w:rsidP="000828A4">
      <w:pPr>
        <w:spacing w:line="480" w:lineRule="auto"/>
        <w:rPr>
          <w:sz w:val="24"/>
          <w:szCs w:val="24"/>
          <w:lang w:val="en-GB"/>
        </w:rPr>
      </w:pPr>
      <w:proofErr w:type="gramStart"/>
      <w:r w:rsidRPr="00127122">
        <w:rPr>
          <w:i/>
          <w:sz w:val="24"/>
          <w:szCs w:val="24"/>
          <w:lang w:val="en-GB"/>
        </w:rPr>
        <w:t>b</w:t>
      </w:r>
      <w:proofErr w:type="gramEnd"/>
      <w:r w:rsidRPr="00127122">
        <w:rPr>
          <w:sz w:val="24"/>
          <w:szCs w:val="24"/>
          <w:lang w:val="en-GB"/>
        </w:rPr>
        <w:t xml:space="preserve"> is the total number of samples with read counts present in profile </w:t>
      </w:r>
      <w:proofErr w:type="spellStart"/>
      <w:r w:rsidR="00A70D9E" w:rsidRPr="00127122">
        <w:rPr>
          <w:i/>
          <w:sz w:val="24"/>
          <w:szCs w:val="24"/>
          <w:lang w:val="en-GB"/>
        </w:rPr>
        <w:t>i</w:t>
      </w:r>
      <w:proofErr w:type="spellEnd"/>
      <w:r w:rsidRPr="00127122">
        <w:rPr>
          <w:sz w:val="24"/>
          <w:szCs w:val="24"/>
          <w:lang w:val="en-GB"/>
        </w:rPr>
        <w:t xml:space="preserve"> only and</w:t>
      </w:r>
      <w:r w:rsidR="00A70D9E" w:rsidRPr="00127122">
        <w:rPr>
          <w:sz w:val="24"/>
          <w:szCs w:val="24"/>
          <w:lang w:val="en-GB"/>
        </w:rPr>
        <w:t xml:space="preserve"> </w:t>
      </w:r>
      <w:r w:rsidR="00A70D9E" w:rsidRPr="00127122">
        <w:rPr>
          <w:i/>
          <w:sz w:val="24"/>
          <w:szCs w:val="24"/>
          <w:lang w:val="en-GB"/>
        </w:rPr>
        <w:t>c</w:t>
      </w:r>
      <w:r w:rsidR="00A70D9E" w:rsidRPr="00127122">
        <w:rPr>
          <w:sz w:val="24"/>
          <w:szCs w:val="24"/>
          <w:lang w:val="en-GB"/>
        </w:rPr>
        <w:t xml:space="preserve"> is the total number of samples with read counts present in profile </w:t>
      </w:r>
      <w:r w:rsidR="00A70D9E" w:rsidRPr="00127122">
        <w:rPr>
          <w:i/>
          <w:sz w:val="24"/>
          <w:szCs w:val="24"/>
          <w:lang w:val="en-GB"/>
        </w:rPr>
        <w:t>k</w:t>
      </w:r>
      <w:r w:rsidR="00A70D9E" w:rsidRPr="00127122">
        <w:rPr>
          <w:sz w:val="24"/>
          <w:szCs w:val="24"/>
          <w:lang w:val="en-GB"/>
        </w:rPr>
        <w:t xml:space="preserve"> only. </w:t>
      </w:r>
      <w:r w:rsidR="008C643D" w:rsidRPr="00127122">
        <w:rPr>
          <w:sz w:val="24"/>
          <w:szCs w:val="24"/>
          <w:lang w:val="en-GB"/>
        </w:rPr>
        <w:t>As such,</w:t>
      </w:r>
      <w:r w:rsidRPr="00127122">
        <w:rPr>
          <w:i/>
          <w:sz w:val="24"/>
          <w:szCs w:val="24"/>
          <w:lang w:val="en-GB"/>
        </w:rPr>
        <w:t xml:space="preserve"> </w:t>
      </w:r>
      <w:r w:rsidR="00361EDA" w:rsidRPr="00127122">
        <w:rPr>
          <w:position w:val="-14"/>
          <w:sz w:val="24"/>
          <w:szCs w:val="24"/>
        </w:rPr>
        <w:object w:dxaOrig="520" w:dyaOrig="380" w14:anchorId="678B2DC6">
          <v:shape id="_x0000_i1059" type="#_x0000_t75" style="width:25.7pt;height:18.8pt" o:ole="">
            <v:imagedata r:id="rId74" o:title=""/>
          </v:shape>
          <o:OLEObject Type="Embed" ProgID="Equation.3" ShapeID="_x0000_i1059" DrawAspect="Content" ObjectID="_1500113616" r:id="rId75"/>
        </w:object>
      </w:r>
      <w:r w:rsidR="00CB165C" w:rsidRPr="00127122">
        <w:rPr>
          <w:sz w:val="24"/>
          <w:szCs w:val="24"/>
          <w:lang w:val="en-GB"/>
        </w:rPr>
        <w:t xml:space="preserve">= 0 when two profiles are totally difference and </w:t>
      </w:r>
      <w:r w:rsidR="00361EDA" w:rsidRPr="00127122">
        <w:rPr>
          <w:position w:val="-14"/>
          <w:sz w:val="24"/>
          <w:szCs w:val="24"/>
        </w:rPr>
        <w:object w:dxaOrig="520" w:dyaOrig="380" w14:anchorId="140A9666">
          <v:shape id="_x0000_i1060" type="#_x0000_t75" style="width:25.7pt;height:18.8pt" o:ole="">
            <v:imagedata r:id="rId76" o:title=""/>
          </v:shape>
          <o:OLEObject Type="Embed" ProgID="Equation.3" ShapeID="_x0000_i1060" DrawAspect="Content" ObjectID="_1500113617" r:id="rId77"/>
        </w:object>
      </w:r>
      <w:r w:rsidR="00CB165C" w:rsidRPr="00127122">
        <w:rPr>
          <w:sz w:val="24"/>
          <w:szCs w:val="24"/>
          <w:lang w:val="en-GB"/>
        </w:rPr>
        <w:t xml:space="preserve">= 1 when the two are identical.  </w:t>
      </w:r>
    </w:p>
    <w:p w14:paraId="627398BF" w14:textId="77777777" w:rsidR="001A7456" w:rsidRPr="00127122" w:rsidRDefault="001A7456" w:rsidP="000828A4">
      <w:pPr>
        <w:spacing w:line="480" w:lineRule="auto"/>
        <w:rPr>
          <w:b/>
          <w:sz w:val="24"/>
          <w:szCs w:val="24"/>
          <w:lang w:val="en-GB"/>
        </w:rPr>
      </w:pPr>
      <w:r w:rsidRPr="00127122">
        <w:rPr>
          <w:b/>
          <w:sz w:val="24"/>
          <w:szCs w:val="24"/>
          <w:lang w:val="en-GB"/>
        </w:rPr>
        <w:t>Magnitude of change</w:t>
      </w:r>
    </w:p>
    <w:p w14:paraId="07B7C323" w14:textId="02B856E9" w:rsidR="00F24DE7" w:rsidRPr="00127122" w:rsidRDefault="00DC362E" w:rsidP="000828A4">
      <w:pPr>
        <w:spacing w:line="480" w:lineRule="auto"/>
        <w:rPr>
          <w:sz w:val="24"/>
          <w:szCs w:val="24"/>
          <w:lang w:val="en-GB"/>
        </w:rPr>
      </w:pPr>
      <w:r w:rsidRPr="00127122">
        <w:rPr>
          <w:sz w:val="24"/>
          <w:szCs w:val="24"/>
          <w:lang w:val="en-GB"/>
        </w:rPr>
        <w:t xml:space="preserve">We define the strength of a gene expression profile’s signal according to the value of the </w:t>
      </w:r>
      <w:r w:rsidR="002A5569" w:rsidRPr="00127122">
        <w:rPr>
          <w:sz w:val="24"/>
          <w:szCs w:val="24"/>
          <w:lang w:val="en-GB"/>
        </w:rPr>
        <w:t>test</w:t>
      </w:r>
      <w:r w:rsidRPr="00127122">
        <w:rPr>
          <w:sz w:val="24"/>
          <w:szCs w:val="24"/>
          <w:lang w:val="en-GB"/>
        </w:rPr>
        <w:t xml:space="preserve">-statistic </w:t>
      </w:r>
      <w:r w:rsidR="00590D3E" w:rsidRPr="00127122">
        <w:rPr>
          <w:sz w:val="24"/>
          <w:szCs w:val="24"/>
          <w:lang w:val="en-GB"/>
        </w:rPr>
        <w:t xml:space="preserve">location parameter </w:t>
      </w:r>
      <w:r w:rsidRPr="00127122">
        <w:rPr>
          <w:sz w:val="24"/>
          <w:szCs w:val="24"/>
          <w:lang w:val="en-GB"/>
        </w:rPr>
        <w:t xml:space="preserve">obtained from a Wilcoxon rank sum non-parametric test </w:t>
      </w:r>
      <w:r w:rsidR="0066735E" w:rsidRPr="00127122">
        <w:rPr>
          <w:sz w:val="24"/>
          <w:szCs w:val="24"/>
          <w:lang w:val="en-GB"/>
        </w:rPr>
        <w:fldChar w:fldCharType="begin"/>
      </w:r>
      <w:r w:rsidR="00352ED0" w:rsidRPr="00127122">
        <w:rPr>
          <w:sz w:val="24"/>
          <w:szCs w:val="24"/>
          <w:lang w:val="en-GB"/>
        </w:rPr>
        <w:instrText xml:space="preserve"> ADDIN EN.CITE &lt;EndNote&gt;&lt;Cite&gt;&lt;Author&gt;Chicken&lt;/Author&gt;&lt;Year&gt;2013&lt;/Year&gt;&lt;RecNum&gt;35&lt;/RecNum&gt;&lt;DisplayText&gt;[17]&lt;/DisplayText&gt;&lt;record&gt;&lt;rec-number&gt;35&lt;/rec-number&gt;&lt;foreign-keys&gt;&lt;key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sidRPr="00127122">
        <w:rPr>
          <w:sz w:val="24"/>
          <w:szCs w:val="24"/>
          <w:lang w:val="en-GB"/>
        </w:rPr>
        <w:fldChar w:fldCharType="separate"/>
      </w:r>
      <w:r w:rsidR="00352ED0" w:rsidRPr="00127122">
        <w:rPr>
          <w:noProof/>
          <w:sz w:val="24"/>
          <w:szCs w:val="24"/>
          <w:lang w:val="en-GB"/>
        </w:rPr>
        <w:t>[</w:t>
      </w:r>
      <w:hyperlink w:anchor="_ENREF_17" w:tooltip="Hollander, 2013 #35" w:history="1">
        <w:r w:rsidR="003E2083" w:rsidRPr="00127122">
          <w:rPr>
            <w:noProof/>
            <w:sz w:val="24"/>
            <w:szCs w:val="24"/>
            <w:lang w:val="en-GB"/>
          </w:rPr>
          <w:t>17</w:t>
        </w:r>
      </w:hyperlink>
      <w:r w:rsidR="00352ED0" w:rsidRPr="00127122">
        <w:rPr>
          <w:noProof/>
          <w:sz w:val="24"/>
          <w:szCs w:val="24"/>
          <w:lang w:val="en-GB"/>
        </w:rPr>
        <w:t>]</w:t>
      </w:r>
      <w:r w:rsidR="0066735E" w:rsidRPr="00127122">
        <w:rPr>
          <w:sz w:val="24"/>
          <w:szCs w:val="24"/>
          <w:lang w:val="en-GB"/>
        </w:rPr>
        <w:fldChar w:fldCharType="end"/>
      </w:r>
      <w:r w:rsidR="001D10CD" w:rsidRPr="00127122">
        <w:rPr>
          <w:sz w:val="24"/>
          <w:szCs w:val="24"/>
          <w:lang w:val="en-GB"/>
        </w:rPr>
        <w:t xml:space="preserve"> </w:t>
      </w:r>
      <w:r w:rsidRPr="00127122">
        <w:rPr>
          <w:sz w:val="24"/>
          <w:szCs w:val="24"/>
          <w:lang w:val="en-GB"/>
        </w:rPr>
        <w:t xml:space="preserve">measuring the difference between the ranks of the expression of the genes in sample </w:t>
      </w:r>
      <w:r w:rsidR="00E30A17" w:rsidRPr="00127122">
        <w:rPr>
          <w:i/>
          <w:sz w:val="24"/>
          <w:szCs w:val="24"/>
          <w:lang w:val="en-GB"/>
        </w:rPr>
        <w:t>X</w:t>
      </w:r>
      <w:r w:rsidRPr="00127122">
        <w:rPr>
          <w:sz w:val="24"/>
          <w:szCs w:val="24"/>
          <w:lang w:val="en-GB"/>
        </w:rPr>
        <w:t xml:space="preserve"> vs those </w:t>
      </w:r>
      <w:r w:rsidRPr="00127122">
        <w:rPr>
          <w:sz w:val="24"/>
          <w:szCs w:val="24"/>
          <w:lang w:val="en-GB"/>
        </w:rPr>
        <w:lastRenderedPageBreak/>
        <w:t xml:space="preserve">in sample </w:t>
      </w:r>
      <w:r w:rsidR="00E30A17" w:rsidRPr="00127122">
        <w:rPr>
          <w:i/>
          <w:sz w:val="24"/>
          <w:szCs w:val="24"/>
          <w:lang w:val="en-GB"/>
        </w:rPr>
        <w:t>Y</w:t>
      </w:r>
      <w:r w:rsidRPr="00127122">
        <w:rPr>
          <w:sz w:val="24"/>
          <w:szCs w:val="24"/>
          <w:lang w:val="en-GB"/>
        </w:rPr>
        <w:t xml:space="preserve">.  Here, sample </w:t>
      </w:r>
      <w:r w:rsidR="00B9551C" w:rsidRPr="00127122">
        <w:rPr>
          <w:i/>
          <w:sz w:val="24"/>
          <w:szCs w:val="24"/>
          <w:lang w:val="en-GB"/>
        </w:rPr>
        <w:t>X</w:t>
      </w:r>
      <w:r w:rsidRPr="00127122">
        <w:rPr>
          <w:sz w:val="24"/>
          <w:szCs w:val="24"/>
          <w:lang w:val="en-GB"/>
        </w:rPr>
        <w:t xml:space="preserve"> </w:t>
      </w:r>
      <w:r w:rsidR="00E30A17" w:rsidRPr="00127122">
        <w:rPr>
          <w:sz w:val="24"/>
          <w:szCs w:val="24"/>
          <w:lang w:val="en-GB"/>
        </w:rPr>
        <w:t>is</w:t>
      </w:r>
      <w:r w:rsidRPr="00127122">
        <w:rPr>
          <w:sz w:val="24"/>
          <w:szCs w:val="24"/>
          <w:lang w:val="en-GB"/>
        </w:rPr>
        <w:t xml:space="preserve"> the biological replicates from the </w:t>
      </w:r>
      <w:r w:rsidR="0004338C" w:rsidRPr="00127122">
        <w:rPr>
          <w:sz w:val="24"/>
          <w:szCs w:val="24"/>
          <w:lang w:val="en-GB"/>
        </w:rPr>
        <w:t>treated, perturbed or diseased group</w:t>
      </w:r>
      <w:r w:rsidRPr="00127122">
        <w:rPr>
          <w:sz w:val="24"/>
          <w:szCs w:val="24"/>
          <w:lang w:val="en-GB"/>
        </w:rPr>
        <w:t xml:space="preserve"> and sample </w:t>
      </w:r>
      <w:r w:rsidR="00B9551C" w:rsidRPr="00127122">
        <w:rPr>
          <w:i/>
          <w:sz w:val="24"/>
          <w:szCs w:val="24"/>
          <w:lang w:val="en-GB"/>
        </w:rPr>
        <w:t>Y</w:t>
      </w:r>
      <w:r w:rsidRPr="00127122">
        <w:rPr>
          <w:sz w:val="24"/>
          <w:szCs w:val="24"/>
          <w:lang w:val="en-GB"/>
        </w:rPr>
        <w:t xml:space="preserve"> </w:t>
      </w:r>
      <w:r w:rsidR="00E30A17" w:rsidRPr="00127122">
        <w:rPr>
          <w:sz w:val="24"/>
          <w:szCs w:val="24"/>
          <w:lang w:val="en-GB"/>
        </w:rPr>
        <w:t>is</w:t>
      </w:r>
      <w:r w:rsidRPr="00127122">
        <w:rPr>
          <w:sz w:val="24"/>
          <w:szCs w:val="24"/>
          <w:lang w:val="en-GB"/>
        </w:rPr>
        <w:t xml:space="preserve"> the biological replicate</w:t>
      </w:r>
      <w:r w:rsidR="0004338C" w:rsidRPr="00127122">
        <w:rPr>
          <w:sz w:val="24"/>
          <w:szCs w:val="24"/>
          <w:lang w:val="en-GB"/>
        </w:rPr>
        <w:t>s</w:t>
      </w:r>
      <w:r w:rsidRPr="00127122">
        <w:rPr>
          <w:sz w:val="24"/>
          <w:szCs w:val="24"/>
          <w:lang w:val="en-GB"/>
        </w:rPr>
        <w:t xml:space="preserve"> from the controls.</w:t>
      </w:r>
      <w:r w:rsidR="0004338C" w:rsidRPr="00127122">
        <w:rPr>
          <w:sz w:val="24"/>
          <w:szCs w:val="24"/>
          <w:lang w:val="en-GB"/>
        </w:rPr>
        <w:t xml:space="preserve"> </w:t>
      </w:r>
      <w:r w:rsidR="00F24DE7" w:rsidRPr="00127122">
        <w:rPr>
          <w:sz w:val="24"/>
          <w:szCs w:val="24"/>
        </w:rPr>
        <w:t xml:space="preserve">The </w:t>
      </w:r>
      <w:proofErr w:type="spellStart"/>
      <w:r w:rsidR="00530201" w:rsidRPr="00127122">
        <w:rPr>
          <w:i/>
          <w:sz w:val="24"/>
          <w:szCs w:val="24"/>
        </w:rPr>
        <w:t>g</w:t>
      </w:r>
      <w:r w:rsidR="00716225" w:rsidRPr="00127122">
        <w:rPr>
          <w:sz w:val="24"/>
          <w:szCs w:val="24"/>
        </w:rPr>
        <w:t>th</w:t>
      </w:r>
      <w:proofErr w:type="spellEnd"/>
      <w:r w:rsidR="00716225" w:rsidRPr="00127122">
        <w:rPr>
          <w:sz w:val="24"/>
          <w:szCs w:val="24"/>
        </w:rPr>
        <w:t xml:space="preserve"> </w:t>
      </w:r>
      <w:r w:rsidR="0004338C" w:rsidRPr="00127122">
        <w:rPr>
          <w:sz w:val="24"/>
          <w:szCs w:val="24"/>
        </w:rPr>
        <w:t xml:space="preserve">gene expression </w:t>
      </w:r>
      <w:r w:rsidR="00F24DE7" w:rsidRPr="00127122">
        <w:rPr>
          <w:sz w:val="24"/>
          <w:szCs w:val="24"/>
        </w:rPr>
        <w:t>profile’s signal is therefore:</w:t>
      </w:r>
    </w:p>
    <w:p w14:paraId="2FC5D0D6" w14:textId="7B5BAF44" w:rsidR="001C27E3" w:rsidRPr="00127122" w:rsidRDefault="00555A5D" w:rsidP="000828A4">
      <w:pPr>
        <w:spacing w:line="480" w:lineRule="auto"/>
        <w:rPr>
          <w:sz w:val="24"/>
          <w:szCs w:val="24"/>
        </w:rPr>
      </w:pPr>
      <w:r w:rsidRPr="00127122">
        <w:rPr>
          <w:position w:val="-52"/>
          <w:sz w:val="24"/>
          <w:szCs w:val="24"/>
        </w:rPr>
        <w:object w:dxaOrig="4540" w:dyaOrig="1160" w14:anchorId="13DC0941">
          <v:shape id="_x0000_i1061" type="#_x0000_t75" style="width:225.65pt;height:58.7pt" o:ole="">
            <v:imagedata r:id="rId78" o:title=""/>
          </v:shape>
          <o:OLEObject Type="Embed" ProgID="Equation.3" ShapeID="_x0000_i1061" DrawAspect="Content" ObjectID="_1500113618" r:id="rId79"/>
        </w:object>
      </w:r>
    </w:p>
    <w:p w14:paraId="52E96148" w14:textId="400646A2" w:rsidR="00220397" w:rsidRPr="00127122" w:rsidRDefault="00ED155C" w:rsidP="000828A4">
      <w:pPr>
        <w:spacing w:line="480" w:lineRule="auto"/>
        <w:rPr>
          <w:sz w:val="24"/>
          <w:szCs w:val="24"/>
        </w:rPr>
      </w:pPr>
      <w:r w:rsidRPr="00127122">
        <w:rPr>
          <w:sz w:val="24"/>
          <w:szCs w:val="24"/>
        </w:rPr>
        <w:t>When the sample size for each group is small (i.e., ≤ 30), th</w:t>
      </w:r>
      <w:r w:rsidR="007514E0" w:rsidRPr="00127122">
        <w:rPr>
          <w:sz w:val="24"/>
          <w:szCs w:val="24"/>
        </w:rPr>
        <w:t>e estimation of the Z-statistic</w:t>
      </w:r>
      <w:r w:rsidRPr="00127122">
        <w:rPr>
          <w:sz w:val="24"/>
          <w:szCs w:val="24"/>
        </w:rPr>
        <w:t xml:space="preserve"> from the Wilcoxon rank sum test can be spurious.</w:t>
      </w:r>
      <w:r w:rsidR="004A33A5" w:rsidRPr="00127122">
        <w:rPr>
          <w:sz w:val="24"/>
          <w:szCs w:val="24"/>
        </w:rPr>
        <w:t xml:space="preserve">  In such a case, we default to measure the </w:t>
      </w:r>
      <w:r w:rsidR="004A33A5" w:rsidRPr="00127122">
        <w:rPr>
          <w:sz w:val="24"/>
          <w:szCs w:val="24"/>
          <w:lang w:val="en-GB"/>
        </w:rPr>
        <w:t xml:space="preserve">strength of the </w:t>
      </w:r>
      <w:proofErr w:type="spellStart"/>
      <w:r w:rsidR="007F7D77" w:rsidRPr="00127122">
        <w:rPr>
          <w:i/>
          <w:sz w:val="24"/>
          <w:szCs w:val="24"/>
          <w:lang w:val="en-GB"/>
        </w:rPr>
        <w:t>g</w:t>
      </w:r>
      <w:r w:rsidR="004A33A5" w:rsidRPr="00127122">
        <w:rPr>
          <w:sz w:val="24"/>
          <w:szCs w:val="24"/>
          <w:lang w:val="en-GB"/>
        </w:rPr>
        <w:t>th</w:t>
      </w:r>
      <w:proofErr w:type="spellEnd"/>
      <w:r w:rsidR="004A33A5" w:rsidRPr="00127122">
        <w:rPr>
          <w:sz w:val="24"/>
          <w:szCs w:val="24"/>
          <w:lang w:val="en-GB"/>
        </w:rPr>
        <w:t xml:space="preserve"> gene</w:t>
      </w:r>
      <w:r w:rsidR="00220397" w:rsidRPr="00127122">
        <w:rPr>
          <w:sz w:val="24"/>
          <w:szCs w:val="24"/>
          <w:lang w:val="en-GB"/>
        </w:rPr>
        <w:t>’s</w:t>
      </w:r>
      <w:r w:rsidR="004A33A5" w:rsidRPr="00127122">
        <w:rPr>
          <w:sz w:val="24"/>
          <w:szCs w:val="24"/>
          <w:lang w:val="en-GB"/>
        </w:rPr>
        <w:t xml:space="preserve"> differential expression according to the value of the Hodges-Lehmann </w:t>
      </w:r>
      <w:r w:rsidR="00614420" w:rsidRPr="00127122">
        <w:rPr>
          <w:sz w:val="24"/>
          <w:szCs w:val="24"/>
          <w:lang w:val="en-GB"/>
        </w:rPr>
        <w:t xml:space="preserve">location parameter </w:t>
      </w:r>
      <w:r w:rsidR="004A33A5" w:rsidRPr="00127122">
        <w:rPr>
          <w:sz w:val="24"/>
          <w:szCs w:val="24"/>
          <w:lang w:val="en-GB"/>
        </w:rPr>
        <w:t xml:space="preserve">estimator </w:t>
      </w:r>
      <w:r w:rsidR="00555A5D" w:rsidRPr="00127122">
        <w:rPr>
          <w:position w:val="-14"/>
          <w:sz w:val="24"/>
          <w:szCs w:val="24"/>
        </w:rPr>
        <w:object w:dxaOrig="320" w:dyaOrig="420" w14:anchorId="4605B08A">
          <v:shape id="_x0000_i1062" type="#_x0000_t75" style="width:15.6pt;height:21.1pt" o:ole="">
            <v:imagedata r:id="rId80" o:title=""/>
          </v:shape>
          <o:OLEObject Type="Embed" ProgID="Equation.3" ShapeID="_x0000_i1062" DrawAspect="Content" ObjectID="_1500113619" r:id="rId81"/>
        </w:object>
      </w:r>
      <w:r w:rsidR="004A33A5" w:rsidRPr="00127122">
        <w:rPr>
          <w:sz w:val="24"/>
          <w:szCs w:val="24"/>
          <w:lang w:val="en-GB"/>
        </w:rPr>
        <w:t xml:space="preserve"> for the difference between two groups</w:t>
      </w:r>
      <w:r w:rsidR="001D10CD" w:rsidRPr="00127122">
        <w:rPr>
          <w:sz w:val="24"/>
          <w:szCs w:val="24"/>
          <w:lang w:val="en-GB"/>
        </w:rPr>
        <w:fldChar w:fldCharType="begin"/>
      </w:r>
      <w:r w:rsidR="00352ED0" w:rsidRPr="00127122">
        <w:rPr>
          <w:sz w:val="24"/>
          <w:szCs w:val="24"/>
          <w:lang w:val="en-GB"/>
        </w:rPr>
        <w:instrText xml:space="preserve"> ADDIN EN.CITE &lt;EndNote&gt;&lt;Cite&gt;&lt;Author&gt;Hollander&lt;/Author&gt;&lt;Year&gt;2013&lt;/Year&gt;&lt;RecNum&gt;35&lt;/RecNum&gt;&lt;DisplayText&gt;[17]&lt;/DisplayText&gt;&lt;record&gt;&lt;rec-number&gt;35&lt;/rec-number&gt;&lt;foreign-keys&gt;&lt;key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sidRPr="00127122">
        <w:rPr>
          <w:sz w:val="24"/>
          <w:szCs w:val="24"/>
          <w:lang w:val="en-GB"/>
        </w:rPr>
        <w:fldChar w:fldCharType="separate"/>
      </w:r>
      <w:r w:rsidR="00352ED0" w:rsidRPr="00127122">
        <w:rPr>
          <w:noProof/>
          <w:sz w:val="24"/>
          <w:szCs w:val="24"/>
          <w:lang w:val="en-GB"/>
        </w:rPr>
        <w:t>[</w:t>
      </w:r>
      <w:hyperlink w:anchor="_ENREF_17" w:tooltip="Hollander, 2013 #35" w:history="1">
        <w:r w:rsidR="003E2083" w:rsidRPr="00127122">
          <w:rPr>
            <w:noProof/>
            <w:sz w:val="24"/>
            <w:szCs w:val="24"/>
            <w:lang w:val="en-GB"/>
          </w:rPr>
          <w:t>17</w:t>
        </w:r>
      </w:hyperlink>
      <w:r w:rsidR="00352ED0" w:rsidRPr="00127122">
        <w:rPr>
          <w:noProof/>
          <w:sz w:val="24"/>
          <w:szCs w:val="24"/>
          <w:lang w:val="en-GB"/>
        </w:rPr>
        <w:t>]</w:t>
      </w:r>
      <w:r w:rsidR="001D10CD" w:rsidRPr="00127122">
        <w:rPr>
          <w:sz w:val="24"/>
          <w:szCs w:val="24"/>
          <w:lang w:val="en-GB"/>
        </w:rPr>
        <w:fldChar w:fldCharType="end"/>
      </w:r>
      <w:r w:rsidR="004A33A5" w:rsidRPr="00127122">
        <w:rPr>
          <w:sz w:val="24"/>
          <w:szCs w:val="24"/>
          <w:lang w:val="en-GB"/>
        </w:rPr>
        <w:t xml:space="preserve">.  Briefly,  </w:t>
      </w:r>
      <w:r w:rsidR="00555A5D" w:rsidRPr="00127122">
        <w:rPr>
          <w:position w:val="-14"/>
          <w:sz w:val="24"/>
          <w:szCs w:val="24"/>
        </w:rPr>
        <w:object w:dxaOrig="320" w:dyaOrig="420" w14:anchorId="641B2E69">
          <v:shape id="_x0000_i1063" type="#_x0000_t75" style="width:15.6pt;height:21.1pt" o:ole="">
            <v:imagedata r:id="rId80" o:title=""/>
          </v:shape>
          <o:OLEObject Type="Embed" ProgID="Equation.3" ShapeID="_x0000_i1063" DrawAspect="Content" ObjectID="_1500113620" r:id="rId82"/>
        </w:object>
      </w:r>
      <w:r w:rsidR="00220397" w:rsidRPr="00127122">
        <w:rPr>
          <w:sz w:val="24"/>
          <w:szCs w:val="24"/>
        </w:rPr>
        <w:t xml:space="preserve"> is the median of the Walsh averages, the average of all possible pairs of differences between the ranks of the </w:t>
      </w:r>
      <w:proofErr w:type="spellStart"/>
      <w:r w:rsidR="007F7D77" w:rsidRPr="00127122">
        <w:rPr>
          <w:i/>
          <w:sz w:val="24"/>
          <w:szCs w:val="24"/>
        </w:rPr>
        <w:t>g</w:t>
      </w:r>
      <w:r w:rsidR="00220397" w:rsidRPr="00127122">
        <w:rPr>
          <w:sz w:val="24"/>
          <w:szCs w:val="24"/>
        </w:rPr>
        <w:t>th</w:t>
      </w:r>
      <w:proofErr w:type="spellEnd"/>
      <w:r w:rsidR="00220397" w:rsidRPr="00127122">
        <w:rPr>
          <w:sz w:val="24"/>
          <w:szCs w:val="24"/>
        </w:rPr>
        <w:t xml:space="preserve"> gene RNA-</w:t>
      </w:r>
      <w:proofErr w:type="spellStart"/>
      <w:r w:rsidR="00220397" w:rsidRPr="00127122">
        <w:rPr>
          <w:sz w:val="24"/>
          <w:szCs w:val="24"/>
        </w:rPr>
        <w:t>Seq</w:t>
      </w:r>
      <w:proofErr w:type="spellEnd"/>
      <w:r w:rsidR="00220397" w:rsidRPr="00127122">
        <w:rPr>
          <w:sz w:val="24"/>
          <w:szCs w:val="24"/>
        </w:rPr>
        <w:t xml:space="preserve"> counts in sample X vs the ranks of</w:t>
      </w:r>
      <w:r w:rsidR="001D10CD" w:rsidRPr="00127122">
        <w:rPr>
          <w:sz w:val="24"/>
          <w:szCs w:val="24"/>
        </w:rPr>
        <w:t xml:space="preserve"> the RNA-</w:t>
      </w:r>
      <w:proofErr w:type="spellStart"/>
      <w:r w:rsidR="001D10CD" w:rsidRPr="00127122">
        <w:rPr>
          <w:sz w:val="24"/>
          <w:szCs w:val="24"/>
        </w:rPr>
        <w:t>Seq</w:t>
      </w:r>
      <w:proofErr w:type="spellEnd"/>
      <w:r w:rsidR="001D10CD" w:rsidRPr="00127122">
        <w:rPr>
          <w:sz w:val="24"/>
          <w:szCs w:val="24"/>
        </w:rPr>
        <w:t xml:space="preserve"> counts in sample Y</w:t>
      </w:r>
      <w:r w:rsidR="00220397" w:rsidRPr="00127122">
        <w:rPr>
          <w:sz w:val="24"/>
          <w:szCs w:val="24"/>
        </w:rPr>
        <w:t xml:space="preserve">.  </w:t>
      </w:r>
      <w:r w:rsidR="00DF03B9" w:rsidRPr="00127122">
        <w:rPr>
          <w:sz w:val="24"/>
          <w:szCs w:val="24"/>
        </w:rPr>
        <w:t>Thus, f</w:t>
      </w:r>
      <w:r w:rsidR="00220397" w:rsidRPr="00127122">
        <w:rPr>
          <w:sz w:val="24"/>
          <w:szCs w:val="24"/>
        </w:rPr>
        <w:t xml:space="preserve">or a set of N </w:t>
      </w:r>
      <w:r w:rsidR="005F175F" w:rsidRPr="00127122">
        <w:rPr>
          <w:sz w:val="24"/>
          <w:szCs w:val="24"/>
        </w:rPr>
        <w:t>paired differences observations</w:t>
      </w:r>
      <w:r w:rsidR="00220397" w:rsidRPr="00127122">
        <w:rPr>
          <w:sz w:val="24"/>
          <w:szCs w:val="24"/>
        </w:rPr>
        <w:t xml:space="preserve">, there will be </w:t>
      </w:r>
      <w:proofErr w:type="gramStart"/>
      <w:r w:rsidR="00220397" w:rsidRPr="00127122">
        <w:rPr>
          <w:sz w:val="24"/>
          <w:szCs w:val="24"/>
        </w:rPr>
        <w:t>N(</w:t>
      </w:r>
      <w:proofErr w:type="gramEnd"/>
      <w:r w:rsidR="00220397" w:rsidRPr="00127122">
        <w:rPr>
          <w:sz w:val="24"/>
          <w:szCs w:val="24"/>
        </w:rPr>
        <w:t>N+1)/2 Walsh averages</w:t>
      </w:r>
      <w:r w:rsidR="006702B8" w:rsidRPr="00127122">
        <w:rPr>
          <w:sz w:val="24"/>
          <w:szCs w:val="24"/>
        </w:rPr>
        <w:t>. The median of all the Walsh averages is equal to</w:t>
      </w:r>
      <w:r w:rsidR="00555A5D" w:rsidRPr="00127122">
        <w:rPr>
          <w:position w:val="-14"/>
          <w:sz w:val="24"/>
          <w:szCs w:val="24"/>
        </w:rPr>
        <w:object w:dxaOrig="320" w:dyaOrig="420" w14:anchorId="0DCAC40E">
          <v:shape id="_x0000_i1064" type="#_x0000_t75" style="width:15.6pt;height:21.1pt" o:ole="">
            <v:imagedata r:id="rId80" o:title=""/>
          </v:shape>
          <o:OLEObject Type="Embed" ProgID="Equation.3" ShapeID="_x0000_i1064" DrawAspect="Content" ObjectID="_1500113621" r:id="rId83"/>
        </w:object>
      </w:r>
      <w:r w:rsidR="006702B8" w:rsidRPr="00127122">
        <w:rPr>
          <w:sz w:val="24"/>
          <w:szCs w:val="24"/>
        </w:rPr>
        <w:t xml:space="preserve">.  </w:t>
      </w:r>
      <w:r w:rsidR="00220397" w:rsidRPr="00127122">
        <w:rPr>
          <w:sz w:val="24"/>
          <w:szCs w:val="24"/>
        </w:rPr>
        <w:t>Hence,</w:t>
      </w:r>
    </w:p>
    <w:p w14:paraId="5E45E231" w14:textId="72583B72" w:rsidR="00220397" w:rsidRPr="00127122" w:rsidRDefault="00555A5D" w:rsidP="000828A4">
      <w:pPr>
        <w:spacing w:line="480" w:lineRule="auto"/>
        <w:rPr>
          <w:sz w:val="24"/>
          <w:szCs w:val="24"/>
        </w:rPr>
      </w:pPr>
      <w:r w:rsidRPr="00127122">
        <w:rPr>
          <w:position w:val="-34"/>
          <w:sz w:val="24"/>
          <w:szCs w:val="24"/>
        </w:rPr>
        <w:object w:dxaOrig="3720" w:dyaOrig="800" w14:anchorId="051ADB35">
          <v:shape id="_x0000_i1065" type="#_x0000_t75" style="width:186.2pt;height:39.9pt" o:ole="">
            <v:imagedata r:id="rId84" o:title=""/>
          </v:shape>
          <o:OLEObject Type="Embed" ProgID="Equation.3" ShapeID="_x0000_i1065" DrawAspect="Content" ObjectID="_1500113622" r:id="rId85"/>
        </w:object>
      </w:r>
      <w:r w:rsidR="006702B8" w:rsidRPr="00127122">
        <w:rPr>
          <w:sz w:val="24"/>
          <w:szCs w:val="24"/>
        </w:rPr>
        <w:t>.</w:t>
      </w:r>
    </w:p>
    <w:p w14:paraId="3A03663D" w14:textId="77777777" w:rsidR="001A7456" w:rsidRPr="00127122" w:rsidRDefault="001A7456" w:rsidP="000828A4">
      <w:pPr>
        <w:spacing w:line="480" w:lineRule="auto"/>
        <w:rPr>
          <w:b/>
          <w:sz w:val="24"/>
          <w:szCs w:val="24"/>
        </w:rPr>
      </w:pPr>
      <w:r w:rsidRPr="00127122">
        <w:rPr>
          <w:b/>
          <w:sz w:val="24"/>
          <w:szCs w:val="24"/>
        </w:rPr>
        <w:t>Dispersion</w:t>
      </w:r>
    </w:p>
    <w:p w14:paraId="2F761657" w14:textId="14148521" w:rsidR="00002B2D" w:rsidRPr="00127122" w:rsidRDefault="00492D75" w:rsidP="000828A4">
      <w:pPr>
        <w:spacing w:line="480" w:lineRule="auto"/>
        <w:rPr>
          <w:sz w:val="24"/>
          <w:szCs w:val="24"/>
        </w:rPr>
      </w:pPr>
      <w:r w:rsidRPr="00127122">
        <w:rPr>
          <w:sz w:val="24"/>
          <w:szCs w:val="24"/>
        </w:rPr>
        <w:t>C</w:t>
      </w:r>
      <w:r w:rsidR="0099450E" w:rsidRPr="00127122">
        <w:rPr>
          <w:sz w:val="24"/>
          <w:szCs w:val="24"/>
        </w:rPr>
        <w:t xml:space="preserve">ount data is known to be </w:t>
      </w:r>
      <w:r w:rsidR="0019524D" w:rsidRPr="00127122">
        <w:rPr>
          <w:sz w:val="24"/>
          <w:szCs w:val="24"/>
        </w:rPr>
        <w:t>dispersed.  The variance-to-mean ratio (</w:t>
      </w:r>
      <w:r w:rsidR="0019524D" w:rsidRPr="00127122">
        <w:rPr>
          <w:i/>
          <w:sz w:val="24"/>
          <w:szCs w:val="24"/>
        </w:rPr>
        <w:t>VMR</w:t>
      </w:r>
      <w:r w:rsidR="0019524D" w:rsidRPr="00127122">
        <w:rPr>
          <w:sz w:val="24"/>
          <w:szCs w:val="24"/>
        </w:rPr>
        <w:t xml:space="preserve">) is a measure of dispersion </w:t>
      </w:r>
      <w:r w:rsidR="00002B2D" w:rsidRPr="00127122">
        <w:rPr>
          <w:sz w:val="24"/>
          <w:szCs w:val="24"/>
        </w:rPr>
        <w:t>(</w:t>
      </w:r>
      <w:r w:rsidR="003E2083" w:rsidRPr="00127122">
        <w:rPr>
          <w:position w:val="-10"/>
          <w:sz w:val="24"/>
          <w:szCs w:val="24"/>
        </w:rPr>
        <w:object w:dxaOrig="200" w:dyaOrig="320" w14:anchorId="71C2E247">
          <v:shape id="_x0000_i1066" type="#_x0000_t75" style="width:10.55pt;height:15.6pt" o:ole="">
            <v:imagedata r:id="rId86" o:title=""/>
          </v:shape>
          <o:OLEObject Type="Embed" ProgID="Equation.3" ShapeID="_x0000_i1066" DrawAspect="Content" ObjectID="_1500113623" r:id="rId87"/>
        </w:object>
      </w:r>
      <w:r w:rsidR="00002B2D" w:rsidRPr="00127122">
        <w:rPr>
          <w:sz w:val="24"/>
          <w:szCs w:val="24"/>
        </w:rPr>
        <w:t xml:space="preserve">) </w:t>
      </w:r>
      <w:r w:rsidR="0019524D" w:rsidRPr="00127122">
        <w:rPr>
          <w:sz w:val="24"/>
          <w:szCs w:val="24"/>
        </w:rPr>
        <w:t>and is the inverse of signal to noise</w:t>
      </w:r>
      <w:r w:rsidR="00724F90" w:rsidRPr="00127122">
        <w:rPr>
          <w:sz w:val="24"/>
          <w:szCs w:val="24"/>
        </w:rPr>
        <w:t xml:space="preserve"> (SNR)</w:t>
      </w:r>
      <w:r w:rsidR="0019524D" w:rsidRPr="00127122">
        <w:rPr>
          <w:sz w:val="24"/>
          <w:szCs w:val="24"/>
        </w:rPr>
        <w:t xml:space="preserve">.  If </w:t>
      </w:r>
      <w:r w:rsidR="003E2083" w:rsidRPr="00127122">
        <w:rPr>
          <w:position w:val="-10"/>
          <w:sz w:val="24"/>
          <w:szCs w:val="24"/>
        </w:rPr>
        <w:object w:dxaOrig="200" w:dyaOrig="320" w14:anchorId="6C003565">
          <v:shape id="_x0000_i1067" type="#_x0000_t75" style="width:10.55pt;height:15.6pt" o:ole="">
            <v:imagedata r:id="rId86" o:title=""/>
          </v:shape>
          <o:OLEObject Type="Embed" ProgID="Equation.3" ShapeID="_x0000_i1067" DrawAspect="Content" ObjectID="_1500113624" r:id="rId88"/>
        </w:object>
      </w:r>
      <w:r w:rsidR="0019524D" w:rsidRPr="00127122">
        <w:rPr>
          <w:sz w:val="24"/>
          <w:szCs w:val="24"/>
        </w:rPr>
        <w:t xml:space="preserve">is larger than </w:t>
      </w:r>
      <w:r w:rsidR="00AE5B60" w:rsidRPr="00127122">
        <w:rPr>
          <w:sz w:val="24"/>
          <w:szCs w:val="24"/>
        </w:rPr>
        <w:t xml:space="preserve">1, a dataset is said to be </w:t>
      </w:r>
      <w:proofErr w:type="spellStart"/>
      <w:r w:rsidR="00AE5B60" w:rsidRPr="00127122">
        <w:rPr>
          <w:sz w:val="24"/>
          <w:szCs w:val="24"/>
        </w:rPr>
        <w:t>over</w:t>
      </w:r>
      <w:r w:rsidR="0019524D" w:rsidRPr="00127122">
        <w:rPr>
          <w:sz w:val="24"/>
          <w:szCs w:val="24"/>
        </w:rPr>
        <w:t>dispersed</w:t>
      </w:r>
      <w:proofErr w:type="spellEnd"/>
      <w:r w:rsidR="0019524D" w:rsidRPr="00127122">
        <w:rPr>
          <w:sz w:val="24"/>
          <w:szCs w:val="24"/>
        </w:rPr>
        <w:t xml:space="preserve">.  </w:t>
      </w:r>
      <w:r w:rsidR="00364DE5" w:rsidRPr="00127122">
        <w:rPr>
          <w:sz w:val="24"/>
          <w:szCs w:val="24"/>
        </w:rPr>
        <w:t xml:space="preserve">For each </w:t>
      </w:r>
      <w:proofErr w:type="spellStart"/>
      <w:r w:rsidR="00150500" w:rsidRPr="00127122">
        <w:rPr>
          <w:i/>
          <w:sz w:val="24"/>
          <w:szCs w:val="24"/>
        </w:rPr>
        <w:t>g</w:t>
      </w:r>
      <w:r w:rsidR="009733F2" w:rsidRPr="00127122">
        <w:rPr>
          <w:sz w:val="24"/>
          <w:szCs w:val="24"/>
        </w:rPr>
        <w:t>th</w:t>
      </w:r>
      <w:proofErr w:type="spellEnd"/>
      <w:r w:rsidR="009733F2" w:rsidRPr="00127122">
        <w:rPr>
          <w:sz w:val="24"/>
          <w:szCs w:val="24"/>
        </w:rPr>
        <w:t xml:space="preserve"> </w:t>
      </w:r>
      <w:r w:rsidR="00364DE5" w:rsidRPr="00127122">
        <w:rPr>
          <w:sz w:val="24"/>
          <w:szCs w:val="24"/>
        </w:rPr>
        <w:t>gene</w:t>
      </w:r>
      <w:r w:rsidR="00716225" w:rsidRPr="00127122">
        <w:rPr>
          <w:sz w:val="24"/>
          <w:szCs w:val="24"/>
        </w:rPr>
        <w:t xml:space="preserve"> expression profile</w:t>
      </w:r>
      <w:r w:rsidR="00364DE5" w:rsidRPr="00127122">
        <w:rPr>
          <w:sz w:val="24"/>
          <w:szCs w:val="24"/>
        </w:rPr>
        <w:t>, w</w:t>
      </w:r>
      <w:r w:rsidR="0019524D" w:rsidRPr="00127122">
        <w:rPr>
          <w:sz w:val="24"/>
          <w:szCs w:val="24"/>
        </w:rPr>
        <w:t xml:space="preserve">e estimate </w:t>
      </w:r>
      <w:r w:rsidR="003E2083" w:rsidRPr="00127122">
        <w:rPr>
          <w:position w:val="-10"/>
          <w:sz w:val="24"/>
          <w:szCs w:val="24"/>
        </w:rPr>
        <w:object w:dxaOrig="200" w:dyaOrig="320" w14:anchorId="47B2C9B1">
          <v:shape id="_x0000_i1068" type="#_x0000_t75" style="width:10.55pt;height:15.6pt" o:ole="">
            <v:imagedata r:id="rId86" o:title=""/>
          </v:shape>
          <o:OLEObject Type="Embed" ProgID="Equation.3" ShapeID="_x0000_i1068" DrawAspect="Content" ObjectID="_1500113625" r:id="rId89"/>
        </w:object>
      </w:r>
      <w:r w:rsidR="0019524D" w:rsidRPr="00127122">
        <w:rPr>
          <w:sz w:val="24"/>
          <w:szCs w:val="24"/>
        </w:rPr>
        <w:t>using a</w:t>
      </w:r>
      <w:r w:rsidR="00005322" w:rsidRPr="00127122">
        <w:rPr>
          <w:sz w:val="24"/>
          <w:szCs w:val="24"/>
        </w:rPr>
        <w:t xml:space="preserve"> quasi-P</w:t>
      </w:r>
      <w:r w:rsidR="00364DE5" w:rsidRPr="00127122">
        <w:rPr>
          <w:sz w:val="24"/>
          <w:szCs w:val="24"/>
        </w:rPr>
        <w:t xml:space="preserve">oisson regression to model the </w:t>
      </w:r>
      <w:r w:rsidR="00716225" w:rsidRPr="00127122">
        <w:rPr>
          <w:sz w:val="24"/>
          <w:szCs w:val="24"/>
        </w:rPr>
        <w:t>data</w:t>
      </w:r>
      <w:r w:rsidR="00E1021C" w:rsidRPr="00127122">
        <w:rPr>
          <w:sz w:val="24"/>
          <w:szCs w:val="24"/>
        </w:rPr>
        <w:t xml:space="preserve">.  </w:t>
      </w:r>
      <w:r w:rsidR="00002B2D" w:rsidRPr="00127122">
        <w:rPr>
          <w:sz w:val="24"/>
          <w:szCs w:val="24"/>
        </w:rPr>
        <w:t xml:space="preserve">For Poisson distributed data, the variance is equal to the mean, </w:t>
      </w:r>
      <w:r w:rsidR="00002B2D" w:rsidRPr="00127122">
        <w:rPr>
          <w:sz w:val="24"/>
          <w:szCs w:val="24"/>
        </w:rPr>
        <w:lastRenderedPageBreak/>
        <w:t xml:space="preserve">i.e., </w:t>
      </w:r>
      <w:proofErr w:type="gramStart"/>
      <w:r w:rsidR="00002B2D" w:rsidRPr="00127122">
        <w:rPr>
          <w:sz w:val="24"/>
          <w:szCs w:val="24"/>
        </w:rPr>
        <w:t>V(</w:t>
      </w:r>
      <w:proofErr w:type="spellStart"/>
      <w:proofErr w:type="gramEnd"/>
      <w:r w:rsidR="00002B2D" w:rsidRPr="00127122">
        <w:rPr>
          <w:sz w:val="24"/>
          <w:szCs w:val="24"/>
        </w:rPr>
        <w:t>Y</w:t>
      </w:r>
      <w:r w:rsidR="00150500" w:rsidRPr="00127122">
        <w:rPr>
          <w:sz w:val="24"/>
          <w:szCs w:val="24"/>
          <w:vertAlign w:val="subscript"/>
        </w:rPr>
        <w:t>g</w:t>
      </w:r>
      <w:proofErr w:type="spellEnd"/>
      <w:r w:rsidR="00002B2D" w:rsidRPr="00127122">
        <w:rPr>
          <w:sz w:val="24"/>
          <w:szCs w:val="24"/>
        </w:rPr>
        <w:t>) = E(</w:t>
      </w:r>
      <w:proofErr w:type="spellStart"/>
      <w:r w:rsidR="00002B2D" w:rsidRPr="00127122">
        <w:rPr>
          <w:sz w:val="24"/>
          <w:szCs w:val="24"/>
        </w:rPr>
        <w:t>Y</w:t>
      </w:r>
      <w:r w:rsidR="00150500" w:rsidRPr="00127122">
        <w:rPr>
          <w:sz w:val="24"/>
          <w:szCs w:val="24"/>
          <w:vertAlign w:val="subscript"/>
        </w:rPr>
        <w:t>g</w:t>
      </w:r>
      <w:proofErr w:type="spellEnd"/>
      <w:r w:rsidR="00002B2D" w:rsidRPr="00127122">
        <w:rPr>
          <w:sz w:val="24"/>
          <w:szCs w:val="24"/>
        </w:rPr>
        <w:t>) =</w:t>
      </w:r>
      <w:r w:rsidR="003822F2" w:rsidRPr="00127122">
        <w:rPr>
          <w:sz w:val="24"/>
          <w:szCs w:val="24"/>
        </w:rPr>
        <w:t xml:space="preserve"> </w:t>
      </w:r>
      <w:r w:rsidR="00002B2D" w:rsidRPr="00127122">
        <w:rPr>
          <w:rFonts w:ascii="Symbol" w:hAnsi="Symbol"/>
          <w:i/>
          <w:sz w:val="24"/>
          <w:szCs w:val="24"/>
        </w:rPr>
        <w:t></w:t>
      </w:r>
      <w:r w:rsidR="00150500" w:rsidRPr="00127122">
        <w:rPr>
          <w:i/>
          <w:sz w:val="24"/>
          <w:szCs w:val="24"/>
          <w:vertAlign w:val="subscript"/>
        </w:rPr>
        <w:t>g</w:t>
      </w:r>
      <w:r w:rsidR="00002B2D" w:rsidRPr="00127122">
        <w:rPr>
          <w:sz w:val="24"/>
          <w:szCs w:val="24"/>
        </w:rPr>
        <w:t xml:space="preserve">. </w:t>
      </w:r>
      <w:r w:rsidR="003822F2" w:rsidRPr="00127122">
        <w:rPr>
          <w:sz w:val="24"/>
          <w:szCs w:val="24"/>
        </w:rPr>
        <w:t xml:space="preserve">The quasi-Poisson likelihood model is </w:t>
      </w:r>
      <w:r w:rsidR="000740C5" w:rsidRPr="00127122">
        <w:rPr>
          <w:sz w:val="24"/>
          <w:szCs w:val="24"/>
        </w:rPr>
        <w:t>commonly used</w:t>
      </w:r>
      <w:r w:rsidR="001C27E3" w:rsidRPr="00127122">
        <w:rPr>
          <w:sz w:val="24"/>
          <w:szCs w:val="24"/>
        </w:rPr>
        <w:t xml:space="preserve"> for</w:t>
      </w:r>
      <w:r w:rsidR="003822F2" w:rsidRPr="00127122">
        <w:rPr>
          <w:sz w:val="24"/>
          <w:szCs w:val="24"/>
        </w:rPr>
        <w:t xml:space="preserve"> </w:t>
      </w:r>
      <w:proofErr w:type="spellStart"/>
      <w:r w:rsidR="003822F2" w:rsidRPr="00127122">
        <w:rPr>
          <w:sz w:val="24"/>
          <w:szCs w:val="24"/>
        </w:rPr>
        <w:t>overdispersed</w:t>
      </w:r>
      <w:proofErr w:type="spellEnd"/>
      <w:r w:rsidR="003822F2" w:rsidRPr="00127122">
        <w:rPr>
          <w:sz w:val="24"/>
          <w:szCs w:val="24"/>
        </w:rPr>
        <w:t xml:space="preserve"> count data </w:t>
      </w:r>
      <w:r w:rsidR="001C27E3" w:rsidRPr="00127122">
        <w:rPr>
          <w:sz w:val="24"/>
          <w:szCs w:val="24"/>
        </w:rPr>
        <w:t>as</w:t>
      </w:r>
      <w:r w:rsidR="003822F2" w:rsidRPr="00127122">
        <w:rPr>
          <w:sz w:val="24"/>
          <w:szCs w:val="24"/>
        </w:rPr>
        <w:t xml:space="preserve"> it </w:t>
      </w:r>
      <w:r w:rsidR="001C27E3" w:rsidRPr="00127122">
        <w:rPr>
          <w:sz w:val="24"/>
          <w:szCs w:val="24"/>
        </w:rPr>
        <w:t>incorporates</w:t>
      </w:r>
      <w:r w:rsidR="003822F2" w:rsidRPr="00127122">
        <w:rPr>
          <w:sz w:val="24"/>
          <w:szCs w:val="24"/>
        </w:rPr>
        <w:t xml:space="preserve"> the dispersion parameter </w:t>
      </w:r>
      <w:r w:rsidR="003E2083" w:rsidRPr="00127122">
        <w:rPr>
          <w:position w:val="-10"/>
          <w:sz w:val="24"/>
          <w:szCs w:val="24"/>
        </w:rPr>
        <w:object w:dxaOrig="200" w:dyaOrig="320" w14:anchorId="378456E6">
          <v:shape id="_x0000_i1069" type="#_x0000_t75" style="width:10.55pt;height:15.6pt" o:ole="">
            <v:imagedata r:id="rId86" o:title=""/>
          </v:shape>
          <o:OLEObject Type="Embed" ProgID="Equation.3" ShapeID="_x0000_i1069" DrawAspect="Content" ObjectID="_1500113626" r:id="rId90"/>
        </w:object>
      </w:r>
      <w:r w:rsidR="001C27E3" w:rsidRPr="00127122">
        <w:rPr>
          <w:sz w:val="24"/>
          <w:szCs w:val="24"/>
        </w:rPr>
        <w:t xml:space="preserve"> into the Poisson model</w:t>
      </w:r>
      <w:r w:rsidR="000740C5" w:rsidRPr="00127122">
        <w:rPr>
          <w:sz w:val="24"/>
          <w:szCs w:val="24"/>
        </w:rPr>
        <w:t xml:space="preserve"> </w:t>
      </w:r>
      <w:r w:rsidR="003E2083" w:rsidRPr="00127122">
        <w:rPr>
          <w:sz w:val="24"/>
          <w:szCs w:val="24"/>
        </w:rPr>
        <w:fldChar w:fldCharType="begin"/>
      </w:r>
      <w:r w:rsidR="003E2083" w:rsidRPr="00127122">
        <w:rPr>
          <w:sz w:val="24"/>
          <w:szCs w:val="24"/>
        </w:rPr>
        <w:instrText xml:space="preserve"> ADDIN EN.CITE &lt;EndNote&gt;&lt;Cite&gt;&lt;Author&gt;McCullagh&lt;/Author&gt;&lt;Year&gt;1998&lt;/Year&gt;&lt;RecNum&gt;29&lt;/RecNum&gt;&lt;DisplayText&gt;[18]&lt;/DisplayText&gt;&lt;record&gt;&lt;rec-number&gt;29&lt;/rec-number&gt;&lt;foreign-keys&gt;&lt;key app="EN" db-id="aerzed9pd25srcefp9bvzf9z0e0vz50sddd0" timestamp="1438359822"&gt;29&lt;/key&gt;&lt;/foreign-keys&gt;&lt;ref-type name="Book"&gt;6&lt;/ref-type&gt;&lt;contributors&gt;&lt;authors&gt;&lt;author&gt;McCullagh, P.&lt;/author&gt;&lt;author&gt;Nelder, John A.&lt;/author&gt;&lt;/authors&gt;&lt;/contributors&gt;&lt;titles&gt;&lt;title&gt;Generalized linear models&lt;/title&gt;&lt;secondary-title&gt;Monographs on statistics and applied probability&lt;/secondary-title&gt;&lt;/titles&gt;&lt;pages&gt;xix, 511 p.&lt;/pages&gt;&lt;number&gt;37&lt;/number&gt;&lt;edition&gt;2nd&lt;/edition&gt;&lt;keywords&gt;&lt;keyword&gt;Linear models (Statistics)&lt;/keyword&gt;&lt;/keywords&gt;&lt;dates&gt;&lt;year&gt;1998&lt;/year&gt;&lt;/dates&gt;&lt;pub-location&gt;Boca Raton&lt;/pub-location&gt;&lt;publisher&gt;Chapman &amp;amp; Hall/CRC&lt;/publisher&gt;&lt;isbn&gt;0412317605 (acid-free paper)&lt;/isbn&gt;&lt;accession-num&gt;3574649&lt;/accession-num&gt;&lt;urls&gt;&lt;/urls&gt;&lt;/record&gt;&lt;/Cite&gt;&lt;/EndNote&gt;</w:instrText>
      </w:r>
      <w:r w:rsidR="003E2083" w:rsidRPr="00127122">
        <w:rPr>
          <w:sz w:val="24"/>
          <w:szCs w:val="24"/>
        </w:rPr>
        <w:fldChar w:fldCharType="separate"/>
      </w:r>
      <w:r w:rsidR="003E2083" w:rsidRPr="00127122">
        <w:rPr>
          <w:noProof/>
          <w:sz w:val="24"/>
          <w:szCs w:val="24"/>
        </w:rPr>
        <w:t>[</w:t>
      </w:r>
      <w:hyperlink w:anchor="_ENREF_18" w:tooltip="McCullagh, 1998 #29" w:history="1">
        <w:r w:rsidR="003E2083" w:rsidRPr="00127122">
          <w:rPr>
            <w:noProof/>
            <w:sz w:val="24"/>
            <w:szCs w:val="24"/>
          </w:rPr>
          <w:t>18</w:t>
        </w:r>
      </w:hyperlink>
      <w:r w:rsidR="003E2083" w:rsidRPr="00127122">
        <w:rPr>
          <w:noProof/>
          <w:sz w:val="24"/>
          <w:szCs w:val="24"/>
        </w:rPr>
        <w:t>]</w:t>
      </w:r>
      <w:r w:rsidR="003E2083" w:rsidRPr="00127122">
        <w:rPr>
          <w:sz w:val="24"/>
          <w:szCs w:val="24"/>
        </w:rPr>
        <w:fldChar w:fldCharType="end"/>
      </w:r>
      <w:r w:rsidR="001C27E3" w:rsidRPr="00127122">
        <w:rPr>
          <w:sz w:val="24"/>
          <w:szCs w:val="24"/>
        </w:rPr>
        <w:t xml:space="preserve">.  In doing so, </w:t>
      </w:r>
      <w:r w:rsidR="003822F2" w:rsidRPr="00127122">
        <w:rPr>
          <w:sz w:val="24"/>
          <w:szCs w:val="24"/>
        </w:rPr>
        <w:t xml:space="preserve">the variance of the response </w:t>
      </w:r>
      <w:r w:rsidR="001C27E3" w:rsidRPr="00127122">
        <w:rPr>
          <w:sz w:val="24"/>
          <w:szCs w:val="24"/>
        </w:rPr>
        <w:t>(</w:t>
      </w:r>
      <w:proofErr w:type="spellStart"/>
      <w:r w:rsidR="001C27E3" w:rsidRPr="00127122">
        <w:rPr>
          <w:sz w:val="24"/>
          <w:szCs w:val="24"/>
        </w:rPr>
        <w:t>Y</w:t>
      </w:r>
      <w:r w:rsidR="00150500" w:rsidRPr="00127122">
        <w:rPr>
          <w:sz w:val="24"/>
          <w:szCs w:val="24"/>
          <w:vertAlign w:val="subscript"/>
        </w:rPr>
        <w:t>g</w:t>
      </w:r>
      <w:proofErr w:type="spellEnd"/>
      <w:r w:rsidR="001C27E3" w:rsidRPr="00127122">
        <w:rPr>
          <w:sz w:val="24"/>
          <w:szCs w:val="24"/>
        </w:rPr>
        <w:t xml:space="preserve">) </w:t>
      </w:r>
      <w:r w:rsidR="003822F2" w:rsidRPr="00127122">
        <w:rPr>
          <w:sz w:val="24"/>
          <w:szCs w:val="24"/>
        </w:rPr>
        <w:t xml:space="preserve">is a linear function of the mean, </w:t>
      </w:r>
      <w:proofErr w:type="gramStart"/>
      <w:r w:rsidR="003822F2" w:rsidRPr="00127122">
        <w:rPr>
          <w:sz w:val="24"/>
          <w:szCs w:val="24"/>
        </w:rPr>
        <w:t>V(</w:t>
      </w:r>
      <w:proofErr w:type="spellStart"/>
      <w:proofErr w:type="gramEnd"/>
      <w:r w:rsidR="003822F2" w:rsidRPr="00127122">
        <w:rPr>
          <w:sz w:val="24"/>
          <w:szCs w:val="24"/>
        </w:rPr>
        <w:t>Y</w:t>
      </w:r>
      <w:r w:rsidR="00150500" w:rsidRPr="00127122">
        <w:rPr>
          <w:sz w:val="24"/>
          <w:szCs w:val="24"/>
          <w:vertAlign w:val="subscript"/>
        </w:rPr>
        <w:t>g</w:t>
      </w:r>
      <w:proofErr w:type="spellEnd"/>
      <w:r w:rsidR="003822F2" w:rsidRPr="00127122">
        <w:rPr>
          <w:sz w:val="24"/>
          <w:szCs w:val="24"/>
        </w:rPr>
        <w:t xml:space="preserve">) = </w:t>
      </w:r>
      <w:r w:rsidR="003E2083" w:rsidRPr="00127122">
        <w:rPr>
          <w:position w:val="-14"/>
          <w:sz w:val="24"/>
          <w:szCs w:val="24"/>
        </w:rPr>
        <w:object w:dxaOrig="520" w:dyaOrig="380" w14:anchorId="641EFE74">
          <v:shape id="_x0000_i1070" type="#_x0000_t75" style="width:27.05pt;height:19.7pt" o:ole="">
            <v:imagedata r:id="rId91" o:title=""/>
          </v:shape>
          <o:OLEObject Type="Embed" ProgID="Equation.3" ShapeID="_x0000_i1070" DrawAspect="Content" ObjectID="_1500113627" r:id="rId92"/>
        </w:object>
      </w:r>
      <w:r w:rsidR="00E1021C" w:rsidRPr="00127122">
        <w:rPr>
          <w:sz w:val="24"/>
          <w:szCs w:val="24"/>
        </w:rPr>
        <w:t xml:space="preserve"> and </w:t>
      </w:r>
      <w:r w:rsidR="000740C5" w:rsidRPr="00127122">
        <w:rPr>
          <w:sz w:val="24"/>
          <w:szCs w:val="24"/>
        </w:rPr>
        <w:t>dispersion estimated as</w:t>
      </w:r>
    </w:p>
    <w:p w14:paraId="6043DBD3" w14:textId="7B7C205A" w:rsidR="00D879D0" w:rsidRPr="00127122" w:rsidRDefault="003E2083" w:rsidP="000828A4">
      <w:pPr>
        <w:spacing w:line="480" w:lineRule="auto"/>
        <w:rPr>
          <w:sz w:val="24"/>
          <w:szCs w:val="24"/>
        </w:rPr>
      </w:pPr>
      <w:r w:rsidRPr="00127122">
        <w:rPr>
          <w:position w:val="-32"/>
          <w:sz w:val="24"/>
          <w:szCs w:val="24"/>
        </w:rPr>
        <w:object w:dxaOrig="2320" w:dyaOrig="780" w14:anchorId="398341B2">
          <v:shape id="_x0000_i1071" type="#_x0000_t75" style="width:116.05pt;height:39pt" o:ole="">
            <v:imagedata r:id="rId93" o:title=""/>
          </v:shape>
          <o:OLEObject Type="Embed" ProgID="Equation.3" ShapeID="_x0000_i1071" DrawAspect="Content" ObjectID="_1500113628" r:id="rId94"/>
        </w:object>
      </w:r>
    </w:p>
    <w:p w14:paraId="26550DCA" w14:textId="2106640D" w:rsidR="000A6CD3" w:rsidRPr="00127122" w:rsidRDefault="00E1021C" w:rsidP="000828A4">
      <w:pPr>
        <w:spacing w:line="480" w:lineRule="auto"/>
        <w:rPr>
          <w:sz w:val="24"/>
          <w:szCs w:val="24"/>
        </w:rPr>
      </w:pPr>
      <w:proofErr w:type="gramStart"/>
      <w:r w:rsidRPr="00127122">
        <w:rPr>
          <w:sz w:val="24"/>
          <w:szCs w:val="24"/>
        </w:rPr>
        <w:t>w</w:t>
      </w:r>
      <w:r w:rsidR="00D879D0" w:rsidRPr="00127122">
        <w:rPr>
          <w:sz w:val="24"/>
          <w:szCs w:val="24"/>
        </w:rPr>
        <w:t>here</w:t>
      </w:r>
      <w:proofErr w:type="gramEnd"/>
      <w:r w:rsidR="00D879D0" w:rsidRPr="00127122">
        <w:rPr>
          <w:sz w:val="24"/>
          <w:szCs w:val="24"/>
        </w:rPr>
        <w:t xml:space="preserve"> </w:t>
      </w:r>
      <w:r w:rsidR="00D879D0" w:rsidRPr="00127122">
        <w:rPr>
          <w:i/>
          <w:sz w:val="24"/>
          <w:szCs w:val="24"/>
        </w:rPr>
        <w:t>n</w:t>
      </w:r>
      <w:r w:rsidR="00D879D0" w:rsidRPr="00127122">
        <w:rPr>
          <w:sz w:val="24"/>
          <w:szCs w:val="24"/>
        </w:rPr>
        <w:t xml:space="preserve"> is the sample size, </w:t>
      </w:r>
      <w:r w:rsidR="006E4D3B" w:rsidRPr="00127122">
        <w:rPr>
          <w:i/>
          <w:sz w:val="24"/>
          <w:szCs w:val="24"/>
        </w:rPr>
        <w:t>c</w:t>
      </w:r>
      <w:r w:rsidR="00D879D0" w:rsidRPr="00127122">
        <w:rPr>
          <w:sz w:val="24"/>
          <w:szCs w:val="24"/>
        </w:rPr>
        <w:t xml:space="preserve"> is the numb</w:t>
      </w:r>
      <w:r w:rsidR="000A6CD3" w:rsidRPr="00127122">
        <w:rPr>
          <w:sz w:val="24"/>
          <w:szCs w:val="24"/>
        </w:rPr>
        <w:t>e</w:t>
      </w:r>
      <w:r w:rsidRPr="00127122">
        <w:rPr>
          <w:sz w:val="24"/>
          <w:szCs w:val="24"/>
        </w:rPr>
        <w:t>r of estimated parameters and</w:t>
      </w:r>
      <w:r w:rsidR="003E2083" w:rsidRPr="00127122">
        <w:rPr>
          <w:position w:val="-14"/>
          <w:sz w:val="24"/>
          <w:szCs w:val="24"/>
        </w:rPr>
        <w:object w:dxaOrig="320" w:dyaOrig="380" w14:anchorId="65EBC58B">
          <v:shape id="_x0000_i1072" type="#_x0000_t75" style="width:15.6pt;height:19.7pt" o:ole="">
            <v:imagedata r:id="rId95" o:title=""/>
          </v:shape>
          <o:OLEObject Type="Embed" ProgID="Equation.3" ShapeID="_x0000_i1072" DrawAspect="Content" ObjectID="_1500113629" r:id="rId96"/>
        </w:object>
      </w:r>
      <w:r w:rsidR="00D879D0" w:rsidRPr="00127122">
        <w:rPr>
          <w:sz w:val="24"/>
          <w:szCs w:val="24"/>
        </w:rPr>
        <w:t xml:space="preserve">is an inverse function of the linear predictors.  </w:t>
      </w:r>
      <w:r w:rsidR="000A6CD3" w:rsidRPr="00127122">
        <w:rPr>
          <w:sz w:val="24"/>
          <w:szCs w:val="24"/>
        </w:rPr>
        <w:t xml:space="preserve">Here, </w:t>
      </w:r>
      <w:r w:rsidR="000B4121" w:rsidRPr="00127122">
        <w:rPr>
          <w:sz w:val="24"/>
          <w:szCs w:val="24"/>
        </w:rPr>
        <w:t>the inverse function is a “log</w:t>
      </w:r>
      <w:r w:rsidR="000A6CD3" w:rsidRPr="00127122">
        <w:rPr>
          <w:sz w:val="24"/>
          <w:szCs w:val="24"/>
        </w:rPr>
        <w:t>” link in the form of a generalized linear model:</w:t>
      </w:r>
    </w:p>
    <w:p w14:paraId="27FEB395" w14:textId="73F6FC61" w:rsidR="000A6CD3" w:rsidRPr="00127122" w:rsidRDefault="003E2083" w:rsidP="000828A4">
      <w:pPr>
        <w:spacing w:line="480" w:lineRule="auto"/>
        <w:rPr>
          <w:sz w:val="24"/>
          <w:szCs w:val="24"/>
        </w:rPr>
      </w:pPr>
      <w:r w:rsidRPr="00127122">
        <w:rPr>
          <w:position w:val="-14"/>
          <w:sz w:val="24"/>
          <w:szCs w:val="24"/>
        </w:rPr>
        <w:object w:dxaOrig="1860" w:dyaOrig="380" w14:anchorId="0921E265">
          <v:shape id="_x0000_i1073" type="#_x0000_t75" style="width:93.1pt;height:18.8pt" o:ole="">
            <v:imagedata r:id="rId97" o:title=""/>
          </v:shape>
          <o:OLEObject Type="Embed" ProgID="Equation.3" ShapeID="_x0000_i1073" DrawAspect="Content" ObjectID="_1500113630" r:id="rId98"/>
        </w:object>
      </w:r>
      <w:r w:rsidR="001C30D5" w:rsidRPr="00127122">
        <w:rPr>
          <w:sz w:val="24"/>
          <w:szCs w:val="24"/>
        </w:rPr>
        <w:t xml:space="preserve"> </w:t>
      </w:r>
      <w:r w:rsidR="00A7062C" w:rsidRPr="00127122">
        <w:rPr>
          <w:sz w:val="24"/>
          <w:szCs w:val="24"/>
        </w:rPr>
        <w:t xml:space="preserve">, </w:t>
      </w:r>
      <w:r w:rsidR="001C30D5" w:rsidRPr="00127122">
        <w:rPr>
          <w:sz w:val="24"/>
          <w:szCs w:val="24"/>
        </w:rPr>
        <w:t>where</w:t>
      </w:r>
      <w:r w:rsidR="00A7062C" w:rsidRPr="00127122">
        <w:rPr>
          <w:sz w:val="24"/>
          <w:szCs w:val="24"/>
        </w:rPr>
        <w:t xml:space="preserve"> for the </w:t>
      </w:r>
      <w:proofErr w:type="spellStart"/>
      <w:r w:rsidR="00534E23" w:rsidRPr="00127122">
        <w:rPr>
          <w:i/>
          <w:sz w:val="24"/>
          <w:szCs w:val="24"/>
        </w:rPr>
        <w:t>g</w:t>
      </w:r>
      <w:r w:rsidR="00A7062C" w:rsidRPr="00127122">
        <w:rPr>
          <w:sz w:val="24"/>
          <w:szCs w:val="24"/>
        </w:rPr>
        <w:t>th</w:t>
      </w:r>
      <w:proofErr w:type="spellEnd"/>
      <w:r w:rsidR="00A7062C" w:rsidRPr="00127122">
        <w:rPr>
          <w:sz w:val="24"/>
          <w:szCs w:val="24"/>
        </w:rPr>
        <w:t xml:space="preserve"> gene expression profile in the </w:t>
      </w:r>
      <w:proofErr w:type="spellStart"/>
      <w:r w:rsidR="00A7062C" w:rsidRPr="00127122">
        <w:rPr>
          <w:i/>
          <w:sz w:val="24"/>
          <w:szCs w:val="24"/>
        </w:rPr>
        <w:t>j</w:t>
      </w:r>
      <w:r w:rsidR="00A7062C" w:rsidRPr="00127122">
        <w:rPr>
          <w:sz w:val="24"/>
          <w:szCs w:val="24"/>
        </w:rPr>
        <w:t>th</w:t>
      </w:r>
      <w:proofErr w:type="spellEnd"/>
      <w:r w:rsidR="00A7062C" w:rsidRPr="00127122">
        <w:rPr>
          <w:sz w:val="24"/>
          <w:szCs w:val="24"/>
        </w:rPr>
        <w:t xml:space="preserve"> sample</w:t>
      </w:r>
      <w:r w:rsidR="001C30D5" w:rsidRPr="00127122">
        <w:rPr>
          <w:sz w:val="24"/>
          <w:szCs w:val="24"/>
        </w:rPr>
        <w:t xml:space="preserve">, </w:t>
      </w:r>
      <w:r w:rsidR="001C30D5" w:rsidRPr="00127122">
        <w:rPr>
          <w:i/>
          <w:sz w:val="24"/>
          <w:szCs w:val="24"/>
        </w:rPr>
        <w:t>Y</w:t>
      </w:r>
      <w:r w:rsidR="00A7062C" w:rsidRPr="00127122">
        <w:rPr>
          <w:sz w:val="24"/>
          <w:szCs w:val="24"/>
        </w:rPr>
        <w:t xml:space="preserve"> is the read count</w:t>
      </w:r>
      <w:r w:rsidR="001C30D5" w:rsidRPr="00127122">
        <w:rPr>
          <w:sz w:val="24"/>
          <w:szCs w:val="24"/>
        </w:rPr>
        <w:t>,</w:t>
      </w:r>
      <w:r w:rsidR="00A7062C" w:rsidRPr="00127122">
        <w:rPr>
          <w:sz w:val="24"/>
          <w:szCs w:val="24"/>
        </w:rPr>
        <w:t xml:space="preserve"> </w:t>
      </w:r>
      <w:r w:rsidR="00A7062C" w:rsidRPr="00127122">
        <w:rPr>
          <w:i/>
          <w:sz w:val="24"/>
          <w:szCs w:val="24"/>
        </w:rPr>
        <w:t>X</w:t>
      </w:r>
      <w:r w:rsidR="00A7062C" w:rsidRPr="00127122">
        <w:rPr>
          <w:sz w:val="24"/>
          <w:szCs w:val="24"/>
        </w:rPr>
        <w:t xml:space="preserve"> is the independent variable and </w:t>
      </w:r>
      <w:r w:rsidR="00A7062C" w:rsidRPr="00127122">
        <w:rPr>
          <w:rFonts w:ascii="Symbol" w:hAnsi="Symbol"/>
          <w:i/>
          <w:sz w:val="24"/>
          <w:szCs w:val="24"/>
        </w:rPr>
        <w:t></w:t>
      </w:r>
      <w:r w:rsidR="00A7062C" w:rsidRPr="00127122">
        <w:rPr>
          <w:sz w:val="24"/>
          <w:szCs w:val="24"/>
        </w:rPr>
        <w:t xml:space="preserve"> is the random error term.  </w:t>
      </w:r>
      <w:r w:rsidR="001C30D5" w:rsidRPr="00127122">
        <w:rPr>
          <w:sz w:val="24"/>
          <w:szCs w:val="24"/>
        </w:rPr>
        <w:t xml:space="preserve"> </w:t>
      </w:r>
      <w:r w:rsidR="00A31E26" w:rsidRPr="00127122">
        <w:rPr>
          <w:sz w:val="24"/>
          <w:szCs w:val="24"/>
        </w:rPr>
        <w:t xml:space="preserve">In our study, one set of dispersion parameters were estimated from the TCGA data and was used in simulating the research data. </w:t>
      </w:r>
      <w:r w:rsidR="00AD4B63" w:rsidRPr="00127122">
        <w:rPr>
          <w:sz w:val="24"/>
          <w:szCs w:val="24"/>
        </w:rPr>
        <w:t>In general modeling, dispersion was often estimated from the aforementioned Quasi-Poisson likelihood model for individual profile.</w:t>
      </w:r>
    </w:p>
    <w:p w14:paraId="713C339E" w14:textId="77777777" w:rsidR="00F2603D" w:rsidRPr="00127122" w:rsidRDefault="00F2603D" w:rsidP="000828A4">
      <w:pPr>
        <w:spacing w:line="480" w:lineRule="auto"/>
        <w:rPr>
          <w:sz w:val="24"/>
          <w:szCs w:val="24"/>
          <w:u w:val="single"/>
        </w:rPr>
      </w:pPr>
      <w:r w:rsidRPr="00127122">
        <w:rPr>
          <w:sz w:val="24"/>
          <w:szCs w:val="24"/>
          <w:u w:val="single"/>
        </w:rPr>
        <w:t>Categorization of gene expression profiles to patterns</w:t>
      </w:r>
    </w:p>
    <w:p w14:paraId="2D952218" w14:textId="11670017" w:rsidR="003A58EE" w:rsidRPr="00127122" w:rsidRDefault="003A58EE" w:rsidP="000828A4">
      <w:pPr>
        <w:spacing w:line="480" w:lineRule="auto"/>
        <w:rPr>
          <w:sz w:val="24"/>
          <w:szCs w:val="24"/>
        </w:rPr>
      </w:pPr>
      <w:r w:rsidRPr="00127122">
        <w:rPr>
          <w:sz w:val="24"/>
          <w:szCs w:val="24"/>
          <w:lang w:val="en-GB"/>
        </w:rPr>
        <w:t xml:space="preserve">Once the patterns have been extracted, </w:t>
      </w:r>
      <w:r w:rsidR="000D001C" w:rsidRPr="00127122">
        <w:rPr>
          <w:sz w:val="24"/>
          <w:szCs w:val="24"/>
          <w:lang w:val="en-GB"/>
        </w:rPr>
        <w:t>t</w:t>
      </w:r>
      <w:r w:rsidRPr="00127122">
        <w:rPr>
          <w:sz w:val="24"/>
          <w:szCs w:val="24"/>
          <w:lang w:val="en-GB"/>
        </w:rPr>
        <w:t xml:space="preserve">he </w:t>
      </w:r>
      <w:r w:rsidR="003E2083" w:rsidRPr="00127122">
        <w:rPr>
          <w:position w:val="-14"/>
          <w:sz w:val="24"/>
          <w:szCs w:val="24"/>
        </w:rPr>
        <w:object w:dxaOrig="520" w:dyaOrig="380" w14:anchorId="692A28AA">
          <v:shape id="_x0000_i1074" type="#_x0000_t75" style="width:25.7pt;height:18.8pt" o:ole="">
            <v:imagedata r:id="rId99" o:title=""/>
          </v:shape>
          <o:OLEObject Type="Embed" ProgID="Equation.3" ShapeID="_x0000_i1074" DrawAspect="Content" ObjectID="_1500113631" r:id="rId100"/>
        </w:object>
      </w:r>
      <w:r w:rsidRPr="00127122">
        <w:rPr>
          <w:sz w:val="24"/>
          <w:szCs w:val="24"/>
          <w:lang w:val="en-GB"/>
        </w:rPr>
        <w:t xml:space="preserve">measure is used to correlate the </w:t>
      </w:r>
      <w:proofErr w:type="spellStart"/>
      <w:r w:rsidRPr="00127122">
        <w:rPr>
          <w:i/>
          <w:sz w:val="24"/>
          <w:szCs w:val="24"/>
          <w:lang w:val="en-GB"/>
        </w:rPr>
        <w:t>i</w:t>
      </w:r>
      <w:r w:rsidRPr="00127122">
        <w:rPr>
          <w:sz w:val="24"/>
          <w:szCs w:val="24"/>
          <w:lang w:val="en-GB"/>
        </w:rPr>
        <w:t>th</w:t>
      </w:r>
      <w:proofErr w:type="spellEnd"/>
      <w:r w:rsidRPr="00127122">
        <w:rPr>
          <w:sz w:val="24"/>
          <w:szCs w:val="24"/>
          <w:lang w:val="en-GB"/>
        </w:rPr>
        <w:t xml:space="preserve"> profile to the </w:t>
      </w:r>
      <w:r w:rsidRPr="00127122">
        <w:rPr>
          <w:i/>
          <w:sz w:val="24"/>
          <w:szCs w:val="24"/>
          <w:lang w:val="en-GB"/>
        </w:rPr>
        <w:t>k</w:t>
      </w:r>
      <w:r w:rsidRPr="00127122">
        <w:rPr>
          <w:sz w:val="24"/>
          <w:szCs w:val="24"/>
          <w:lang w:val="en-GB"/>
        </w:rPr>
        <w:t>th pattern</w:t>
      </w:r>
      <w:r w:rsidR="00AD4B63" w:rsidRPr="00127122">
        <w:rPr>
          <w:sz w:val="24"/>
          <w:szCs w:val="24"/>
          <w:lang w:val="en-GB"/>
        </w:rPr>
        <w:t>, which is often represented by the profile initialized as the seed</w:t>
      </w:r>
      <w:r w:rsidRPr="00127122">
        <w:rPr>
          <w:sz w:val="24"/>
          <w:szCs w:val="24"/>
          <w:lang w:val="en-GB"/>
        </w:rPr>
        <w:t xml:space="preserve">.  The profile is assigned to the pattern to which it has the highest similarity to.  </w:t>
      </w:r>
      <w:r w:rsidR="00FD7E49" w:rsidRPr="00127122">
        <w:rPr>
          <w:sz w:val="24"/>
          <w:szCs w:val="24"/>
          <w:lang w:val="en-GB"/>
        </w:rPr>
        <w:t xml:space="preserve">Once all the profiles are assigned, </w:t>
      </w:r>
      <w:r w:rsidR="000D001C" w:rsidRPr="00127122">
        <w:rPr>
          <w:sz w:val="24"/>
          <w:szCs w:val="24"/>
          <w:lang w:val="en-GB"/>
        </w:rPr>
        <w:t>a</w:t>
      </w:r>
      <w:r w:rsidR="00FD7E49" w:rsidRPr="00127122">
        <w:rPr>
          <w:sz w:val="24"/>
          <w:szCs w:val="24"/>
          <w:lang w:val="en-GB"/>
        </w:rPr>
        <w:t xml:space="preserve"> representative profile for each of the patterns</w:t>
      </w:r>
      <w:r w:rsidRPr="00127122">
        <w:rPr>
          <w:sz w:val="24"/>
          <w:szCs w:val="24"/>
          <w:lang w:val="en-GB"/>
        </w:rPr>
        <w:t xml:space="preserve"> </w:t>
      </w:r>
      <w:r w:rsidR="00FD7E49" w:rsidRPr="00127122">
        <w:rPr>
          <w:sz w:val="24"/>
          <w:szCs w:val="24"/>
          <w:lang w:val="en-GB"/>
        </w:rPr>
        <w:t xml:space="preserve">is determined by the highest </w:t>
      </w:r>
      <w:r w:rsidR="006200EC" w:rsidRPr="00127122">
        <w:rPr>
          <w:sz w:val="24"/>
          <w:szCs w:val="24"/>
          <w:lang w:val="en-GB"/>
        </w:rPr>
        <w:t xml:space="preserve">median </w:t>
      </w:r>
      <w:r w:rsidR="00FD7E49" w:rsidRPr="00127122">
        <w:rPr>
          <w:sz w:val="24"/>
          <w:szCs w:val="24"/>
          <w:lang w:val="en-GB"/>
        </w:rPr>
        <w:lastRenderedPageBreak/>
        <w:t xml:space="preserve">correlation to the other profiles in the pattern.  </w:t>
      </w:r>
      <w:r w:rsidR="00FD7E49" w:rsidRPr="00127122">
        <w:rPr>
          <w:sz w:val="24"/>
          <w:szCs w:val="24"/>
        </w:rPr>
        <w:t xml:space="preserve">Briefly, </w:t>
      </w:r>
      <w:r w:rsidR="000F7972" w:rsidRPr="00127122">
        <w:rPr>
          <w:sz w:val="24"/>
          <w:szCs w:val="24"/>
        </w:rPr>
        <w:t xml:space="preserve">for the </w:t>
      </w:r>
      <w:proofErr w:type="spellStart"/>
      <w:r w:rsidR="000F7972" w:rsidRPr="00127122">
        <w:rPr>
          <w:i/>
          <w:sz w:val="24"/>
          <w:szCs w:val="24"/>
        </w:rPr>
        <w:t>i</w:t>
      </w:r>
      <w:r w:rsidR="000F7972" w:rsidRPr="00127122">
        <w:rPr>
          <w:sz w:val="24"/>
          <w:szCs w:val="24"/>
        </w:rPr>
        <w:t>th</w:t>
      </w:r>
      <w:proofErr w:type="spellEnd"/>
      <w:r w:rsidR="000F7972" w:rsidRPr="00127122">
        <w:rPr>
          <w:sz w:val="24"/>
          <w:szCs w:val="24"/>
        </w:rPr>
        <w:t xml:space="preserve"> gene expression profile and </w:t>
      </w:r>
      <w:r w:rsidR="00FD7E49" w:rsidRPr="00127122">
        <w:rPr>
          <w:sz w:val="24"/>
          <w:szCs w:val="24"/>
        </w:rPr>
        <w:t xml:space="preserve">for the </w:t>
      </w:r>
      <w:r w:rsidR="00FD7E49" w:rsidRPr="00127122">
        <w:rPr>
          <w:i/>
          <w:sz w:val="24"/>
          <w:szCs w:val="24"/>
        </w:rPr>
        <w:t>k</w:t>
      </w:r>
      <w:r w:rsidR="00FD7E49" w:rsidRPr="00127122">
        <w:rPr>
          <w:sz w:val="24"/>
          <w:szCs w:val="24"/>
        </w:rPr>
        <w:t>th pattern</w:t>
      </w:r>
      <w:r w:rsidR="00D03ADB" w:rsidRPr="00127122">
        <w:rPr>
          <w:sz w:val="24"/>
          <w:szCs w:val="24"/>
        </w:rPr>
        <w:t xml:space="preserve"> it is assigned to</w:t>
      </w:r>
      <w:r w:rsidR="00FD7E49" w:rsidRPr="00127122">
        <w:rPr>
          <w:sz w:val="24"/>
          <w:szCs w:val="24"/>
        </w:rPr>
        <w:t>,</w:t>
      </w:r>
      <w:r w:rsidRPr="00127122">
        <w:rPr>
          <w:sz w:val="24"/>
          <w:szCs w:val="24"/>
        </w:rPr>
        <w:t xml:space="preserve"> a </w:t>
      </w:r>
      <w:r w:rsidR="00FD7E49" w:rsidRPr="00127122">
        <w:rPr>
          <w:sz w:val="24"/>
          <w:szCs w:val="24"/>
        </w:rPr>
        <w:t>Pattern</w:t>
      </w:r>
      <w:r w:rsidRPr="00127122">
        <w:rPr>
          <w:sz w:val="24"/>
          <w:szCs w:val="24"/>
        </w:rPr>
        <w:t xml:space="preserve"> Correlation Score</w:t>
      </w:r>
    </w:p>
    <w:p w14:paraId="2F7C3087" w14:textId="00B7CE14" w:rsidR="00FF566F" w:rsidRPr="00127122" w:rsidRDefault="003E2083" w:rsidP="000828A4">
      <w:pPr>
        <w:spacing w:line="480" w:lineRule="auto"/>
        <w:jc w:val="center"/>
        <w:rPr>
          <w:sz w:val="24"/>
          <w:szCs w:val="24"/>
        </w:rPr>
      </w:pPr>
      <w:r w:rsidRPr="00127122">
        <w:rPr>
          <w:position w:val="-22"/>
          <w:sz w:val="24"/>
          <w:szCs w:val="24"/>
        </w:rPr>
        <w:object w:dxaOrig="3040" w:dyaOrig="460" w14:anchorId="077E5F71">
          <v:shape id="_x0000_i1075" type="#_x0000_t75" style="width:251.3pt;height:38.05pt" o:ole="">
            <v:imagedata r:id="rId101" o:title=""/>
          </v:shape>
          <o:OLEObject Type="Embed" ProgID="Equation.3" ShapeID="_x0000_i1075" DrawAspect="Content" ObjectID="_1500113632" r:id="rId102"/>
        </w:object>
      </w:r>
    </w:p>
    <w:p w14:paraId="684F7E60" w14:textId="7D6CC0F2" w:rsidR="00FB4896" w:rsidRPr="00127122" w:rsidRDefault="00FD7E49" w:rsidP="000828A4">
      <w:pPr>
        <w:spacing w:line="480" w:lineRule="auto"/>
        <w:rPr>
          <w:sz w:val="24"/>
          <w:szCs w:val="24"/>
          <w:lang w:val="en-GB"/>
        </w:rPr>
      </w:pPr>
      <w:proofErr w:type="gramStart"/>
      <w:r w:rsidRPr="00127122">
        <w:rPr>
          <w:sz w:val="24"/>
          <w:szCs w:val="24"/>
        </w:rPr>
        <w:t>is</w:t>
      </w:r>
      <w:proofErr w:type="gramEnd"/>
      <w:r w:rsidRPr="00127122">
        <w:rPr>
          <w:sz w:val="24"/>
          <w:szCs w:val="24"/>
        </w:rPr>
        <w:t xml:space="preserve"> computed</w:t>
      </w:r>
      <w:r w:rsidR="003A58EE" w:rsidRPr="00127122">
        <w:rPr>
          <w:sz w:val="24"/>
          <w:szCs w:val="24"/>
        </w:rPr>
        <w:t xml:space="preserve"> as the </w:t>
      </w:r>
      <w:r w:rsidR="00EE5DED" w:rsidRPr="00127122">
        <w:rPr>
          <w:sz w:val="24"/>
          <w:szCs w:val="24"/>
        </w:rPr>
        <w:t xml:space="preserve">median </w:t>
      </w:r>
      <w:r w:rsidR="003A58EE" w:rsidRPr="00127122">
        <w:rPr>
          <w:sz w:val="24"/>
          <w:szCs w:val="24"/>
        </w:rPr>
        <w:t>of the correlations</w:t>
      </w:r>
      <w:r w:rsidR="00091737" w:rsidRPr="00127122">
        <w:rPr>
          <w:sz w:val="24"/>
          <w:szCs w:val="24"/>
        </w:rPr>
        <w:t xml:space="preserve"> </w:t>
      </w:r>
      <w:r w:rsidR="003A58EE" w:rsidRPr="00127122">
        <w:rPr>
          <w:sz w:val="24"/>
          <w:szCs w:val="24"/>
        </w:rPr>
        <w:t xml:space="preserve">among </w:t>
      </w:r>
      <w:r w:rsidR="000D001C" w:rsidRPr="00127122">
        <w:rPr>
          <w:sz w:val="24"/>
          <w:szCs w:val="24"/>
        </w:rPr>
        <w:t xml:space="preserve">the </w:t>
      </w:r>
      <w:proofErr w:type="spellStart"/>
      <w:r w:rsidR="000D001C" w:rsidRPr="00127122">
        <w:rPr>
          <w:i/>
          <w:sz w:val="24"/>
          <w:szCs w:val="24"/>
        </w:rPr>
        <w:t>i</w:t>
      </w:r>
      <w:r w:rsidR="000D001C" w:rsidRPr="00127122">
        <w:rPr>
          <w:sz w:val="24"/>
          <w:szCs w:val="24"/>
        </w:rPr>
        <w:t>th</w:t>
      </w:r>
      <w:proofErr w:type="spellEnd"/>
      <w:r w:rsidR="000D001C" w:rsidRPr="00127122">
        <w:rPr>
          <w:sz w:val="24"/>
          <w:szCs w:val="24"/>
        </w:rPr>
        <w:t xml:space="preserve"> profile </w:t>
      </w:r>
      <w:r w:rsidR="00FF566F" w:rsidRPr="00127122">
        <w:rPr>
          <w:sz w:val="24"/>
          <w:szCs w:val="24"/>
        </w:rPr>
        <w:t>(</w:t>
      </w:r>
      <w:r w:rsidR="00FF566F" w:rsidRPr="00127122">
        <w:rPr>
          <w:i/>
          <w:sz w:val="24"/>
          <w:szCs w:val="24"/>
        </w:rPr>
        <w:t>x</w:t>
      </w:r>
      <w:r w:rsidR="00FF566F" w:rsidRPr="00127122">
        <w:rPr>
          <w:i/>
          <w:sz w:val="24"/>
          <w:szCs w:val="24"/>
          <w:vertAlign w:val="subscript"/>
        </w:rPr>
        <w:t>i</w:t>
      </w:r>
      <w:r w:rsidR="00FF566F" w:rsidRPr="00127122">
        <w:rPr>
          <w:sz w:val="24"/>
          <w:szCs w:val="24"/>
        </w:rPr>
        <w:t xml:space="preserve">) </w:t>
      </w:r>
      <w:r w:rsidR="000D001C" w:rsidRPr="00127122">
        <w:rPr>
          <w:sz w:val="24"/>
          <w:szCs w:val="24"/>
        </w:rPr>
        <w:t>to all other</w:t>
      </w:r>
      <w:r w:rsidRPr="00127122">
        <w:rPr>
          <w:sz w:val="24"/>
          <w:szCs w:val="24"/>
        </w:rPr>
        <w:t xml:space="preserve"> profiles</w:t>
      </w:r>
      <w:r w:rsidR="003A58EE" w:rsidRPr="00127122">
        <w:rPr>
          <w:sz w:val="24"/>
          <w:szCs w:val="24"/>
        </w:rPr>
        <w:t xml:space="preserve"> </w:t>
      </w:r>
      <w:r w:rsidR="00F155F8" w:rsidRPr="00127122">
        <w:rPr>
          <w:sz w:val="24"/>
          <w:szCs w:val="24"/>
        </w:rPr>
        <w:t>(</w:t>
      </w:r>
      <w:proofErr w:type="spellStart"/>
      <w:r w:rsidR="00F155F8" w:rsidRPr="00127122">
        <w:rPr>
          <w:i/>
          <w:sz w:val="24"/>
          <w:szCs w:val="24"/>
        </w:rPr>
        <w:t>x</w:t>
      </w:r>
      <w:r w:rsidR="00535D89" w:rsidRPr="00127122">
        <w:rPr>
          <w:i/>
          <w:sz w:val="24"/>
          <w:szCs w:val="24"/>
          <w:vertAlign w:val="subscript"/>
        </w:rPr>
        <w:t>j</w:t>
      </w:r>
      <w:proofErr w:type="spellEnd"/>
      <w:r w:rsidR="00F155F8" w:rsidRPr="00127122">
        <w:rPr>
          <w:sz w:val="24"/>
          <w:szCs w:val="24"/>
        </w:rPr>
        <w:t xml:space="preserve">) </w:t>
      </w:r>
      <w:r w:rsidRPr="00127122">
        <w:rPr>
          <w:sz w:val="24"/>
          <w:szCs w:val="24"/>
        </w:rPr>
        <w:t xml:space="preserve">assigned to pattern </w:t>
      </w:r>
      <w:r w:rsidRPr="00127122">
        <w:rPr>
          <w:i/>
          <w:sz w:val="24"/>
          <w:szCs w:val="24"/>
        </w:rPr>
        <w:t>k</w:t>
      </w:r>
      <w:r w:rsidRPr="00127122">
        <w:rPr>
          <w:sz w:val="24"/>
          <w:szCs w:val="24"/>
        </w:rPr>
        <w:t xml:space="preserve"> </w:t>
      </w:r>
      <w:r w:rsidR="00FF566F" w:rsidRPr="00127122">
        <w:rPr>
          <w:sz w:val="24"/>
          <w:szCs w:val="24"/>
        </w:rPr>
        <w:t>(</w:t>
      </w:r>
      <w:proofErr w:type="spellStart"/>
      <w:r w:rsidR="00FF566F" w:rsidRPr="00127122">
        <w:rPr>
          <w:i/>
          <w:sz w:val="24"/>
          <w:szCs w:val="24"/>
        </w:rPr>
        <w:t>P</w:t>
      </w:r>
      <w:r w:rsidR="00FF566F" w:rsidRPr="00127122">
        <w:rPr>
          <w:i/>
          <w:sz w:val="24"/>
          <w:szCs w:val="24"/>
          <w:vertAlign w:val="subscript"/>
        </w:rPr>
        <w:t>k</w:t>
      </w:r>
      <w:proofErr w:type="spellEnd"/>
      <w:r w:rsidR="00FF566F" w:rsidRPr="00127122">
        <w:rPr>
          <w:sz w:val="24"/>
          <w:szCs w:val="24"/>
        </w:rPr>
        <w:t>)</w:t>
      </w:r>
      <w:r w:rsidRPr="00127122">
        <w:rPr>
          <w:sz w:val="24"/>
          <w:szCs w:val="24"/>
        </w:rPr>
        <w:t>.</w:t>
      </w:r>
      <w:r w:rsidR="00D34EC7" w:rsidRPr="00127122">
        <w:rPr>
          <w:sz w:val="24"/>
          <w:szCs w:val="24"/>
        </w:rPr>
        <w:t xml:space="preserve">  Until no more profiles are reassigned, </w:t>
      </w:r>
      <w:r w:rsidR="00D34EC7" w:rsidRPr="00127122">
        <w:rPr>
          <w:sz w:val="24"/>
          <w:szCs w:val="24"/>
          <w:lang w:val="en-GB"/>
        </w:rPr>
        <w:t xml:space="preserve">the </w:t>
      </w:r>
      <w:r w:rsidR="003E2083" w:rsidRPr="00127122">
        <w:rPr>
          <w:position w:val="-14"/>
          <w:sz w:val="24"/>
          <w:szCs w:val="24"/>
        </w:rPr>
        <w:object w:dxaOrig="520" w:dyaOrig="380" w14:anchorId="2D7BB21D">
          <v:shape id="_x0000_i1076" type="#_x0000_t75" style="width:25.7pt;height:18.8pt" o:ole="">
            <v:imagedata r:id="rId103" o:title=""/>
          </v:shape>
          <o:OLEObject Type="Embed" ProgID="Equation.3" ShapeID="_x0000_i1076" DrawAspect="Content" ObjectID="_1500113633" r:id="rId104"/>
        </w:object>
      </w:r>
      <w:r w:rsidR="00D34EC7" w:rsidRPr="00127122">
        <w:rPr>
          <w:sz w:val="24"/>
          <w:szCs w:val="24"/>
          <w:lang w:val="en-GB"/>
        </w:rPr>
        <w:t xml:space="preserve"> measure is used to correlate the </w:t>
      </w:r>
      <w:proofErr w:type="spellStart"/>
      <w:r w:rsidR="00D34EC7" w:rsidRPr="00127122">
        <w:rPr>
          <w:i/>
          <w:sz w:val="24"/>
          <w:szCs w:val="24"/>
          <w:lang w:val="en-GB"/>
        </w:rPr>
        <w:t>i</w:t>
      </w:r>
      <w:r w:rsidR="00D34EC7" w:rsidRPr="00127122">
        <w:rPr>
          <w:sz w:val="24"/>
          <w:szCs w:val="24"/>
          <w:lang w:val="en-GB"/>
        </w:rPr>
        <w:t>th</w:t>
      </w:r>
      <w:proofErr w:type="spellEnd"/>
      <w:r w:rsidR="00D34EC7" w:rsidRPr="00127122">
        <w:rPr>
          <w:sz w:val="24"/>
          <w:szCs w:val="24"/>
          <w:lang w:val="en-GB"/>
        </w:rPr>
        <w:t xml:space="preserve"> profile to the </w:t>
      </w:r>
      <w:r w:rsidR="00D34EC7" w:rsidRPr="00127122">
        <w:rPr>
          <w:i/>
          <w:sz w:val="24"/>
          <w:szCs w:val="24"/>
          <w:lang w:val="en-GB"/>
        </w:rPr>
        <w:t>k</w:t>
      </w:r>
      <w:r w:rsidR="00D34EC7" w:rsidRPr="00127122">
        <w:rPr>
          <w:sz w:val="24"/>
          <w:szCs w:val="24"/>
          <w:lang w:val="en-GB"/>
        </w:rPr>
        <w:t xml:space="preserve">th pattern </w:t>
      </w:r>
      <w:r w:rsidR="00D03ADB" w:rsidRPr="00127122">
        <w:rPr>
          <w:sz w:val="24"/>
          <w:szCs w:val="24"/>
          <w:lang w:val="en-GB"/>
        </w:rPr>
        <w:t>and assign it to the pattern with which it has the highest correlation</w:t>
      </w:r>
      <w:r w:rsidR="00D34EC7" w:rsidRPr="00127122">
        <w:rPr>
          <w:sz w:val="24"/>
          <w:szCs w:val="24"/>
          <w:lang w:val="en-GB"/>
        </w:rPr>
        <w:t>.</w:t>
      </w:r>
      <w:r w:rsidR="00FB4896" w:rsidRPr="00127122">
        <w:rPr>
          <w:sz w:val="24"/>
          <w:szCs w:val="24"/>
          <w:lang w:val="en-GB"/>
        </w:rPr>
        <w:t xml:space="preserve">  </w:t>
      </w:r>
    </w:p>
    <w:p w14:paraId="4A5E6A48" w14:textId="3E36AD2F" w:rsidR="0012250A" w:rsidRPr="00127122" w:rsidRDefault="00FB4896" w:rsidP="000828A4">
      <w:pPr>
        <w:spacing w:line="480" w:lineRule="auto"/>
        <w:rPr>
          <w:sz w:val="24"/>
          <w:szCs w:val="24"/>
          <w:lang w:val="en-GB"/>
        </w:rPr>
      </w:pPr>
      <w:r w:rsidRPr="00127122">
        <w:rPr>
          <w:sz w:val="24"/>
          <w:szCs w:val="24"/>
          <w:lang w:val="en-GB"/>
        </w:rPr>
        <w:t xml:space="preserve">Since the </w:t>
      </w:r>
      <w:r w:rsidRPr="00127122">
        <w:rPr>
          <w:i/>
          <w:sz w:val="24"/>
          <w:szCs w:val="24"/>
          <w:lang w:val="en-GB"/>
        </w:rPr>
        <w:t>CY</w:t>
      </w:r>
      <w:r w:rsidRPr="00127122">
        <w:rPr>
          <w:i/>
          <w:sz w:val="24"/>
          <w:szCs w:val="24"/>
          <w:vertAlign w:val="subscript"/>
          <w:lang w:val="en-GB"/>
        </w:rPr>
        <w:t>s</w:t>
      </w:r>
      <w:r w:rsidRPr="00127122">
        <w:rPr>
          <w:sz w:val="24"/>
          <w:szCs w:val="24"/>
          <w:lang w:val="en-GB"/>
        </w:rPr>
        <w:t xml:space="preserve"> does not denote the directionality of the correlation, we restrict the assignment of a profile if and only if</w:t>
      </w:r>
      <w:r w:rsidR="00AB55D0" w:rsidRPr="00127122">
        <w:rPr>
          <w:sz w:val="24"/>
          <w:szCs w:val="24"/>
          <w:lang w:val="en-GB"/>
        </w:rPr>
        <w:t>,</w:t>
      </w:r>
      <w:r w:rsidRPr="00127122">
        <w:rPr>
          <w:sz w:val="24"/>
          <w:szCs w:val="24"/>
          <w:lang w:val="en-GB"/>
        </w:rPr>
        <w:t xml:space="preserve"> </w:t>
      </w:r>
      <w:proofErr w:type="spellStart"/>
      <w:proofErr w:type="gramStart"/>
      <w:r w:rsidRPr="00127122">
        <w:rPr>
          <w:sz w:val="24"/>
          <w:szCs w:val="24"/>
          <w:lang w:val="en-GB"/>
        </w:rPr>
        <w:t>corr</w:t>
      </w:r>
      <w:proofErr w:type="spellEnd"/>
      <w:r w:rsidRPr="00127122">
        <w:rPr>
          <w:sz w:val="24"/>
          <w:szCs w:val="24"/>
          <w:lang w:val="en-GB"/>
        </w:rPr>
        <w:t>(</w:t>
      </w:r>
      <w:proofErr w:type="spellStart"/>
      <w:proofErr w:type="gramEnd"/>
      <w:r w:rsidRPr="00127122">
        <w:rPr>
          <w:sz w:val="24"/>
          <w:szCs w:val="24"/>
          <w:lang w:val="en-GB"/>
        </w:rPr>
        <w:t>ind</w:t>
      </w:r>
      <w:proofErr w:type="spellEnd"/>
      <w:r w:rsidRPr="00127122">
        <w:rPr>
          <w:sz w:val="24"/>
          <w:szCs w:val="24"/>
          <w:lang w:val="en-GB"/>
        </w:rPr>
        <w:t>(</w:t>
      </w:r>
      <w:proofErr w:type="spellStart"/>
      <w:r w:rsidRPr="00127122">
        <w:rPr>
          <w:sz w:val="24"/>
          <w:szCs w:val="24"/>
          <w:lang w:val="en-GB"/>
        </w:rPr>
        <w:t>Z</w:t>
      </w:r>
      <w:r w:rsidRPr="00127122">
        <w:rPr>
          <w:sz w:val="24"/>
          <w:szCs w:val="24"/>
          <w:vertAlign w:val="subscript"/>
          <w:lang w:val="en-GB"/>
        </w:rPr>
        <w:t>i</w:t>
      </w:r>
      <w:proofErr w:type="spellEnd"/>
      <w:r w:rsidRPr="00127122">
        <w:rPr>
          <w:sz w:val="24"/>
          <w:szCs w:val="24"/>
          <w:lang w:val="en-GB"/>
        </w:rPr>
        <w:t>),</w:t>
      </w:r>
      <w:proofErr w:type="spellStart"/>
      <w:r w:rsidRPr="00127122">
        <w:rPr>
          <w:sz w:val="24"/>
          <w:szCs w:val="24"/>
          <w:lang w:val="en-GB"/>
        </w:rPr>
        <w:t>ind</w:t>
      </w:r>
      <w:proofErr w:type="spellEnd"/>
      <w:r w:rsidRPr="00127122">
        <w:rPr>
          <w:sz w:val="24"/>
          <w:szCs w:val="24"/>
          <w:lang w:val="en-GB"/>
        </w:rPr>
        <w:t>(</w:t>
      </w:r>
      <w:proofErr w:type="spellStart"/>
      <w:r w:rsidRPr="00127122">
        <w:rPr>
          <w:sz w:val="24"/>
          <w:szCs w:val="24"/>
          <w:lang w:val="en-GB"/>
        </w:rPr>
        <w:t>Z</w:t>
      </w:r>
      <w:r w:rsidRPr="00127122">
        <w:rPr>
          <w:sz w:val="24"/>
          <w:szCs w:val="24"/>
          <w:vertAlign w:val="subscript"/>
          <w:lang w:val="en-GB"/>
        </w:rPr>
        <w:t>j</w:t>
      </w:r>
      <w:proofErr w:type="spellEnd"/>
      <w:r w:rsidRPr="00127122">
        <w:rPr>
          <w:sz w:val="24"/>
          <w:szCs w:val="24"/>
          <w:lang w:val="en-GB"/>
        </w:rPr>
        <w:t xml:space="preserve">)) </w:t>
      </w:r>
      <w:r w:rsidR="00AB55D0" w:rsidRPr="00127122">
        <w:rPr>
          <w:sz w:val="24"/>
          <w:szCs w:val="24"/>
          <w:lang w:val="en-GB"/>
        </w:rPr>
        <w:t>for</w:t>
      </w:r>
      <w:r w:rsidRPr="00127122">
        <w:rPr>
          <w:sz w:val="24"/>
          <w:szCs w:val="24"/>
          <w:lang w:val="en-GB"/>
        </w:rPr>
        <w:t xml:space="preserve"> all groups  = 1. Here </w:t>
      </w:r>
      <w:proofErr w:type="spellStart"/>
      <w:proofErr w:type="gramStart"/>
      <w:r w:rsidRPr="00127122">
        <w:rPr>
          <w:sz w:val="24"/>
          <w:szCs w:val="24"/>
          <w:lang w:val="en-GB"/>
        </w:rPr>
        <w:t>corr</w:t>
      </w:r>
      <w:proofErr w:type="spellEnd"/>
      <w:r w:rsidRPr="00127122">
        <w:rPr>
          <w:sz w:val="24"/>
          <w:szCs w:val="24"/>
          <w:lang w:val="en-GB"/>
        </w:rPr>
        <w:t>(</w:t>
      </w:r>
      <w:proofErr w:type="gramEnd"/>
      <w:r w:rsidRPr="00127122">
        <w:rPr>
          <w:sz w:val="24"/>
          <w:szCs w:val="24"/>
          <w:lang w:val="en-GB"/>
        </w:rPr>
        <w:t xml:space="preserve">) is the Pearson correlation and </w:t>
      </w:r>
      <w:proofErr w:type="spellStart"/>
      <w:r w:rsidRPr="00127122">
        <w:rPr>
          <w:sz w:val="24"/>
          <w:szCs w:val="24"/>
          <w:lang w:val="en-GB"/>
        </w:rPr>
        <w:t>ind</w:t>
      </w:r>
      <w:proofErr w:type="spellEnd"/>
      <w:r w:rsidRPr="00127122">
        <w:rPr>
          <w:sz w:val="24"/>
          <w:szCs w:val="24"/>
          <w:lang w:val="en-GB"/>
        </w:rPr>
        <w:t>() is the indication of + or – of the location parameter Z.</w:t>
      </w:r>
    </w:p>
    <w:p w14:paraId="46819E5A" w14:textId="4AD5CF23" w:rsidR="00B0636F" w:rsidRPr="00127122" w:rsidRDefault="00B0636F" w:rsidP="000828A4">
      <w:pPr>
        <w:spacing w:line="480" w:lineRule="auto"/>
        <w:rPr>
          <w:sz w:val="24"/>
          <w:szCs w:val="24"/>
          <w:u w:val="single"/>
          <w:lang w:val="en-GB"/>
        </w:rPr>
      </w:pPr>
      <w:r w:rsidRPr="00127122">
        <w:rPr>
          <w:sz w:val="24"/>
          <w:szCs w:val="24"/>
          <w:u w:val="single"/>
          <w:lang w:val="en-GB"/>
        </w:rPr>
        <w:t>Searching the parameter space</w:t>
      </w:r>
    </w:p>
    <w:p w14:paraId="7100CB3C" w14:textId="72C8EA37" w:rsidR="00B0636F" w:rsidRPr="00127122" w:rsidRDefault="00B0636F" w:rsidP="000828A4">
      <w:pPr>
        <w:spacing w:line="480" w:lineRule="auto"/>
        <w:rPr>
          <w:sz w:val="24"/>
          <w:szCs w:val="24"/>
          <w:u w:val="single"/>
          <w:lang w:val="en-GB"/>
        </w:rPr>
      </w:pPr>
      <w:r w:rsidRPr="00127122">
        <w:rPr>
          <w:sz w:val="24"/>
          <w:szCs w:val="24"/>
        </w:rPr>
        <w:t xml:space="preserve">To </w:t>
      </w:r>
      <w:r w:rsidR="00EE5DED" w:rsidRPr="00127122">
        <w:rPr>
          <w:sz w:val="24"/>
          <w:szCs w:val="24"/>
        </w:rPr>
        <w:t>extract</w:t>
      </w:r>
      <w:r w:rsidRPr="00127122">
        <w:rPr>
          <w:sz w:val="24"/>
          <w:szCs w:val="24"/>
        </w:rPr>
        <w:t xml:space="preserve"> patterns </w:t>
      </w:r>
      <w:r w:rsidR="00AB55D0" w:rsidRPr="00127122">
        <w:rPr>
          <w:sz w:val="24"/>
          <w:szCs w:val="24"/>
        </w:rPr>
        <w:t>(</w:t>
      </w:r>
      <w:r w:rsidR="00EE5DED" w:rsidRPr="00127122">
        <w:rPr>
          <w:sz w:val="24"/>
          <w:szCs w:val="24"/>
        </w:rPr>
        <w:t>step 1</w:t>
      </w:r>
      <w:r w:rsidR="00AB55D0" w:rsidRPr="00127122">
        <w:rPr>
          <w:sz w:val="24"/>
          <w:szCs w:val="24"/>
        </w:rPr>
        <w:t>)</w:t>
      </w:r>
      <w:r w:rsidR="00EE5DED" w:rsidRPr="00127122">
        <w:rPr>
          <w:sz w:val="24"/>
          <w:szCs w:val="24"/>
        </w:rPr>
        <w:t xml:space="preserve"> </w:t>
      </w:r>
      <w:r w:rsidRPr="00127122">
        <w:rPr>
          <w:sz w:val="24"/>
          <w:szCs w:val="24"/>
        </w:rPr>
        <w:t xml:space="preserve">and </w:t>
      </w:r>
      <w:r w:rsidR="00EE5DED" w:rsidRPr="00127122">
        <w:rPr>
          <w:sz w:val="24"/>
          <w:szCs w:val="24"/>
        </w:rPr>
        <w:t xml:space="preserve">categorize </w:t>
      </w:r>
      <w:r w:rsidRPr="00127122">
        <w:rPr>
          <w:sz w:val="24"/>
          <w:szCs w:val="24"/>
        </w:rPr>
        <w:t>gene profiles to the candidate patterns</w:t>
      </w:r>
      <w:r w:rsidR="00EE5DED" w:rsidRPr="00127122">
        <w:rPr>
          <w:sz w:val="24"/>
          <w:szCs w:val="24"/>
        </w:rPr>
        <w:t xml:space="preserve"> </w:t>
      </w:r>
      <w:r w:rsidR="00AB55D0" w:rsidRPr="00127122">
        <w:rPr>
          <w:sz w:val="24"/>
          <w:szCs w:val="24"/>
        </w:rPr>
        <w:t>(</w:t>
      </w:r>
      <w:r w:rsidR="00EE5DED" w:rsidRPr="00127122">
        <w:rPr>
          <w:sz w:val="24"/>
          <w:szCs w:val="24"/>
        </w:rPr>
        <w:t>step 2</w:t>
      </w:r>
      <w:r w:rsidR="00AB55D0" w:rsidRPr="00127122">
        <w:rPr>
          <w:sz w:val="24"/>
          <w:szCs w:val="24"/>
        </w:rPr>
        <w:t>)</w:t>
      </w:r>
      <w:r w:rsidRPr="00127122">
        <w:rPr>
          <w:sz w:val="24"/>
          <w:szCs w:val="24"/>
        </w:rPr>
        <w:t xml:space="preserve">, </w:t>
      </w:r>
      <w:r w:rsidR="00EE5DED" w:rsidRPr="00127122">
        <w:rPr>
          <w:sz w:val="24"/>
          <w:szCs w:val="24"/>
        </w:rPr>
        <w:t xml:space="preserve">user-defined </w:t>
      </w:r>
      <w:r w:rsidR="00546B39" w:rsidRPr="00127122">
        <w:rPr>
          <w:sz w:val="24"/>
          <w:szCs w:val="24"/>
        </w:rPr>
        <w:t xml:space="preserve">parameters </w:t>
      </w:r>
      <w:r w:rsidR="00EE5DED" w:rsidRPr="00127122">
        <w:rPr>
          <w:sz w:val="24"/>
          <w:szCs w:val="24"/>
        </w:rPr>
        <w:t>are set</w:t>
      </w:r>
      <w:r w:rsidR="00546B39" w:rsidRPr="00127122">
        <w:rPr>
          <w:sz w:val="24"/>
          <w:szCs w:val="24"/>
        </w:rPr>
        <w:t xml:space="preserve">. </w:t>
      </w:r>
      <w:r w:rsidR="00EE5DED" w:rsidRPr="00127122">
        <w:rPr>
          <w:sz w:val="24"/>
          <w:szCs w:val="24"/>
        </w:rPr>
        <w:t>To search for optimal parameter settings,</w:t>
      </w:r>
      <w:r w:rsidR="00546B39" w:rsidRPr="00127122">
        <w:rPr>
          <w:sz w:val="24"/>
          <w:szCs w:val="24"/>
        </w:rPr>
        <w:t xml:space="preserve"> </w:t>
      </w:r>
      <w:r w:rsidR="00EE5DED" w:rsidRPr="00127122">
        <w:rPr>
          <w:sz w:val="24"/>
          <w:szCs w:val="24"/>
        </w:rPr>
        <w:t xml:space="preserve">in </w:t>
      </w:r>
      <w:r w:rsidR="00546B39" w:rsidRPr="00127122">
        <w:rPr>
          <w:sz w:val="24"/>
          <w:szCs w:val="24"/>
        </w:rPr>
        <w:t xml:space="preserve">the first </w:t>
      </w:r>
      <w:r w:rsidR="00EE5DED" w:rsidRPr="00127122">
        <w:rPr>
          <w:sz w:val="24"/>
          <w:szCs w:val="24"/>
        </w:rPr>
        <w:t>step</w:t>
      </w:r>
      <w:r w:rsidR="00546B39" w:rsidRPr="00127122">
        <w:rPr>
          <w:sz w:val="24"/>
          <w:szCs w:val="24"/>
        </w:rPr>
        <w:t>, we fixed the parameter</w:t>
      </w:r>
      <w:r w:rsidR="00EE5DED" w:rsidRPr="00127122">
        <w:rPr>
          <w:sz w:val="24"/>
          <w:szCs w:val="24"/>
        </w:rPr>
        <w:t>s</w:t>
      </w:r>
      <w:r w:rsidR="00546B39" w:rsidRPr="00127122">
        <w:rPr>
          <w:sz w:val="24"/>
          <w:szCs w:val="24"/>
        </w:rPr>
        <w:t xml:space="preserve"> for profile </w:t>
      </w:r>
      <w:r w:rsidR="00EE5DED" w:rsidRPr="00127122">
        <w:rPr>
          <w:sz w:val="24"/>
          <w:szCs w:val="24"/>
        </w:rPr>
        <w:t xml:space="preserve">categorization in </w:t>
      </w:r>
      <w:r w:rsidR="00546B39" w:rsidRPr="00127122">
        <w:rPr>
          <w:sz w:val="24"/>
          <w:szCs w:val="24"/>
        </w:rPr>
        <w:t>step</w:t>
      </w:r>
      <w:r w:rsidR="00EE5DED" w:rsidRPr="00127122">
        <w:rPr>
          <w:sz w:val="24"/>
          <w:szCs w:val="24"/>
        </w:rPr>
        <w:t xml:space="preserve"> 2</w:t>
      </w:r>
      <w:r w:rsidR="00546B39" w:rsidRPr="00127122">
        <w:rPr>
          <w:sz w:val="24"/>
          <w:szCs w:val="24"/>
        </w:rPr>
        <w:t xml:space="preserve"> with the </w:t>
      </w:r>
      <w:r w:rsidR="00546B39" w:rsidRPr="00127122">
        <w:rPr>
          <w:i/>
          <w:sz w:val="24"/>
          <w:szCs w:val="24"/>
        </w:rPr>
        <w:t>CY</w:t>
      </w:r>
      <w:r w:rsidR="00546B39" w:rsidRPr="00127122">
        <w:rPr>
          <w:i/>
          <w:sz w:val="24"/>
          <w:szCs w:val="24"/>
          <w:vertAlign w:val="subscript"/>
        </w:rPr>
        <w:t>s</w:t>
      </w:r>
      <w:r w:rsidR="00546B39" w:rsidRPr="00127122">
        <w:rPr>
          <w:sz w:val="24"/>
          <w:szCs w:val="24"/>
        </w:rPr>
        <w:t xml:space="preserve"> similarity at 0.8 and </w:t>
      </w:r>
      <w:r w:rsidR="00AB55D0" w:rsidRPr="00127122">
        <w:rPr>
          <w:sz w:val="24"/>
          <w:szCs w:val="24"/>
        </w:rPr>
        <w:t>location parameter St2</w:t>
      </w:r>
      <w:r w:rsidR="00EE5DED" w:rsidRPr="00127122">
        <w:rPr>
          <w:sz w:val="24"/>
          <w:szCs w:val="24"/>
        </w:rPr>
        <w:t xml:space="preserve"> </w:t>
      </w:r>
      <w:r w:rsidR="00546B39" w:rsidRPr="00127122">
        <w:rPr>
          <w:sz w:val="24"/>
          <w:szCs w:val="24"/>
        </w:rPr>
        <w:t xml:space="preserve">at 2. Then, we searched the parameter space for step 1. These included:  (1) </w:t>
      </w:r>
      <w:r w:rsidR="00546B39" w:rsidRPr="00127122">
        <w:rPr>
          <w:i/>
          <w:sz w:val="24"/>
          <w:szCs w:val="24"/>
        </w:rPr>
        <w:t>CY</w:t>
      </w:r>
      <w:r w:rsidR="00546B39" w:rsidRPr="00127122">
        <w:rPr>
          <w:i/>
          <w:sz w:val="24"/>
          <w:szCs w:val="24"/>
          <w:vertAlign w:val="subscript"/>
        </w:rPr>
        <w:t>s</w:t>
      </w:r>
      <w:r w:rsidR="00546B39" w:rsidRPr="00127122">
        <w:rPr>
          <w:sz w:val="24"/>
          <w:szCs w:val="24"/>
        </w:rPr>
        <w:t xml:space="preserve"> similarity [0.5 – 0.9]</w:t>
      </w:r>
      <w:r w:rsidR="00B856ED" w:rsidRPr="00127122">
        <w:rPr>
          <w:sz w:val="24"/>
          <w:szCs w:val="24"/>
        </w:rPr>
        <w:t xml:space="preserve"> at interval 0.1</w:t>
      </w:r>
      <w:r w:rsidR="00546B39" w:rsidRPr="00127122">
        <w:rPr>
          <w:sz w:val="24"/>
          <w:szCs w:val="24"/>
        </w:rPr>
        <w:t xml:space="preserve">, (2) </w:t>
      </w:r>
      <w:r w:rsidR="00AB55D0" w:rsidRPr="00127122">
        <w:rPr>
          <w:sz w:val="24"/>
          <w:szCs w:val="24"/>
        </w:rPr>
        <w:t>location parameter St1</w:t>
      </w:r>
      <w:r w:rsidR="00546B39" w:rsidRPr="00127122">
        <w:rPr>
          <w:sz w:val="24"/>
          <w:szCs w:val="24"/>
        </w:rPr>
        <w:t xml:space="preserve"> at</w:t>
      </w:r>
      <w:r w:rsidR="00B856ED" w:rsidRPr="00127122">
        <w:rPr>
          <w:sz w:val="24"/>
          <w:szCs w:val="24"/>
        </w:rPr>
        <w:t xml:space="preserve"> [1 – 5] at interval 0.5, and dispersion tail (on both side) [1 – 5%] at interval 1%. With the parameter set for step 1</w:t>
      </w:r>
      <w:r w:rsidR="00546B39" w:rsidRPr="00127122">
        <w:rPr>
          <w:sz w:val="24"/>
          <w:szCs w:val="24"/>
        </w:rPr>
        <w:t xml:space="preserve"> </w:t>
      </w:r>
      <w:r w:rsidR="00B856ED" w:rsidRPr="00127122">
        <w:rPr>
          <w:sz w:val="24"/>
          <w:szCs w:val="24"/>
        </w:rPr>
        <w:t xml:space="preserve">fixed, we searched the parameter space for step 2. These included:  (1) </w:t>
      </w:r>
      <w:r w:rsidR="00B856ED" w:rsidRPr="00127122">
        <w:rPr>
          <w:i/>
          <w:sz w:val="24"/>
          <w:szCs w:val="24"/>
        </w:rPr>
        <w:t>CY</w:t>
      </w:r>
      <w:r w:rsidR="00B856ED" w:rsidRPr="00127122">
        <w:rPr>
          <w:i/>
          <w:sz w:val="24"/>
          <w:szCs w:val="24"/>
          <w:vertAlign w:val="subscript"/>
        </w:rPr>
        <w:t>s</w:t>
      </w:r>
      <w:r w:rsidR="00B856ED" w:rsidRPr="00127122">
        <w:rPr>
          <w:sz w:val="24"/>
          <w:szCs w:val="24"/>
        </w:rPr>
        <w:t xml:space="preserve"> similarity [0.7 – 0.9] at interval 0.1 and (2) </w:t>
      </w:r>
      <w:r w:rsidR="00AB55D0" w:rsidRPr="00127122">
        <w:rPr>
          <w:sz w:val="24"/>
          <w:szCs w:val="24"/>
        </w:rPr>
        <w:t>St2</w:t>
      </w:r>
      <w:r w:rsidR="00B856ED" w:rsidRPr="00127122">
        <w:rPr>
          <w:sz w:val="24"/>
          <w:szCs w:val="24"/>
        </w:rPr>
        <w:t xml:space="preserve"> at [1 – 5] at interval 0.5. To evaluated the impact of the parameters </w:t>
      </w:r>
      <w:r w:rsidR="00B856ED" w:rsidRPr="00127122">
        <w:rPr>
          <w:sz w:val="24"/>
          <w:szCs w:val="24"/>
        </w:rPr>
        <w:lastRenderedPageBreak/>
        <w:t>on the EPIG-</w:t>
      </w:r>
      <w:proofErr w:type="spellStart"/>
      <w:r w:rsidR="00B856ED" w:rsidRPr="00127122">
        <w:rPr>
          <w:sz w:val="24"/>
          <w:szCs w:val="24"/>
        </w:rPr>
        <w:t>seq</w:t>
      </w:r>
      <w:proofErr w:type="spellEnd"/>
      <w:r w:rsidR="00B856ED" w:rsidRPr="00127122">
        <w:rPr>
          <w:sz w:val="24"/>
          <w:szCs w:val="24"/>
        </w:rPr>
        <w:t xml:space="preserve"> performance, we </w:t>
      </w:r>
      <w:r w:rsidR="00EE5DED" w:rsidRPr="00127122">
        <w:rPr>
          <w:sz w:val="24"/>
          <w:szCs w:val="24"/>
        </w:rPr>
        <w:t>used the</w:t>
      </w:r>
      <w:r w:rsidR="00B856ED" w:rsidRPr="00127122">
        <w:rPr>
          <w:sz w:val="24"/>
          <w:szCs w:val="24"/>
        </w:rPr>
        <w:t xml:space="preserve"> Adjusted Rand Index </w:t>
      </w:r>
      <w:r w:rsidR="00B856ED" w:rsidRPr="00127122">
        <w:rPr>
          <w:sz w:val="24"/>
          <w:szCs w:val="24"/>
        </w:rPr>
        <w:fldChar w:fldCharType="begin"/>
      </w:r>
      <w:r w:rsidR="003E2083" w:rsidRPr="00127122">
        <w:rPr>
          <w:sz w:val="24"/>
          <w:szCs w:val="24"/>
        </w:rPr>
        <w:instrText xml:space="preserve"> ADDIN EN.CITE &lt;EndNote&gt;&lt;Cite&gt;&lt;Author&gt;Rand&lt;/Author&gt;&lt;Year&gt;1971&lt;/Year&gt;&lt;RecNum&gt;38&lt;/RecNum&gt;&lt;DisplayText&gt;[19]&lt;/DisplayText&gt;&lt;record&gt;&lt;rec-number&gt;38&lt;/rec-number&gt;&lt;foreign-keys&gt;&lt;key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rsidRPr="00127122">
        <w:rPr>
          <w:sz w:val="24"/>
          <w:szCs w:val="24"/>
        </w:rPr>
        <w:fldChar w:fldCharType="separate"/>
      </w:r>
      <w:r w:rsidR="003E2083" w:rsidRPr="00127122">
        <w:rPr>
          <w:noProof/>
          <w:sz w:val="24"/>
          <w:szCs w:val="24"/>
        </w:rPr>
        <w:t>[</w:t>
      </w:r>
      <w:hyperlink w:anchor="_ENREF_19" w:tooltip="Rand, 1971 #38" w:history="1">
        <w:r w:rsidR="003E2083" w:rsidRPr="00127122">
          <w:rPr>
            <w:noProof/>
            <w:sz w:val="24"/>
            <w:szCs w:val="24"/>
          </w:rPr>
          <w:t>19</w:t>
        </w:r>
      </w:hyperlink>
      <w:r w:rsidR="003E2083" w:rsidRPr="00127122">
        <w:rPr>
          <w:noProof/>
          <w:sz w:val="24"/>
          <w:szCs w:val="24"/>
        </w:rPr>
        <w:t>]</w:t>
      </w:r>
      <w:r w:rsidR="00B856ED" w:rsidRPr="00127122">
        <w:rPr>
          <w:sz w:val="24"/>
          <w:szCs w:val="24"/>
        </w:rPr>
        <w:fldChar w:fldCharType="end"/>
      </w:r>
      <w:r w:rsidR="00157EB6" w:rsidRPr="00127122">
        <w:rPr>
          <w:sz w:val="24"/>
          <w:szCs w:val="24"/>
        </w:rPr>
        <w:t xml:space="preserve"> together with </w:t>
      </w:r>
      <w:r w:rsidR="00EE5DED" w:rsidRPr="00127122">
        <w:rPr>
          <w:sz w:val="24"/>
          <w:szCs w:val="24"/>
        </w:rPr>
        <w:t xml:space="preserve">true </w:t>
      </w:r>
      <w:r w:rsidR="00157EB6" w:rsidRPr="00127122">
        <w:rPr>
          <w:sz w:val="24"/>
          <w:szCs w:val="24"/>
        </w:rPr>
        <w:t xml:space="preserve">number of </w:t>
      </w:r>
      <w:r w:rsidR="00EE5DED" w:rsidRPr="00127122">
        <w:rPr>
          <w:sz w:val="24"/>
          <w:szCs w:val="24"/>
        </w:rPr>
        <w:t xml:space="preserve">real </w:t>
      </w:r>
      <w:r w:rsidR="00157EB6" w:rsidRPr="00127122">
        <w:rPr>
          <w:sz w:val="24"/>
          <w:szCs w:val="24"/>
        </w:rPr>
        <w:t xml:space="preserve">patterns from the simulated data. </w:t>
      </w:r>
    </w:p>
    <w:p w14:paraId="6326EF3B" w14:textId="767A8552" w:rsidR="009504E9" w:rsidRPr="00127122" w:rsidRDefault="009504E9" w:rsidP="000828A4">
      <w:pPr>
        <w:spacing w:line="480" w:lineRule="auto"/>
        <w:rPr>
          <w:sz w:val="24"/>
          <w:szCs w:val="24"/>
          <w:u w:val="single"/>
          <w:lang w:val="en-GB"/>
        </w:rPr>
      </w:pPr>
      <w:r w:rsidRPr="00127122">
        <w:rPr>
          <w:sz w:val="24"/>
          <w:szCs w:val="24"/>
          <w:u w:val="single"/>
          <w:lang w:val="en-GB"/>
        </w:rPr>
        <w:t>Assessing the sign</w:t>
      </w:r>
      <w:r w:rsidR="004E1404" w:rsidRPr="00127122">
        <w:rPr>
          <w:sz w:val="24"/>
          <w:szCs w:val="24"/>
          <w:u w:val="single"/>
          <w:lang w:val="en-GB"/>
        </w:rPr>
        <w:t>ificance of extracted pattern</w:t>
      </w:r>
    </w:p>
    <w:p w14:paraId="0DF3F5BC" w14:textId="600061AE" w:rsidR="009504E9" w:rsidRPr="00127122" w:rsidRDefault="004E1404" w:rsidP="000828A4">
      <w:pPr>
        <w:spacing w:line="480" w:lineRule="auto"/>
        <w:rPr>
          <w:sz w:val="24"/>
          <w:szCs w:val="24"/>
        </w:rPr>
      </w:pPr>
      <w:r w:rsidRPr="00127122">
        <w:rPr>
          <w:sz w:val="24"/>
          <w:szCs w:val="24"/>
        </w:rPr>
        <w:t xml:space="preserve">To assess the significance </w:t>
      </w:r>
      <w:r w:rsidR="00995BAA" w:rsidRPr="00127122">
        <w:rPr>
          <w:sz w:val="24"/>
          <w:szCs w:val="24"/>
        </w:rPr>
        <w:t>of the</w:t>
      </w:r>
      <w:r w:rsidRPr="00127122">
        <w:rPr>
          <w:sz w:val="24"/>
          <w:szCs w:val="24"/>
        </w:rPr>
        <w:t xml:space="preserve"> </w:t>
      </w:r>
      <w:r w:rsidR="00995BAA" w:rsidRPr="00127122">
        <w:rPr>
          <w:sz w:val="24"/>
          <w:szCs w:val="24"/>
        </w:rPr>
        <w:t xml:space="preserve">extracted </w:t>
      </w:r>
      <w:r w:rsidRPr="00127122">
        <w:rPr>
          <w:sz w:val="24"/>
          <w:szCs w:val="24"/>
        </w:rPr>
        <w:t>pattern</w:t>
      </w:r>
      <w:r w:rsidR="00A55DB9" w:rsidRPr="00127122">
        <w:rPr>
          <w:sz w:val="24"/>
          <w:szCs w:val="24"/>
        </w:rPr>
        <w:t>s</w:t>
      </w:r>
      <w:r w:rsidRPr="00127122">
        <w:rPr>
          <w:sz w:val="24"/>
          <w:szCs w:val="24"/>
        </w:rPr>
        <w:t xml:space="preserve">, we </w:t>
      </w:r>
      <w:r w:rsidR="00F732A7" w:rsidRPr="00127122">
        <w:rPr>
          <w:sz w:val="24"/>
          <w:szCs w:val="24"/>
        </w:rPr>
        <w:t xml:space="preserve">performed </w:t>
      </w:r>
      <w:r w:rsidR="00F732A7" w:rsidRPr="00127122">
        <w:rPr>
          <w:i/>
          <w:sz w:val="24"/>
          <w:szCs w:val="24"/>
        </w:rPr>
        <w:t>B</w:t>
      </w:r>
      <w:r w:rsidR="00F732A7" w:rsidRPr="00127122">
        <w:rPr>
          <w:sz w:val="24"/>
          <w:szCs w:val="24"/>
        </w:rPr>
        <w:t xml:space="preserve"> number of </w:t>
      </w:r>
      <w:r w:rsidR="00995BAA" w:rsidRPr="00127122">
        <w:rPr>
          <w:sz w:val="24"/>
          <w:szCs w:val="24"/>
        </w:rPr>
        <w:t>bootstrapped assignment</w:t>
      </w:r>
      <w:r w:rsidR="00F732A7" w:rsidRPr="00127122">
        <w:rPr>
          <w:sz w:val="24"/>
          <w:szCs w:val="24"/>
        </w:rPr>
        <w:t>s</w:t>
      </w:r>
      <w:r w:rsidR="00995BAA" w:rsidRPr="00127122">
        <w:rPr>
          <w:sz w:val="24"/>
          <w:szCs w:val="24"/>
        </w:rPr>
        <w:t xml:space="preserve"> of </w:t>
      </w:r>
      <w:r w:rsidR="00951BC6" w:rsidRPr="00127122">
        <w:rPr>
          <w:i/>
          <w:sz w:val="24"/>
          <w:szCs w:val="24"/>
        </w:rPr>
        <w:t>P</w:t>
      </w:r>
      <w:r w:rsidR="00F732A7" w:rsidRPr="00127122">
        <w:rPr>
          <w:sz w:val="24"/>
          <w:szCs w:val="24"/>
        </w:rPr>
        <w:t xml:space="preserve"> random </w:t>
      </w:r>
      <w:r w:rsidR="00995BAA" w:rsidRPr="00127122">
        <w:rPr>
          <w:sz w:val="24"/>
          <w:szCs w:val="24"/>
        </w:rPr>
        <w:t xml:space="preserve">gene profiles </w:t>
      </w:r>
      <w:r w:rsidR="00F732A7" w:rsidRPr="00127122">
        <w:rPr>
          <w:sz w:val="24"/>
          <w:szCs w:val="24"/>
        </w:rPr>
        <w:t xml:space="preserve">to </w:t>
      </w:r>
      <w:r w:rsidR="00995BAA" w:rsidRPr="00127122">
        <w:rPr>
          <w:sz w:val="24"/>
          <w:szCs w:val="24"/>
        </w:rPr>
        <w:t>a pattern</w:t>
      </w:r>
      <w:r w:rsidR="00F732A7" w:rsidRPr="00127122">
        <w:rPr>
          <w:sz w:val="24"/>
          <w:szCs w:val="24"/>
        </w:rPr>
        <w:t xml:space="preserve"> and compute the PCS each time to compare to the observed PCS for that pattern</w:t>
      </w:r>
      <w:r w:rsidRPr="00127122">
        <w:rPr>
          <w:sz w:val="24"/>
          <w:szCs w:val="24"/>
        </w:rPr>
        <w:t xml:space="preserve">. </w:t>
      </w:r>
      <w:r w:rsidR="00995BAA" w:rsidRPr="00127122">
        <w:rPr>
          <w:sz w:val="24"/>
          <w:szCs w:val="24"/>
        </w:rPr>
        <w:t>Briefly</w:t>
      </w:r>
      <w:r w:rsidRPr="00127122">
        <w:rPr>
          <w:sz w:val="24"/>
          <w:szCs w:val="24"/>
        </w:rPr>
        <w:t xml:space="preserve">, </w:t>
      </w:r>
      <w:r w:rsidR="00F732A7" w:rsidRPr="00127122">
        <w:rPr>
          <w:sz w:val="24"/>
          <w:szCs w:val="24"/>
        </w:rPr>
        <w:t xml:space="preserve">for </w:t>
      </w:r>
      <w:r w:rsidR="00F732A7" w:rsidRPr="00127122">
        <w:rPr>
          <w:i/>
          <w:sz w:val="24"/>
          <w:szCs w:val="24"/>
        </w:rPr>
        <w:t>B</w:t>
      </w:r>
      <w:r w:rsidR="00F732A7" w:rsidRPr="00127122">
        <w:rPr>
          <w:sz w:val="24"/>
          <w:szCs w:val="24"/>
        </w:rPr>
        <w:t xml:space="preserve"> times and </w:t>
      </w:r>
      <w:r w:rsidRPr="00127122">
        <w:rPr>
          <w:sz w:val="24"/>
          <w:szCs w:val="24"/>
        </w:rPr>
        <w:t xml:space="preserve">for a given pattern </w:t>
      </w:r>
      <w:r w:rsidR="00F732A7" w:rsidRPr="00127122">
        <w:rPr>
          <w:sz w:val="24"/>
          <w:szCs w:val="24"/>
        </w:rPr>
        <w:t xml:space="preserve">containing </w:t>
      </w:r>
      <w:r w:rsidR="00951BC6" w:rsidRPr="00127122">
        <w:rPr>
          <w:i/>
          <w:sz w:val="24"/>
          <w:szCs w:val="24"/>
        </w:rPr>
        <w:t>P</w:t>
      </w:r>
      <w:r w:rsidR="00951BC6" w:rsidRPr="00127122">
        <w:rPr>
          <w:sz w:val="24"/>
          <w:szCs w:val="24"/>
        </w:rPr>
        <w:t xml:space="preserve"> </w:t>
      </w:r>
      <w:r w:rsidRPr="00127122">
        <w:rPr>
          <w:sz w:val="24"/>
          <w:szCs w:val="24"/>
        </w:rPr>
        <w:t xml:space="preserve">gene profiles, we randomly select </w:t>
      </w:r>
      <w:r w:rsidR="00951BC6" w:rsidRPr="00127122">
        <w:rPr>
          <w:i/>
          <w:sz w:val="24"/>
          <w:szCs w:val="24"/>
        </w:rPr>
        <w:t>P</w:t>
      </w:r>
      <w:r w:rsidR="00951BC6" w:rsidRPr="00127122">
        <w:rPr>
          <w:sz w:val="24"/>
          <w:szCs w:val="24"/>
        </w:rPr>
        <w:t xml:space="preserve"> </w:t>
      </w:r>
      <w:r w:rsidRPr="00127122">
        <w:rPr>
          <w:sz w:val="24"/>
          <w:szCs w:val="24"/>
        </w:rPr>
        <w:t>number of gene profiles from the dataset. Then</w:t>
      </w:r>
      <w:r w:rsidR="00F732A7" w:rsidRPr="00127122">
        <w:rPr>
          <w:sz w:val="24"/>
          <w:szCs w:val="24"/>
        </w:rPr>
        <w:t>,</w:t>
      </w:r>
      <w:r w:rsidRPr="00127122">
        <w:rPr>
          <w:sz w:val="24"/>
          <w:szCs w:val="24"/>
        </w:rPr>
        <w:t xml:space="preserve"> for the selected </w:t>
      </w:r>
      <w:r w:rsidR="00951BC6" w:rsidRPr="00127122">
        <w:rPr>
          <w:i/>
          <w:sz w:val="24"/>
          <w:szCs w:val="24"/>
        </w:rPr>
        <w:t>P</w:t>
      </w:r>
      <w:r w:rsidR="00951BC6" w:rsidRPr="00127122">
        <w:rPr>
          <w:sz w:val="24"/>
          <w:szCs w:val="24"/>
        </w:rPr>
        <w:t xml:space="preserve"> </w:t>
      </w:r>
      <w:r w:rsidR="00F732A7" w:rsidRPr="00127122">
        <w:rPr>
          <w:sz w:val="24"/>
          <w:szCs w:val="24"/>
        </w:rPr>
        <w:t xml:space="preserve">random </w:t>
      </w:r>
      <w:r w:rsidRPr="00127122">
        <w:rPr>
          <w:sz w:val="24"/>
          <w:szCs w:val="24"/>
        </w:rPr>
        <w:t>profiles, we compute</w:t>
      </w:r>
      <w:r w:rsidR="00F732A7" w:rsidRPr="00127122">
        <w:rPr>
          <w:sz w:val="24"/>
          <w:szCs w:val="24"/>
        </w:rPr>
        <w:t xml:space="preserve"> the</w:t>
      </w:r>
      <w:r w:rsidRPr="00127122">
        <w:rPr>
          <w:sz w:val="24"/>
          <w:szCs w:val="24"/>
        </w:rPr>
        <w:t xml:space="preserve"> </w:t>
      </w:r>
      <w:r w:rsidR="00A55DB9" w:rsidRPr="00127122">
        <w:rPr>
          <w:sz w:val="24"/>
          <w:szCs w:val="24"/>
        </w:rPr>
        <w:t xml:space="preserve">bootstrapped </w:t>
      </w:r>
      <w:r w:rsidRPr="00127122">
        <w:rPr>
          <w:sz w:val="24"/>
          <w:szCs w:val="24"/>
        </w:rPr>
        <w:t xml:space="preserve">PCS. </w:t>
      </w:r>
      <w:r w:rsidR="00A55DB9" w:rsidRPr="00127122">
        <w:rPr>
          <w:sz w:val="24"/>
          <w:szCs w:val="24"/>
        </w:rPr>
        <w:t xml:space="preserve">The </w:t>
      </w:r>
      <w:r w:rsidR="00A55DB9" w:rsidRPr="00127122">
        <w:rPr>
          <w:i/>
          <w:sz w:val="24"/>
          <w:szCs w:val="24"/>
        </w:rPr>
        <w:t>p</w:t>
      </w:r>
      <w:r w:rsidR="00A55DB9" w:rsidRPr="00127122">
        <w:rPr>
          <w:sz w:val="24"/>
          <w:szCs w:val="24"/>
        </w:rPr>
        <w:t>-value for a pattern is computed as the number (</w:t>
      </w:r>
      <w:r w:rsidR="00A55DB9" w:rsidRPr="00127122">
        <w:rPr>
          <w:i/>
          <w:sz w:val="24"/>
          <w:szCs w:val="24"/>
        </w:rPr>
        <w:t>n</w:t>
      </w:r>
      <w:r w:rsidR="00A55DB9" w:rsidRPr="00127122">
        <w:rPr>
          <w:sz w:val="24"/>
          <w:szCs w:val="24"/>
        </w:rPr>
        <w:t xml:space="preserve">) of times one of these bootstrapped scores is greater than the observed score.  Thus, p-value = </w:t>
      </w:r>
      <w:r w:rsidR="00A55DB9" w:rsidRPr="00127122">
        <w:rPr>
          <w:i/>
          <w:sz w:val="24"/>
          <w:szCs w:val="24"/>
        </w:rPr>
        <w:t>n</w:t>
      </w:r>
      <w:r w:rsidR="00A55DB9" w:rsidRPr="00127122">
        <w:rPr>
          <w:sz w:val="24"/>
          <w:szCs w:val="24"/>
        </w:rPr>
        <w:t>/</w:t>
      </w:r>
      <w:r w:rsidR="00A55DB9" w:rsidRPr="00127122">
        <w:rPr>
          <w:i/>
          <w:sz w:val="24"/>
          <w:szCs w:val="24"/>
        </w:rPr>
        <w:t>B</w:t>
      </w:r>
      <w:r w:rsidR="00A55DB9" w:rsidRPr="00127122">
        <w:rPr>
          <w:sz w:val="24"/>
          <w:szCs w:val="24"/>
        </w:rPr>
        <w:t xml:space="preserve">.  </w:t>
      </w:r>
    </w:p>
    <w:p w14:paraId="0FBE36DC" w14:textId="77777777" w:rsidR="0005385D" w:rsidRPr="00127122" w:rsidRDefault="0005385D" w:rsidP="000828A4">
      <w:pPr>
        <w:spacing w:line="480" w:lineRule="auto"/>
        <w:rPr>
          <w:sz w:val="24"/>
          <w:szCs w:val="24"/>
        </w:rPr>
      </w:pPr>
    </w:p>
    <w:p w14:paraId="2FD1E5EA" w14:textId="77777777" w:rsidR="009778C0" w:rsidRPr="00127122" w:rsidRDefault="00C33E8F" w:rsidP="000828A4">
      <w:pPr>
        <w:spacing w:line="480" w:lineRule="auto"/>
        <w:rPr>
          <w:sz w:val="24"/>
          <w:szCs w:val="24"/>
          <w:u w:val="single"/>
          <w:lang w:val="en-GB"/>
        </w:rPr>
      </w:pPr>
      <w:r w:rsidRPr="00127122">
        <w:rPr>
          <w:sz w:val="24"/>
          <w:szCs w:val="24"/>
          <w:u w:val="single"/>
          <w:lang w:val="en-GB"/>
        </w:rPr>
        <w:t>Comparing two clustering outcomes</w:t>
      </w:r>
      <w:r w:rsidR="009778C0" w:rsidRPr="00127122">
        <w:rPr>
          <w:sz w:val="24"/>
          <w:szCs w:val="24"/>
          <w:u w:val="single"/>
          <w:lang w:val="en-GB"/>
        </w:rPr>
        <w:t xml:space="preserve"> </w:t>
      </w:r>
    </w:p>
    <w:p w14:paraId="06483A3C" w14:textId="0A6D6863" w:rsidR="0005385D" w:rsidRPr="00127122" w:rsidRDefault="002735C2" w:rsidP="000828A4">
      <w:pPr>
        <w:spacing w:line="480" w:lineRule="auto"/>
        <w:rPr>
          <w:sz w:val="24"/>
          <w:szCs w:val="24"/>
          <w:lang w:val="en-GB"/>
        </w:rPr>
      </w:pPr>
      <w:r w:rsidRPr="00127122">
        <w:rPr>
          <w:sz w:val="24"/>
          <w:szCs w:val="24"/>
          <w:lang w:val="en-GB"/>
        </w:rPr>
        <w:t xml:space="preserve">To assess the reproducibility of pattern extraction </w:t>
      </w:r>
      <w:r w:rsidR="00951BC6" w:rsidRPr="00127122">
        <w:rPr>
          <w:sz w:val="24"/>
          <w:szCs w:val="24"/>
          <w:lang w:val="en-GB"/>
        </w:rPr>
        <w:t>and subsequent categorization of genes</w:t>
      </w:r>
      <w:r w:rsidRPr="00127122">
        <w:rPr>
          <w:sz w:val="24"/>
          <w:szCs w:val="24"/>
          <w:lang w:val="en-GB"/>
        </w:rPr>
        <w:t xml:space="preserve">, </w:t>
      </w:r>
      <w:r w:rsidR="0005385D" w:rsidRPr="00127122">
        <w:rPr>
          <w:sz w:val="24"/>
          <w:szCs w:val="24"/>
          <w:lang w:val="en-GB"/>
        </w:rPr>
        <w:t xml:space="preserve">we adopted a method for accessing the clustering reproducibility </w:t>
      </w:r>
      <w:r w:rsidR="0005385D" w:rsidRPr="00127122">
        <w:rPr>
          <w:sz w:val="24"/>
          <w:szCs w:val="24"/>
          <w:lang w:val="en-GB"/>
        </w:rPr>
        <w:fldChar w:fldCharType="begin"/>
      </w:r>
      <w:r w:rsidR="003E2083" w:rsidRPr="00127122">
        <w:rPr>
          <w:sz w:val="24"/>
          <w:szCs w:val="24"/>
          <w:lang w:val="en-GB"/>
        </w:rPr>
        <w:instrText xml:space="preserve"> ADDIN EN.CITE &lt;EndNote&gt;&lt;Cite&gt;&lt;Author&gt;Romano&lt;/Author&gt;&lt;Year&gt;2014&lt;/Year&gt;&lt;RecNum&gt;13&lt;/RecNum&gt;&lt;DisplayText&gt;[20]&lt;/DisplayText&gt;&lt;record&gt;&lt;rec-number&gt;13&lt;/rec-number&gt;&lt;foreign-keys&gt;&lt;key app="EN" db-id="aerzed9pd25srcefp9bvzf9z0e0vz50sddd0" timestamp="0"&gt;13&lt;/key&gt;&lt;/foreign-keys&gt;&lt;ref-type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W&amp;amp;CP&lt;/secondary-title&gt;&lt;/titles&gt;&lt;volume&gt;32&lt;/volume&gt;&lt;dates&gt;&lt;year&gt;2014&lt;/year&gt;&lt;/dates&gt;&lt;urls&gt;&lt;/urls&gt;&lt;/record&gt;&lt;/Cite&gt;&lt;/EndNote&gt;</w:instrText>
      </w:r>
      <w:r w:rsidR="0005385D" w:rsidRPr="00127122">
        <w:rPr>
          <w:sz w:val="24"/>
          <w:szCs w:val="24"/>
          <w:lang w:val="en-GB"/>
        </w:rPr>
        <w:fldChar w:fldCharType="separate"/>
      </w:r>
      <w:r w:rsidR="003E2083" w:rsidRPr="00127122">
        <w:rPr>
          <w:noProof/>
          <w:sz w:val="24"/>
          <w:szCs w:val="24"/>
          <w:lang w:val="en-GB"/>
        </w:rPr>
        <w:t>[</w:t>
      </w:r>
      <w:hyperlink w:anchor="_ENREF_20" w:tooltip="Romano, 2014 #13" w:history="1">
        <w:r w:rsidR="003E2083" w:rsidRPr="00127122">
          <w:rPr>
            <w:noProof/>
            <w:sz w:val="24"/>
            <w:szCs w:val="24"/>
            <w:lang w:val="en-GB"/>
          </w:rPr>
          <w:t>20</w:t>
        </w:r>
      </w:hyperlink>
      <w:r w:rsidR="003E2083" w:rsidRPr="00127122">
        <w:rPr>
          <w:noProof/>
          <w:sz w:val="24"/>
          <w:szCs w:val="24"/>
          <w:lang w:val="en-GB"/>
        </w:rPr>
        <w:t>]</w:t>
      </w:r>
      <w:r w:rsidR="0005385D" w:rsidRPr="00127122">
        <w:rPr>
          <w:sz w:val="24"/>
          <w:szCs w:val="24"/>
          <w:lang w:val="en-GB"/>
        </w:rPr>
        <w:fldChar w:fldCharType="end"/>
      </w:r>
      <w:r w:rsidR="0005385D" w:rsidRPr="00127122">
        <w:rPr>
          <w:sz w:val="24"/>
          <w:szCs w:val="24"/>
          <w:lang w:val="en-GB"/>
        </w:rPr>
        <w:t>. To compare two clustering results during the recursion and reallocation portion of the gene categorization to patterns part of EPIG-</w:t>
      </w:r>
      <w:proofErr w:type="spellStart"/>
      <w:r w:rsidR="0005385D" w:rsidRPr="00127122">
        <w:rPr>
          <w:sz w:val="24"/>
          <w:szCs w:val="24"/>
          <w:lang w:val="en-GB"/>
        </w:rPr>
        <w:t>Seq</w:t>
      </w:r>
      <w:proofErr w:type="spellEnd"/>
      <w:r w:rsidR="00951BC6" w:rsidRPr="00127122">
        <w:rPr>
          <w:sz w:val="24"/>
          <w:szCs w:val="24"/>
          <w:lang w:val="en-GB"/>
        </w:rPr>
        <w:t xml:space="preserve"> (step 2)</w:t>
      </w:r>
      <w:r w:rsidR="0005385D" w:rsidRPr="00127122">
        <w:rPr>
          <w:sz w:val="24"/>
          <w:szCs w:val="24"/>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sidRPr="00127122">
        <w:rPr>
          <w:sz w:val="24"/>
          <w:szCs w:val="24"/>
          <w:lang w:val="en-GB"/>
        </w:rPr>
        <w:t>A</w:t>
      </w:r>
      <w:proofErr w:type="gramEnd"/>
      <w:r w:rsidR="0005385D" w:rsidRPr="00127122">
        <w:rPr>
          <w:sz w:val="24"/>
          <w:szCs w:val="24"/>
          <w:lang w:val="en-GB"/>
        </w:rPr>
        <w:t xml:space="preserve"> vs clustering B).  </w:t>
      </w:r>
    </w:p>
    <w:p w14:paraId="2158628A" w14:textId="3D34CFD0" w:rsidR="00F07B7E" w:rsidRPr="00127122" w:rsidRDefault="00A00169" w:rsidP="000828A4">
      <w:pPr>
        <w:spacing w:line="480" w:lineRule="auto"/>
        <w:rPr>
          <w:sz w:val="24"/>
          <w:szCs w:val="24"/>
          <w:lang w:val="en-GB"/>
        </w:rPr>
      </w:pPr>
      <w:r w:rsidRPr="00127122">
        <w:rPr>
          <w:sz w:val="24"/>
          <w:szCs w:val="24"/>
          <w:lang w:val="en-GB"/>
        </w:rPr>
        <w:lastRenderedPageBreak/>
        <w:t xml:space="preserve">Let: </w:t>
      </w:r>
      <w:r w:rsidR="00C87A3E" w:rsidRPr="00127122">
        <w:rPr>
          <w:position w:val="-30"/>
          <w:sz w:val="24"/>
          <w:szCs w:val="24"/>
          <w:lang w:val="en-GB"/>
        </w:rPr>
        <w:object w:dxaOrig="4320" w:dyaOrig="720" w14:anchorId="56C90C2B">
          <v:shape id="_x0000_i1077" type="#_x0000_t75" style="width:3in;height:36.25pt" o:ole="">
            <v:imagedata r:id="rId105" o:title=""/>
          </v:shape>
          <o:OLEObject Type="Embed" ProgID="Equation.3" ShapeID="_x0000_i1077" DrawAspect="Content" ObjectID="_1500113634" r:id="rId106"/>
        </w:object>
      </w:r>
    </w:p>
    <w:p w14:paraId="0F66D60D" w14:textId="1B0BACD9" w:rsidR="00A00169" w:rsidRPr="00127122" w:rsidRDefault="00A00169" w:rsidP="000828A4">
      <w:pPr>
        <w:spacing w:line="480" w:lineRule="auto"/>
        <w:rPr>
          <w:sz w:val="24"/>
          <w:szCs w:val="24"/>
          <w:lang w:val="en-GB"/>
        </w:rPr>
      </w:pPr>
      <w:proofErr w:type="gramStart"/>
      <w:r w:rsidRPr="00127122">
        <w:rPr>
          <w:sz w:val="24"/>
          <w:szCs w:val="24"/>
          <w:lang w:val="en-GB"/>
        </w:rPr>
        <w:t>where</w:t>
      </w:r>
      <w:proofErr w:type="gramEnd"/>
      <w:r w:rsidRPr="00127122">
        <w:rPr>
          <w:sz w:val="24"/>
          <w:szCs w:val="24"/>
          <w:lang w:val="en-GB"/>
        </w:rPr>
        <w:t xml:space="preserve">, </w:t>
      </w:r>
      <w:r w:rsidRPr="00127122">
        <w:rPr>
          <w:i/>
          <w:iCs/>
          <w:sz w:val="24"/>
          <w:szCs w:val="24"/>
          <w:lang w:val="en-GB"/>
        </w:rPr>
        <w:t>p</w:t>
      </w:r>
      <w:r w:rsidRPr="00127122">
        <w:rPr>
          <w:sz w:val="24"/>
          <w:szCs w:val="24"/>
          <w:lang w:val="en-GB"/>
        </w:rPr>
        <w:t>(</w:t>
      </w:r>
      <w:proofErr w:type="spellStart"/>
      <w:r w:rsidRPr="00127122">
        <w:rPr>
          <w:i/>
          <w:iCs/>
          <w:sz w:val="24"/>
          <w:szCs w:val="24"/>
          <w:lang w:val="en-GB"/>
        </w:rPr>
        <w:t>a,b</w:t>
      </w:r>
      <w:proofErr w:type="spellEnd"/>
      <w:r w:rsidRPr="00127122">
        <w:rPr>
          <w:sz w:val="24"/>
          <w:szCs w:val="24"/>
          <w:lang w:val="en-GB"/>
        </w:rPr>
        <w:t xml:space="preserve">) is the joint probability distribution of </w:t>
      </w:r>
      <w:r w:rsidRPr="00127122">
        <w:rPr>
          <w:i/>
          <w:iCs/>
          <w:sz w:val="24"/>
          <w:szCs w:val="24"/>
          <w:lang w:val="en-GB"/>
        </w:rPr>
        <w:t>A</w:t>
      </w:r>
      <w:r w:rsidRPr="00127122">
        <w:rPr>
          <w:sz w:val="24"/>
          <w:szCs w:val="24"/>
          <w:lang w:val="en-GB"/>
        </w:rPr>
        <w:t xml:space="preserve"> and </w:t>
      </w:r>
      <w:r w:rsidRPr="00127122">
        <w:rPr>
          <w:i/>
          <w:iCs/>
          <w:sz w:val="24"/>
          <w:szCs w:val="24"/>
          <w:lang w:val="en-GB"/>
        </w:rPr>
        <w:t>B</w:t>
      </w:r>
      <w:r w:rsidRPr="00127122">
        <w:rPr>
          <w:sz w:val="24"/>
          <w:szCs w:val="24"/>
          <w:lang w:val="en-GB"/>
        </w:rPr>
        <w:t>, and Ent(</w:t>
      </w:r>
      <w:r w:rsidRPr="00127122">
        <w:rPr>
          <w:i/>
          <w:iCs/>
          <w:sz w:val="24"/>
          <w:szCs w:val="24"/>
          <w:lang w:val="en-GB"/>
        </w:rPr>
        <w:t>X</w:t>
      </w:r>
      <w:r w:rsidRPr="00127122">
        <w:rPr>
          <w:sz w:val="24"/>
          <w:szCs w:val="24"/>
          <w:lang w:val="en-GB"/>
        </w:rPr>
        <w:t xml:space="preserve">) is the entropy of clustering outcome X. Given </w:t>
      </w:r>
      <w:r w:rsidRPr="00127122">
        <w:rPr>
          <w:i/>
          <w:iCs/>
          <w:sz w:val="24"/>
          <w:szCs w:val="24"/>
          <w:lang w:val="en-GB"/>
        </w:rPr>
        <w:t>k</w:t>
      </w:r>
      <w:r w:rsidR="00451A26" w:rsidRPr="00127122">
        <w:rPr>
          <w:sz w:val="24"/>
          <w:szCs w:val="24"/>
          <w:lang w:val="en-GB"/>
        </w:rPr>
        <w:t xml:space="preserve"> clusters,</w:t>
      </w:r>
    </w:p>
    <w:p w14:paraId="68BD05D4" w14:textId="77777777" w:rsidR="00451A26" w:rsidRPr="00127122" w:rsidRDefault="00451A26" w:rsidP="000828A4">
      <w:pPr>
        <w:spacing w:line="480" w:lineRule="auto"/>
        <w:rPr>
          <w:sz w:val="24"/>
          <w:szCs w:val="24"/>
          <w:lang w:val="en-GB"/>
        </w:rPr>
      </w:pPr>
      <w:r w:rsidRPr="00127122">
        <w:rPr>
          <w:position w:val="-28"/>
          <w:sz w:val="24"/>
          <w:szCs w:val="24"/>
          <w:lang w:val="en-GB"/>
        </w:rPr>
        <w:object w:dxaOrig="2520" w:dyaOrig="680" w14:anchorId="369573AD">
          <v:shape id="_x0000_i1078" type="#_x0000_t75" style="width:126.1pt;height:33.95pt" o:ole="">
            <v:imagedata r:id="rId107" o:title=""/>
          </v:shape>
          <o:OLEObject Type="Embed" ProgID="Equation.3" ShapeID="_x0000_i1078" DrawAspect="Content" ObjectID="_1500113635" r:id="rId108"/>
        </w:object>
      </w:r>
    </w:p>
    <w:p w14:paraId="61B68EEC" w14:textId="08AA10E2" w:rsidR="00A00169" w:rsidRPr="00127122" w:rsidRDefault="00A00169" w:rsidP="000828A4">
      <w:pPr>
        <w:spacing w:line="480" w:lineRule="auto"/>
        <w:rPr>
          <w:sz w:val="24"/>
          <w:szCs w:val="24"/>
          <w:lang w:val="en-GB"/>
        </w:rPr>
      </w:pPr>
      <w:proofErr w:type="gramStart"/>
      <w:r w:rsidRPr="00127122">
        <w:rPr>
          <w:sz w:val="24"/>
          <w:szCs w:val="24"/>
          <w:lang w:val="en-GB"/>
        </w:rPr>
        <w:t>where</w:t>
      </w:r>
      <w:proofErr w:type="gramEnd"/>
      <w:r w:rsidRPr="00127122">
        <w:rPr>
          <w:sz w:val="24"/>
          <w:szCs w:val="24"/>
          <w:lang w:val="en-GB"/>
        </w:rPr>
        <w:t xml:space="preserve"> </w:t>
      </w:r>
      <w:r w:rsidRPr="00127122">
        <w:rPr>
          <w:i/>
          <w:iCs/>
          <w:sz w:val="24"/>
          <w:szCs w:val="24"/>
          <w:lang w:val="en-GB"/>
        </w:rPr>
        <w:t>p</w:t>
      </w:r>
      <w:r w:rsidRPr="00127122">
        <w:rPr>
          <w:i/>
          <w:iCs/>
          <w:sz w:val="24"/>
          <w:szCs w:val="24"/>
          <w:vertAlign w:val="subscript"/>
          <w:lang w:val="en-GB"/>
        </w:rPr>
        <w:t>i</w:t>
      </w:r>
      <w:r w:rsidRPr="00127122">
        <w:rPr>
          <w:sz w:val="24"/>
          <w:szCs w:val="24"/>
          <w:lang w:val="en-GB"/>
        </w:rPr>
        <w:t xml:space="preserve"> is the probability of the </w:t>
      </w:r>
      <w:proofErr w:type="spellStart"/>
      <w:r w:rsidRPr="00127122">
        <w:rPr>
          <w:i/>
          <w:iCs/>
          <w:sz w:val="24"/>
          <w:szCs w:val="24"/>
          <w:lang w:val="en-GB"/>
        </w:rPr>
        <w:t>i</w:t>
      </w:r>
      <w:r w:rsidRPr="00127122">
        <w:rPr>
          <w:sz w:val="24"/>
          <w:szCs w:val="24"/>
          <w:lang w:val="en-GB"/>
        </w:rPr>
        <w:t>th</w:t>
      </w:r>
      <w:proofErr w:type="spellEnd"/>
      <w:r w:rsidRPr="00127122">
        <w:rPr>
          <w:sz w:val="24"/>
          <w:szCs w:val="24"/>
          <w:lang w:val="en-GB"/>
        </w:rPr>
        <w:t xml:space="preserve"> cluster membership in clustering X.  To adjus</w:t>
      </w:r>
      <w:r w:rsidR="000800C1" w:rsidRPr="00127122">
        <w:rPr>
          <w:sz w:val="24"/>
          <w:szCs w:val="24"/>
          <w:lang w:val="en-GB"/>
        </w:rPr>
        <w:t>t the MI for chance occurrence,</w:t>
      </w:r>
    </w:p>
    <w:p w14:paraId="29BDC8F6" w14:textId="77777777" w:rsidR="000800C1" w:rsidRPr="00127122" w:rsidRDefault="000828A4" w:rsidP="000828A4">
      <w:pPr>
        <w:spacing w:line="480" w:lineRule="auto"/>
        <w:rPr>
          <w:sz w:val="24"/>
          <w:szCs w:val="24"/>
          <w:lang w:val="en-GB"/>
        </w:rPr>
      </w:pPr>
      <w:r w:rsidRPr="00127122">
        <w:rPr>
          <w:position w:val="-22"/>
          <w:sz w:val="24"/>
          <w:szCs w:val="24"/>
          <w:lang w:val="en-GB"/>
        </w:rPr>
        <w:object w:dxaOrig="4580" w:dyaOrig="520" w14:anchorId="70D35936">
          <v:shape id="_x0000_i1079" type="#_x0000_t75" style="width:228.85pt;height:26.15pt" o:ole="">
            <v:imagedata r:id="rId109" o:title=""/>
          </v:shape>
          <o:OLEObject Type="Embed" ProgID="Equation.3" ShapeID="_x0000_i1079" DrawAspect="Content" ObjectID="_1500113636" r:id="rId110"/>
        </w:object>
      </w:r>
    </w:p>
    <w:p w14:paraId="30C58E41" w14:textId="32FDD901" w:rsidR="005D1CE3" w:rsidRDefault="000800C1" w:rsidP="000828A4">
      <w:pPr>
        <w:spacing w:line="480" w:lineRule="auto"/>
        <w:rPr>
          <w:sz w:val="24"/>
          <w:szCs w:val="24"/>
          <w:lang w:val="en-GB"/>
        </w:rPr>
      </w:pPr>
      <w:proofErr w:type="gramStart"/>
      <w:r w:rsidRPr="00127122">
        <w:rPr>
          <w:sz w:val="24"/>
          <w:szCs w:val="24"/>
          <w:lang w:val="en-GB"/>
        </w:rPr>
        <w:t>w</w:t>
      </w:r>
      <w:r w:rsidR="005D1CE3" w:rsidRPr="00127122">
        <w:rPr>
          <w:sz w:val="24"/>
          <w:szCs w:val="24"/>
          <w:lang w:val="en-GB"/>
        </w:rPr>
        <w:t>here</w:t>
      </w:r>
      <w:proofErr w:type="gramEnd"/>
      <w:r w:rsidR="005D1CE3" w:rsidRPr="00127122">
        <w:rPr>
          <w:sz w:val="24"/>
          <w:szCs w:val="24"/>
          <w:lang w:val="en-GB"/>
        </w:rPr>
        <w:t>, EMI is the expectation of the mutual information.  AMI ranges between 0 and 1.</w:t>
      </w:r>
      <w:r w:rsidR="005D1CE3" w:rsidRPr="00127122">
        <w:rPr>
          <w:sz w:val="24"/>
          <w:szCs w:val="24"/>
        </w:rPr>
        <w:t xml:space="preserve">  </w:t>
      </w:r>
      <w:r w:rsidR="005D1CE3" w:rsidRPr="00127122">
        <w:rPr>
          <w:sz w:val="24"/>
          <w:szCs w:val="24"/>
          <w:lang w:val="en-GB"/>
        </w:rPr>
        <w:t xml:space="preserve">An AMI value of zero means that the two clustering outcomes are independent whereas an AMI of 1 indicates that the two </w:t>
      </w:r>
      <w:r w:rsidR="00897298" w:rsidRPr="00127122">
        <w:rPr>
          <w:sz w:val="24"/>
          <w:szCs w:val="24"/>
          <w:lang w:val="en-GB"/>
        </w:rPr>
        <w:t>clustering</w:t>
      </w:r>
      <w:r w:rsidR="005D1CE3" w:rsidRPr="00127122">
        <w:rPr>
          <w:sz w:val="24"/>
          <w:szCs w:val="24"/>
          <w:lang w:val="en-GB"/>
        </w:rPr>
        <w:t xml:space="preserve"> are </w:t>
      </w:r>
      <w:r w:rsidR="003F701B" w:rsidRPr="00127122">
        <w:rPr>
          <w:sz w:val="24"/>
          <w:szCs w:val="24"/>
          <w:lang w:val="en-GB"/>
        </w:rPr>
        <w:t>highly associated</w:t>
      </w:r>
      <w:r w:rsidR="005D1CE3" w:rsidRPr="00127122">
        <w:rPr>
          <w:sz w:val="24"/>
          <w:szCs w:val="24"/>
          <w:lang w:val="en-GB"/>
        </w:rPr>
        <w:t xml:space="preserve">. </w:t>
      </w:r>
    </w:p>
    <w:p w14:paraId="3B9FDDCA" w14:textId="7F0C61D9" w:rsidR="00D01F6E" w:rsidRDefault="00D01F6E">
      <w:pPr>
        <w:rPr>
          <w:sz w:val="24"/>
          <w:szCs w:val="24"/>
          <w:lang w:val="en-GB"/>
        </w:rPr>
      </w:pPr>
      <w:r>
        <w:rPr>
          <w:sz w:val="24"/>
          <w:szCs w:val="24"/>
          <w:lang w:val="en-GB"/>
        </w:rPr>
        <w:br w:type="page"/>
      </w:r>
    </w:p>
    <w:p w14:paraId="1912CF60" w14:textId="77777777" w:rsidR="00D01F6E" w:rsidRPr="00127122" w:rsidRDefault="00D01F6E" w:rsidP="000828A4">
      <w:pPr>
        <w:spacing w:line="480" w:lineRule="auto"/>
        <w:rPr>
          <w:sz w:val="24"/>
          <w:szCs w:val="24"/>
        </w:rPr>
      </w:pPr>
    </w:p>
    <w:p w14:paraId="2D492C09" w14:textId="77777777" w:rsidR="00211547" w:rsidRPr="00127122" w:rsidRDefault="0057497C" w:rsidP="00211547">
      <w:pPr>
        <w:spacing w:line="240" w:lineRule="auto"/>
        <w:rPr>
          <w:b/>
          <w:sz w:val="24"/>
          <w:szCs w:val="24"/>
        </w:rPr>
      </w:pPr>
      <w:r w:rsidRPr="00127122">
        <w:rPr>
          <w:sz w:val="24"/>
          <w:szCs w:val="24"/>
          <w:u w:val="single"/>
        </w:rPr>
        <w:t xml:space="preserve">The </w:t>
      </w:r>
      <w:r w:rsidR="00C92B8D" w:rsidRPr="00127122">
        <w:rPr>
          <w:sz w:val="24"/>
          <w:szCs w:val="24"/>
          <w:u w:val="single"/>
        </w:rPr>
        <w:t>EPIG-</w:t>
      </w:r>
      <w:proofErr w:type="spellStart"/>
      <w:r w:rsidR="00C92B8D" w:rsidRPr="00127122">
        <w:rPr>
          <w:sz w:val="24"/>
          <w:szCs w:val="24"/>
          <w:u w:val="single"/>
        </w:rPr>
        <w:t>Seq</w:t>
      </w:r>
      <w:proofErr w:type="spellEnd"/>
      <w:r w:rsidR="00C92B8D" w:rsidRPr="00127122">
        <w:rPr>
          <w:sz w:val="24"/>
          <w:szCs w:val="24"/>
          <w:u w:val="single"/>
        </w:rPr>
        <w:t xml:space="preserve"> </w:t>
      </w:r>
      <w:r w:rsidRPr="00127122">
        <w:rPr>
          <w:sz w:val="24"/>
          <w:szCs w:val="24"/>
          <w:u w:val="single"/>
        </w:rPr>
        <w:t>algorithm pseudo code</w:t>
      </w:r>
      <w:r w:rsidR="00211547" w:rsidRPr="00127122">
        <w:rPr>
          <w:b/>
          <w:sz w:val="24"/>
          <w:szCs w:val="24"/>
        </w:rPr>
        <w:t xml:space="preserve"> </w:t>
      </w:r>
    </w:p>
    <w:p w14:paraId="6B2B1136" w14:textId="0C8C3DF0" w:rsidR="00211547" w:rsidRPr="00C92B8D" w:rsidRDefault="000F7B60" w:rsidP="00211547">
      <w:pPr>
        <w:spacing w:line="240" w:lineRule="auto"/>
        <w:rPr>
          <w:b/>
        </w:rPr>
      </w:pPr>
      <w:r>
        <w:rPr>
          <w:b/>
        </w:rPr>
        <w:t xml:space="preserve">Step 1: </w:t>
      </w:r>
      <w:r w:rsidR="00211547" w:rsidRPr="00C92B8D">
        <w:rPr>
          <w:b/>
        </w:rPr>
        <w:t xml:space="preserve">Extract </w:t>
      </w:r>
      <w:r>
        <w:rPr>
          <w:b/>
        </w:rPr>
        <w:t xml:space="preserve">candidate profiles as seeds to </w:t>
      </w:r>
      <w:r w:rsidR="00211547" w:rsidRPr="00C92B8D">
        <w:rPr>
          <w:b/>
        </w:rPr>
        <w:t>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613111B4"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37730BED" w14:textId="1D84BFFB" w:rsidR="00713517" w:rsidRDefault="00713517" w:rsidP="00713517">
      <w:pPr>
        <w:pStyle w:val="ListParagraph"/>
        <w:spacing w:line="240" w:lineRule="auto"/>
        <w:ind w:firstLine="720"/>
      </w:pPr>
    </w:p>
    <w:p w14:paraId="535FDEC3" w14:textId="6D159BDF" w:rsidR="00147F52" w:rsidRPr="00713517" w:rsidRDefault="00713517" w:rsidP="00713517">
      <w:pPr>
        <w:spacing w:after="0" w:line="240" w:lineRule="auto"/>
        <w:rPr>
          <w:b/>
        </w:rPr>
      </w:pPr>
      <w:r>
        <w:t xml:space="preserve">                    </w:t>
      </w:r>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7C9BC511" w14:textId="6BE86171" w:rsidR="00662AC3" w:rsidRDefault="00662AC3" w:rsidP="00662AC3">
      <w:pPr>
        <w:pStyle w:val="ListParagraph"/>
        <w:numPr>
          <w:ilvl w:val="0"/>
          <w:numId w:val="1"/>
        </w:numPr>
        <w:spacing w:line="240" w:lineRule="auto"/>
      </w:pPr>
      <w:r w:rsidRPr="00662AC3">
        <w:t xml:space="preserve">Delete the </w:t>
      </w:r>
      <w:proofErr w:type="spellStart"/>
      <w:r w:rsidRPr="00B42394">
        <w:rPr>
          <w:i/>
        </w:rPr>
        <w:t>i</w:t>
      </w:r>
      <w:r w:rsidRPr="00662AC3">
        <w:t>th</w:t>
      </w:r>
      <w:proofErr w:type="spellEnd"/>
      <w:r w:rsidRPr="00662AC3">
        <w:t xml:space="preserve"> profile if </w:t>
      </w:r>
      <w:r w:rsidR="000866FD">
        <w:t xml:space="preserve">the </w:t>
      </w:r>
      <w:r w:rsidR="004A4926">
        <w:t>number</w:t>
      </w:r>
      <w:r w:rsidR="000866FD">
        <w:t xml:space="preserve"> of profiles with CYs &gt;= Rt1</w:t>
      </w:r>
      <w:r w:rsidRPr="00662AC3">
        <w:t xml:space="preserve"> </w:t>
      </w:r>
      <w:r w:rsidR="000866FD">
        <w:t xml:space="preserve">is </w:t>
      </w:r>
      <w:r>
        <w:t xml:space="preserve">&lt; </w:t>
      </w:r>
      <w:r w:rsidR="000866FD">
        <w:t>Mt</w:t>
      </w:r>
      <w:r>
        <w:t xml:space="preserve"> </w:t>
      </w:r>
    </w:p>
    <w:p w14:paraId="7828978C" w14:textId="1D98FBE1" w:rsidR="00D16818" w:rsidRDefault="00820C2D" w:rsidP="00D16818">
      <w:pPr>
        <w:pStyle w:val="ListParagraph"/>
        <w:numPr>
          <w:ilvl w:val="0"/>
          <w:numId w:val="1"/>
        </w:numPr>
        <w:spacing w:line="240" w:lineRule="auto"/>
      </w:pPr>
      <w:r>
        <w:t xml:space="preserve">For remaining profiles, estimate </w:t>
      </w:r>
    </w:p>
    <w:p w14:paraId="6AFDFF7D" w14:textId="5770CDEE" w:rsidR="00D16818" w:rsidRDefault="00820C2D" w:rsidP="00B42394">
      <w:pPr>
        <w:pStyle w:val="ListParagraph"/>
        <w:numPr>
          <w:ilvl w:val="1"/>
          <w:numId w:val="1"/>
        </w:numPr>
        <w:spacing w:line="240" w:lineRule="auto"/>
      </w:pPr>
      <w:r>
        <w:t>t</w:t>
      </w:r>
      <w:r w:rsidR="00D16818">
        <w:t>he location parameter</w:t>
      </w:r>
    </w:p>
    <w:p w14:paraId="54B42F3A" w14:textId="13DB6241" w:rsidR="00D16818" w:rsidRDefault="00820C2D" w:rsidP="00B42394">
      <w:pPr>
        <w:pStyle w:val="ListParagraph"/>
        <w:numPr>
          <w:ilvl w:val="1"/>
          <w:numId w:val="1"/>
        </w:numPr>
        <w:spacing w:line="240" w:lineRule="auto"/>
      </w:pPr>
      <w:r>
        <w:t>the</w:t>
      </w:r>
      <w:r w:rsidR="00D16818">
        <w:t xml:space="preserve"> dispersion</w:t>
      </w:r>
    </w:p>
    <w:p w14:paraId="7065DE13" w14:textId="293B6FFB" w:rsidR="00D16818" w:rsidRDefault="000866FD" w:rsidP="00211547">
      <w:pPr>
        <w:pStyle w:val="ListParagraph"/>
        <w:numPr>
          <w:ilvl w:val="0"/>
          <w:numId w:val="1"/>
        </w:numPr>
        <w:spacing w:line="240" w:lineRule="auto"/>
      </w:pPr>
      <w:r>
        <w:t xml:space="preserve">Delete profile if </w:t>
      </w:r>
      <w:r w:rsidR="00B36FA6">
        <w:t xml:space="preserve">location parameter &lt; </w:t>
      </w:r>
      <w:r>
        <w:t xml:space="preserve">St1 </w:t>
      </w:r>
      <w:r w:rsidR="00B36FA6">
        <w:t xml:space="preserve">or </w:t>
      </w:r>
      <w:r w:rsidR="003B5B7B">
        <w:t>[</w:t>
      </w:r>
      <w:r w:rsidR="00B36FA6">
        <w:t>dispersion</w:t>
      </w:r>
      <w:r w:rsidR="003B5B7B">
        <w:t xml:space="preserve"> &lt; 95</w:t>
      </w:r>
      <w:r w:rsidR="003B5B7B" w:rsidRPr="00B42394">
        <w:rPr>
          <w:vertAlign w:val="superscript"/>
        </w:rPr>
        <w:t>th</w:t>
      </w:r>
      <w:r w:rsidR="003B5B7B">
        <w:t xml:space="preserve"> percentile or &gt; 5</w:t>
      </w:r>
      <w:r w:rsidR="003B5B7B" w:rsidRPr="00B42394">
        <w:rPr>
          <w:vertAlign w:val="superscript"/>
        </w:rPr>
        <w:t>th</w:t>
      </w:r>
      <w:r w:rsidR="003B5B7B">
        <w:t xml:space="preserve"> percentile] </w:t>
      </w:r>
      <w:r w:rsidR="00B36FA6">
        <w:t xml:space="preserve"> </w:t>
      </w:r>
      <w:r>
        <w:t xml:space="preserve">  </w:t>
      </w:r>
    </w:p>
    <w:p w14:paraId="714B4AE4" w14:textId="303AE88D" w:rsidR="0066190D" w:rsidRDefault="0066190D" w:rsidP="0066190D">
      <w:pPr>
        <w:pStyle w:val="ListParagraph"/>
        <w:numPr>
          <w:ilvl w:val="0"/>
          <w:numId w:val="1"/>
        </w:numPr>
        <w:spacing w:line="240" w:lineRule="auto"/>
      </w:pPr>
      <w:r>
        <w:t xml:space="preserve">Remove profile with max(dispersion)  if the top 5 correlated profiles overlap with another profile </w:t>
      </w:r>
    </w:p>
    <w:p w14:paraId="49F2298B" w14:textId="2AAC4B2A" w:rsidR="0066190D" w:rsidRDefault="0066190D" w:rsidP="0066190D">
      <w:pPr>
        <w:pStyle w:val="ListParagraph"/>
        <w:numPr>
          <w:ilvl w:val="0"/>
          <w:numId w:val="1"/>
        </w:numPr>
        <w:spacing w:line="240" w:lineRule="auto"/>
      </w:pPr>
      <w:r w:rsidRPr="0066190D">
        <w:t xml:space="preserve">Remove </w:t>
      </w:r>
      <w:r>
        <w:t>profile</w:t>
      </w:r>
      <w:r w:rsidR="002E045D">
        <w:t xml:space="preserve"> with </w:t>
      </w:r>
      <w:r>
        <w:t xml:space="preserve">correlation &gt;=0.9 to another profile </w:t>
      </w:r>
    </w:p>
    <w:p w14:paraId="2DB00202" w14:textId="691E775B" w:rsidR="005757EC" w:rsidRPr="00C92B8D" w:rsidRDefault="009C3512" w:rsidP="00F2603D">
      <w:pPr>
        <w:spacing w:line="240" w:lineRule="auto"/>
        <w:rPr>
          <w:b/>
        </w:rPr>
      </w:pPr>
      <w:r>
        <w:t xml:space="preserve">Remaining profiles </w:t>
      </w:r>
      <w:r w:rsidR="004A4926">
        <w:t xml:space="preserve">are </w:t>
      </w:r>
      <w:r>
        <w:t>defined as candidate seeds for patterns</w:t>
      </w:r>
      <w:r w:rsidR="004A4926">
        <w:t xml:space="preserve"> </w:t>
      </w:r>
      <w:r w:rsidR="000F7B60">
        <w:rPr>
          <w:b/>
        </w:rPr>
        <w:t xml:space="preserve">Step 2: </w:t>
      </w:r>
      <w:r w:rsidR="005757EC" w:rsidRPr="00C92B8D">
        <w:rPr>
          <w:b/>
        </w:rPr>
        <w:t xml:space="preserve">Categorize </w:t>
      </w:r>
      <w:r w:rsidR="00C92B8D">
        <w:rPr>
          <w:b/>
        </w:rPr>
        <w:t>profiles</w:t>
      </w:r>
      <w:r w:rsidR="005757EC"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56279F3A" w14:textId="6E9F60A2" w:rsidR="008C5EDA" w:rsidRDefault="008C5EDA" w:rsidP="00B42394">
      <w:pPr>
        <w:pStyle w:val="ListParagraph"/>
        <w:numPr>
          <w:ilvl w:val="0"/>
          <w:numId w:val="3"/>
        </w:numPr>
        <w:spacing w:line="240" w:lineRule="auto"/>
      </w:pPr>
      <w:r>
        <w:t xml:space="preserve"> </w:t>
      </w:r>
      <w:r w:rsidRPr="00147F52">
        <w:rPr>
          <w:b/>
        </w:rPr>
        <w:t>for</w:t>
      </w:r>
      <w:r>
        <w:t xml:space="preserve"> </w:t>
      </w:r>
      <w:proofErr w:type="spellStart"/>
      <w:r>
        <w:t>i</w:t>
      </w:r>
      <w:proofErr w:type="spellEnd"/>
      <w:r>
        <w:t xml:space="preserve"> = 1..n  </w:t>
      </w:r>
      <w:r w:rsidRPr="00713517">
        <w:rPr>
          <w:b/>
        </w:rPr>
        <w:t>do</w:t>
      </w:r>
      <w:r>
        <w:rPr>
          <w:noProof/>
        </w:rPr>
        <mc:AlternateContent>
          <mc:Choice Requires="wps">
            <w:drawing>
              <wp:anchor distT="0" distB="0" distL="114300" distR="114300" simplePos="0" relativeHeight="251673600" behindDoc="0" locked="0" layoutInCell="1" allowOverlap="1" wp14:anchorId="1643F26C" wp14:editId="47B7C870">
                <wp:simplePos x="0" y="0"/>
                <wp:positionH relativeFrom="column">
                  <wp:posOffset>504967</wp:posOffset>
                </wp:positionH>
                <wp:positionV relativeFrom="paragraph">
                  <wp:posOffset>9468</wp:posOffset>
                </wp:positionV>
                <wp:extent cx="0" cy="696036"/>
                <wp:effectExtent l="0" t="0" r="19050" b="27940"/>
                <wp:wrapNone/>
                <wp:docPr id="11" name="Straight Connector 11"/>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29tAEAALgDAAAOAAAAZHJzL2Uyb0RvYy54bWysU9uO0zAQfUfiHyy/06SLVEHUdB+6ghcE&#10;FQsf4HXGjYXtscaml79n7LRZtCCEVvvi+HLOzJwzk/XtyTtxAEoWQy+Xi1YKCBoHG/a9/P7tw5t3&#10;UqSswqAcBujlGZK83bx+tT7GDm5wRDcACQ4SUneMvRxzjl3TJD2CV2mBEQI/GiSvMh9p3wykjhzd&#10;u+ambVfNEWmIhBpS4tu76VFuanxjQOcvxiTIwvWSa8t1pbo+lLXZrFW3JxVHqy9lqGdU4ZUNnHQO&#10;daeyEj/J/hHKW02Y0OSFRt+gMVZD1cBqlu0TNfejilC1sDkpzjallwurPx92JOzAvVtKEZTnHt1n&#10;UnY/ZrHFENhBJMGP7NQxpo4J27CjyynFHRXZJ0O+fFmQOFV3z7O7cMpCT5eab1fvV+3bVQnXPPIi&#10;pfwR0Iuy6aWzoehWnTp8SnmCXiHMK3VMmesunx0UsAtfwbAWzrWs7DpFsHUkDor7P/yoKjhtRRaK&#10;sc7NpPbfpAu20KBO1v8SZ3TNiCHPRG8D0t+y5tO1VDPhr6onrUX2Aw7n2odqB49HNfQyymX+fj9X&#10;+uMPt/kFAAD//wMAUEsDBBQABgAIAAAAIQBx08Uh2QAAAAcBAAAPAAAAZHJzL2Rvd25yZXYueG1s&#10;TI7NTsNADITvSH2HlZF6oxuQSkvIpqr4OcEhBA4c3axJoma9UXabBJ4ewwV8scYzGn/ZbnadGmkI&#10;rWcDl6sEFHHlbcu1gbfXx4stqBCRLXaeycAnBdjli7MMU+snfqGxjLWSEg4pGmhi7FOtQ9WQw7Dy&#10;PbF4H35wGEUOtbYDTlLuOn2VJNfaYcvyocGe7hqqjuXJGdg8PJVFP90/fxV6o4ti9HF7fDdmeT7v&#10;b0FFmuNfGH7wBR1yYTr4E9ugOum4WUtS7rLE/pUHkTKg80z/58+/AQAA//8DAFBLAQItABQABgAI&#10;AAAAIQC2gziS/gAAAOEBAAATAAAAAAAAAAAAAAAAAAAAAABbQ29udGVudF9UeXBlc10ueG1sUEsB&#10;Ai0AFAAGAAgAAAAhADj9If/WAAAAlAEAAAsAAAAAAAAAAAAAAAAALwEAAF9yZWxzLy5yZWxzUEsB&#10;Ai0AFAAGAAgAAAAhAPb33b20AQAAuAMAAA4AAAAAAAAAAAAAAAAALgIAAGRycy9lMm9Eb2MueG1s&#10;UEsBAi0AFAAGAAgAAAAhAHHTxSHZAAAABwEAAA8AAAAAAAAAAAAAAAAADgQAAGRycy9kb3ducmV2&#10;LnhtbFBLBQYAAAAABAAEAPMAAAAUBQAAAAA=&#10;" strokecolor="black [3040]"/>
            </w:pict>
          </mc:Fallback>
        </mc:AlternateContent>
      </w:r>
    </w:p>
    <w:p w14:paraId="49146284" w14:textId="00374940" w:rsidR="008C5EDA" w:rsidRDefault="008C5EDA" w:rsidP="008C5EDA">
      <w:pPr>
        <w:pStyle w:val="ListParagraph"/>
        <w:spacing w:line="240" w:lineRule="auto"/>
      </w:pPr>
      <w:r>
        <w:t xml:space="preserve">      </w:t>
      </w:r>
      <w:r w:rsidR="00FA0F42">
        <w:t>Initially a</w:t>
      </w:r>
      <w:r>
        <w:t xml:space="preserve">ssign the </w:t>
      </w:r>
      <w:proofErr w:type="spellStart"/>
      <w:r>
        <w:t>ith</w:t>
      </w:r>
      <w:proofErr w:type="spellEnd"/>
      <w:r>
        <w:t xml:space="preserve"> profile to the kth pattern if CYs &gt;</w:t>
      </w:r>
      <w:r w:rsidR="00025592">
        <w:t>=</w:t>
      </w:r>
      <w:r>
        <w:t xml:space="preserve"> Rt2</w:t>
      </w:r>
      <w:r w:rsidR="00025592">
        <w:t xml:space="preserve"> and location parameter &gt; St2</w:t>
      </w:r>
    </w:p>
    <w:p w14:paraId="368B3A2F" w14:textId="77777777" w:rsidR="008C5EDA" w:rsidRPr="00832590" w:rsidRDefault="008C5EDA" w:rsidP="008C5EDA">
      <w:pPr>
        <w:pStyle w:val="ListParagraph"/>
        <w:spacing w:line="360" w:lineRule="auto"/>
        <w:rPr>
          <w:b/>
        </w:rPr>
      </w:pPr>
      <w:proofErr w:type="gramStart"/>
      <w:r w:rsidRPr="00153A4A">
        <w:rPr>
          <w:b/>
        </w:rPr>
        <w:t>end</w:t>
      </w:r>
      <w:proofErr w:type="gramEnd"/>
    </w:p>
    <w:p w14:paraId="178371EA" w14:textId="28B5D887" w:rsidR="008C5EDA" w:rsidRDefault="008C5EDA" w:rsidP="00672C0C">
      <w:pPr>
        <w:pStyle w:val="ListParagraph"/>
        <w:numPr>
          <w:ilvl w:val="0"/>
          <w:numId w:val="3"/>
        </w:numPr>
        <w:spacing w:line="360" w:lineRule="auto"/>
      </w:pPr>
    </w:p>
    <w:p w14:paraId="4E5BF40C" w14:textId="376645E4" w:rsidR="005B00B2" w:rsidRDefault="005B00B2" w:rsidP="00672C0C">
      <w:pPr>
        <w:pStyle w:val="ListParagraph"/>
        <w:numPr>
          <w:ilvl w:val="0"/>
          <w:numId w:val="3"/>
        </w:numPr>
        <w:spacing w:line="240" w:lineRule="auto"/>
      </w:pPr>
      <w:r>
        <w:t>Until no more moves (</w:t>
      </w:r>
      <w:r w:rsidR="003D27D2">
        <w:t>when</w:t>
      </w:r>
      <w:r>
        <w:t xml:space="preserve"> 1-AMI &lt; 0.0</w:t>
      </w:r>
      <w:r w:rsidR="003D27D2">
        <w:t>0</w:t>
      </w:r>
      <w:r>
        <w:t>01)</w:t>
      </w:r>
    </w:p>
    <w:p w14:paraId="31446BD5" w14:textId="724684D3" w:rsidR="00672C0C" w:rsidRDefault="005B00B2" w:rsidP="00B42394">
      <w:pPr>
        <w:spacing w:line="240" w:lineRule="auto"/>
      </w:pPr>
      <w:r>
        <w:rPr>
          <w:b/>
        </w:rPr>
        <w:t xml:space="preserve">                   </w:t>
      </w:r>
      <w:proofErr w:type="gramStart"/>
      <w:r w:rsidR="00672C0C" w:rsidRPr="005B00B2">
        <w:rPr>
          <w:b/>
        </w:rPr>
        <w:t>for</w:t>
      </w:r>
      <w:proofErr w:type="gramEnd"/>
      <w:r w:rsidR="00672C0C">
        <w:t xml:space="preserve"> </w:t>
      </w:r>
      <w:proofErr w:type="spellStart"/>
      <w:r w:rsidR="00672C0C">
        <w:t>i</w:t>
      </w:r>
      <w:proofErr w:type="spellEnd"/>
      <w:r w:rsidR="00672C0C">
        <w:t xml:space="preserve"> = 1..</w:t>
      </w:r>
      <w:r>
        <w:t xml:space="preserve">m  </w:t>
      </w:r>
      <w:r w:rsidR="00672C0C" w:rsidRPr="005B00B2">
        <w:rPr>
          <w:b/>
        </w:rPr>
        <w:t>do</w:t>
      </w:r>
    </w:p>
    <w:p w14:paraId="62EDA002" w14:textId="5B2215EA" w:rsidR="005B00B2"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5B00B2">
        <w:t xml:space="preserve">     </w:t>
      </w:r>
      <w:r w:rsidR="005B00B2">
        <w:tab/>
        <w:t xml:space="preserve">Update patterns with profiles with the highest median PCS </w:t>
      </w:r>
    </w:p>
    <w:p w14:paraId="23C4273F" w14:textId="05B274AD" w:rsidR="00153A4A" w:rsidRDefault="00153A4A" w:rsidP="00153A4A">
      <w:pPr>
        <w:pStyle w:val="ListParagraph"/>
        <w:spacing w:line="240" w:lineRule="auto"/>
      </w:pPr>
      <w:r>
        <w:t xml:space="preserve">      </w:t>
      </w:r>
      <w:r w:rsidR="005B00B2">
        <w:t xml:space="preserve">     </w:t>
      </w:r>
      <w:r w:rsidR="005B00B2">
        <w:tab/>
        <w:t xml:space="preserve">Assign the </w:t>
      </w:r>
      <w:proofErr w:type="spellStart"/>
      <w:r w:rsidR="005B00B2">
        <w:t>ith</w:t>
      </w:r>
      <w:proofErr w:type="spellEnd"/>
      <w:r w:rsidR="005B00B2" w:rsidRPr="00153A4A">
        <w:t xml:space="preserve"> </w:t>
      </w:r>
      <w:r w:rsidRPr="00153A4A">
        <w:t xml:space="preserve">profile to </w:t>
      </w:r>
      <w:r w:rsidR="005B00B2">
        <w:t xml:space="preserve">the kth </w:t>
      </w:r>
      <w:r w:rsidRPr="00153A4A">
        <w:t>pattern</w:t>
      </w:r>
      <w:r w:rsidR="005B00B2">
        <w:t xml:space="preserve"> if </w:t>
      </w:r>
      <w:r w:rsidRPr="00153A4A">
        <w:t xml:space="preserve">CYs </w:t>
      </w:r>
      <w:r w:rsidR="005B00B2">
        <w:t>&gt;= Rt2</w:t>
      </w:r>
    </w:p>
    <w:p w14:paraId="3722598E" w14:textId="16627B54" w:rsidR="00153A4A" w:rsidRDefault="00153A4A" w:rsidP="00153A4A">
      <w:pPr>
        <w:pStyle w:val="ListParagraph"/>
        <w:spacing w:line="240" w:lineRule="auto"/>
      </w:pPr>
      <w:r>
        <w:t xml:space="preserve">      </w:t>
      </w:r>
      <w:r w:rsidR="005B00B2">
        <w:t xml:space="preserve">     </w:t>
      </w:r>
    </w:p>
    <w:p w14:paraId="3BD262DF" w14:textId="6A600835" w:rsidR="00670867" w:rsidRPr="00670867" w:rsidRDefault="00670867" w:rsidP="00153A4A">
      <w:pPr>
        <w:pStyle w:val="ListParagraph"/>
        <w:spacing w:line="240" w:lineRule="auto"/>
        <w:rPr>
          <w:b/>
        </w:rPr>
      </w:pPr>
      <w:r>
        <w:t xml:space="preserve">      </w:t>
      </w:r>
    </w:p>
    <w:p w14:paraId="1127C707" w14:textId="42AD6B47" w:rsidR="00832590" w:rsidRPr="00832590" w:rsidRDefault="005B00B2" w:rsidP="00832590">
      <w:pPr>
        <w:pStyle w:val="ListParagraph"/>
        <w:spacing w:line="360" w:lineRule="auto"/>
        <w:rPr>
          <w:b/>
        </w:rPr>
      </w:pPr>
      <w:r>
        <w:rPr>
          <w:b/>
        </w:rPr>
        <w:t xml:space="preserve">     </w:t>
      </w:r>
      <w:proofErr w:type="gramStart"/>
      <w:r w:rsidR="00153A4A" w:rsidRPr="00153A4A">
        <w:rPr>
          <w:b/>
        </w:rPr>
        <w:t>end</w:t>
      </w:r>
      <w:proofErr w:type="gramEnd"/>
    </w:p>
    <w:p w14:paraId="3E0B0BFE" w14:textId="0127B964" w:rsidR="00672C0C" w:rsidRDefault="00670867" w:rsidP="00832590">
      <w:pPr>
        <w:pStyle w:val="ListParagraph"/>
        <w:numPr>
          <w:ilvl w:val="0"/>
          <w:numId w:val="3"/>
        </w:numPr>
        <w:spacing w:line="360" w:lineRule="auto"/>
      </w:pPr>
      <w:r>
        <w:t xml:space="preserve">Report </w:t>
      </w:r>
      <w:r w:rsidR="00DF2A8E">
        <w:t>final assignment of profiles to patterns</w:t>
      </w:r>
    </w:p>
    <w:p w14:paraId="6B0099A0" w14:textId="01AA4E00" w:rsidR="00D01F6E" w:rsidRDefault="00D01F6E">
      <w:pPr>
        <w:rPr>
          <w:b/>
        </w:rPr>
      </w:pPr>
      <w:r>
        <w:rPr>
          <w:b/>
        </w:rPr>
        <w:br w:type="page"/>
      </w:r>
    </w:p>
    <w:p w14:paraId="7D7F0B58" w14:textId="77777777" w:rsidR="003E2083" w:rsidRDefault="003E2083" w:rsidP="00093C99">
      <w:pPr>
        <w:spacing w:line="360" w:lineRule="auto"/>
        <w:rPr>
          <w:b/>
        </w:rPr>
      </w:pPr>
    </w:p>
    <w:p w14:paraId="48D7EECF" w14:textId="77777777" w:rsidR="00074E3C" w:rsidRPr="00127122" w:rsidRDefault="00074E3C" w:rsidP="000828A4">
      <w:pPr>
        <w:spacing w:line="480" w:lineRule="auto"/>
        <w:rPr>
          <w:b/>
          <w:sz w:val="24"/>
          <w:szCs w:val="24"/>
        </w:rPr>
      </w:pPr>
      <w:r w:rsidRPr="00127122">
        <w:rPr>
          <w:b/>
          <w:sz w:val="24"/>
          <w:szCs w:val="24"/>
        </w:rPr>
        <w:t>Results</w:t>
      </w:r>
    </w:p>
    <w:p w14:paraId="1EF14561" w14:textId="190DB70A" w:rsidR="00B45EC3" w:rsidRPr="00127122" w:rsidRDefault="00D80D6B" w:rsidP="000828A4">
      <w:pPr>
        <w:spacing w:line="480" w:lineRule="auto"/>
        <w:rPr>
          <w:b/>
          <w:sz w:val="24"/>
          <w:szCs w:val="24"/>
        </w:rPr>
      </w:pPr>
      <w:r w:rsidRPr="00127122">
        <w:rPr>
          <w:b/>
          <w:sz w:val="24"/>
          <w:szCs w:val="24"/>
        </w:rPr>
        <w:t>Components</w:t>
      </w:r>
      <w:r w:rsidR="00463FF5" w:rsidRPr="00127122">
        <w:rPr>
          <w:b/>
          <w:sz w:val="24"/>
          <w:szCs w:val="24"/>
        </w:rPr>
        <w:t xml:space="preserve"> of EPIG-</w:t>
      </w:r>
      <w:proofErr w:type="spellStart"/>
      <w:r w:rsidR="00463FF5" w:rsidRPr="00127122">
        <w:rPr>
          <w:b/>
          <w:sz w:val="24"/>
          <w:szCs w:val="24"/>
        </w:rPr>
        <w:t>Seq</w:t>
      </w:r>
      <w:proofErr w:type="spellEnd"/>
      <w:r w:rsidR="00384D6D" w:rsidRPr="00127122">
        <w:rPr>
          <w:b/>
          <w:sz w:val="24"/>
          <w:szCs w:val="24"/>
        </w:rPr>
        <w:t xml:space="preserve"> </w:t>
      </w:r>
    </w:p>
    <w:p w14:paraId="66B1C030" w14:textId="7E5AA82C" w:rsidR="00F57829" w:rsidRPr="00127122" w:rsidRDefault="001B43A5" w:rsidP="000828A4">
      <w:pPr>
        <w:spacing w:line="480" w:lineRule="auto"/>
        <w:rPr>
          <w:sz w:val="24"/>
          <w:szCs w:val="24"/>
        </w:rPr>
      </w:pPr>
      <w:r w:rsidRPr="00127122">
        <w:rPr>
          <w:sz w:val="24"/>
          <w:szCs w:val="24"/>
        </w:rPr>
        <w:t>We patterned the development of EPIG-</w:t>
      </w:r>
      <w:proofErr w:type="spellStart"/>
      <w:r w:rsidRPr="00127122">
        <w:rPr>
          <w:sz w:val="24"/>
          <w:szCs w:val="24"/>
        </w:rPr>
        <w:t>Seq</w:t>
      </w:r>
      <w:proofErr w:type="spellEnd"/>
      <w:r w:rsidRPr="00127122">
        <w:rPr>
          <w:sz w:val="24"/>
          <w:szCs w:val="24"/>
        </w:rPr>
        <w:t xml:space="preserve"> off of the steps and components that make up EPIG </w:t>
      </w:r>
      <w:r w:rsidRPr="00127122">
        <w:rPr>
          <w:sz w:val="24"/>
          <w:szCs w:val="24"/>
        </w:rPr>
        <w:fldChar w:fldCharType="begin"/>
      </w:r>
      <w:r w:rsidRPr="00127122">
        <w:rPr>
          <w:sz w:val="24"/>
          <w:szCs w:val="24"/>
        </w:rPr>
        <w:instrText xml:space="preserve"> ADDIN EN.CITE &lt;EndNote&gt;&lt;Cite&gt;&lt;Author&gt;Chou&lt;/Author&gt;&lt;Year&gt;2007&lt;/Year&gt;&lt;RecNum&gt;12&lt;/RecNum&gt;&lt;DisplayText&gt;[8]&lt;/DisplayText&gt;&lt;record&gt;&lt;rec-number&gt;12&lt;/rec-number&gt;&lt;foreign-keys&gt;&lt;key app="EN" db-id="aerzed9pd25srcefp9bvzf9z0e0vz50sddd0" timestamp="0"&gt;12&lt;/key&gt;&lt;/foreign-keys&gt;&lt;ref-type name="Journal Article"&gt;17&lt;/ref-type&gt;&lt;contributors&gt;&lt;authors&gt;&lt;author&gt;Chou, J. W.&lt;/author&gt;&lt;author&gt;Zhou, T.&lt;/author&gt;&lt;author&gt;Kaufmann, W. K.&lt;/author&gt;&lt;author&gt;Paules, R. S.&lt;/author&gt;&lt;author&gt;Bushel, P. R.&lt;/author&gt;&lt;/authors&gt;&lt;/contributors&gt;&lt;auth-address&gt;Microarray Group, National Institute of Environmental Health Sciences, Research Triangle Park, North Carolina, USA. chou@niehs.nih.gov&lt;/auth-address&gt;&lt;titles&gt;&lt;title&gt;Extracting gene expression patterns and identifying co-expressed genes from microarray data reveals biologically responsive processes&lt;/title&gt;&lt;secondary-title&gt;BMC bioinformatics&lt;/secondary-title&gt;&lt;alt-title&gt;BMC Bioinformatics&lt;/alt-title&gt;&lt;/titles&gt;&lt;pages&gt;427&lt;/pages&gt;&lt;volume&gt;8&lt;/volume&gt;&lt;edition&gt;2007/11/06&lt;/edition&gt;&lt;keywords&gt;&lt;keyword&gt;Algorithms&lt;/keyword&gt;&lt;keyword&gt;*Artificial Intelligence&lt;/keyword&gt;&lt;keyword&gt;Biological Assay/*methods&lt;/keyword&gt;&lt;keyword&gt;Databases, Genetic&lt;/keyword&gt;&lt;keyword&gt;Gene Expression Profiling/*methods&lt;/keyword&gt;&lt;keyword&gt;Information Storage and Retrieval/methods&lt;/keyword&gt;&lt;keyword&gt;Oligonucleotide Array Sequence Analysis/*methods&lt;/keyword&gt;&lt;keyword&gt;Pattern Recognition, Automated/*methods&lt;/keyword&gt;&lt;keyword&gt;Proteome/*metabolism&lt;/keyword&gt;&lt;keyword&gt;Signal Transduction/*physiology&lt;/keyword&gt;&lt;/keywords&gt;&lt;dates&gt;&lt;year&gt;2007&lt;/year&gt;&lt;/dates&gt;&lt;isbn&gt;1471-2105 (Electronic)&amp;#xD;1471-2105 (Linking)&lt;/isbn&gt;&lt;accession-num&gt;17980031&lt;/accession-num&gt;&lt;work-type&gt;Research Support, N.I.H., Intramural&lt;/work-type&gt;&lt;urls&gt;&lt;related-urls&gt;&lt;url&gt;http://www.ncbi.nlm.nih.gov/pubmed/17980031&lt;/url&gt;&lt;/related-urls&gt;&lt;/urls&gt;&lt;custom2&gt;2194742&lt;/custom2&gt;&lt;electronic-resource-num&gt;10.1186/1471-2105-8-427&lt;/electronic-resource-num&gt;&lt;language&gt;eng&lt;/language&gt;&lt;/record&gt;&lt;/Cite&gt;&lt;/EndNote&gt;</w:instrText>
      </w:r>
      <w:r w:rsidRPr="00127122">
        <w:rPr>
          <w:sz w:val="24"/>
          <w:szCs w:val="24"/>
        </w:rPr>
        <w:fldChar w:fldCharType="separate"/>
      </w:r>
      <w:r w:rsidRPr="00127122">
        <w:rPr>
          <w:noProof/>
          <w:sz w:val="24"/>
          <w:szCs w:val="24"/>
        </w:rPr>
        <w:t>[</w:t>
      </w:r>
      <w:hyperlink w:anchor="_ENREF_8" w:tooltip="Chou, 2007 #12" w:history="1">
        <w:r w:rsidRPr="00127122">
          <w:rPr>
            <w:noProof/>
            <w:sz w:val="24"/>
            <w:szCs w:val="24"/>
          </w:rPr>
          <w:t>8</w:t>
        </w:r>
      </w:hyperlink>
      <w:r w:rsidRPr="00127122">
        <w:rPr>
          <w:noProof/>
          <w:sz w:val="24"/>
          <w:szCs w:val="24"/>
        </w:rPr>
        <w:t>]</w:t>
      </w:r>
      <w:r w:rsidRPr="00127122">
        <w:rPr>
          <w:sz w:val="24"/>
          <w:szCs w:val="24"/>
        </w:rPr>
        <w:fldChar w:fldCharType="end"/>
      </w:r>
      <w:r w:rsidRPr="00127122">
        <w:rPr>
          <w:sz w:val="24"/>
          <w:szCs w:val="24"/>
        </w:rPr>
        <w:t xml:space="preserve"> for analyzing gene expression patterns from microarray data.  </w:t>
      </w:r>
      <w:r w:rsidR="005B07FC" w:rsidRPr="00127122">
        <w:rPr>
          <w:sz w:val="24"/>
          <w:szCs w:val="24"/>
        </w:rPr>
        <w:t>As shown in table 1</w:t>
      </w:r>
      <w:r w:rsidR="006D4C57" w:rsidRPr="00127122">
        <w:rPr>
          <w:sz w:val="24"/>
          <w:szCs w:val="24"/>
        </w:rPr>
        <w:t xml:space="preserve">, </w:t>
      </w:r>
      <w:r w:rsidRPr="00127122">
        <w:rPr>
          <w:sz w:val="24"/>
          <w:szCs w:val="24"/>
        </w:rPr>
        <w:t>whereas EPIG uses Pearson correlation, magnitude of change and signal-to-noise for similarity, response and  dynamic range, EPIG-</w:t>
      </w:r>
      <w:proofErr w:type="spellStart"/>
      <w:r w:rsidRPr="00127122">
        <w:rPr>
          <w:sz w:val="24"/>
          <w:szCs w:val="24"/>
        </w:rPr>
        <w:t>Seq</w:t>
      </w:r>
      <w:proofErr w:type="spellEnd"/>
      <w:r w:rsidRPr="00127122">
        <w:rPr>
          <w:sz w:val="24"/>
          <w:szCs w:val="24"/>
        </w:rPr>
        <w:t xml:space="preserve"> uses a CYs measure, a the magnitude of a Wilcoxon statistic and dispersion for count RNA-</w:t>
      </w:r>
      <w:proofErr w:type="spellStart"/>
      <w:r w:rsidRPr="00127122">
        <w:rPr>
          <w:sz w:val="24"/>
          <w:szCs w:val="24"/>
        </w:rPr>
        <w:t>Seq</w:t>
      </w:r>
      <w:proofErr w:type="spellEnd"/>
      <w:r w:rsidRPr="00127122">
        <w:rPr>
          <w:sz w:val="24"/>
          <w:szCs w:val="24"/>
        </w:rPr>
        <w:t xml:space="preserve"> count data.  </w:t>
      </w:r>
      <w:r w:rsidR="00463FF5" w:rsidRPr="00127122">
        <w:rPr>
          <w:sz w:val="24"/>
          <w:szCs w:val="24"/>
        </w:rPr>
        <w:t>There are several advantages of EPIG-</w:t>
      </w:r>
      <w:proofErr w:type="spellStart"/>
      <w:r w:rsidR="00463FF5" w:rsidRPr="00127122">
        <w:rPr>
          <w:sz w:val="24"/>
          <w:szCs w:val="24"/>
        </w:rPr>
        <w:t>Seq</w:t>
      </w:r>
      <w:proofErr w:type="spellEnd"/>
      <w:r w:rsidR="00463FF5" w:rsidRPr="00127122">
        <w:rPr>
          <w:sz w:val="24"/>
          <w:szCs w:val="24"/>
        </w:rPr>
        <w:t xml:space="preserve"> on the analysis of RNA-</w:t>
      </w:r>
      <w:proofErr w:type="spellStart"/>
      <w:r w:rsidR="00463FF5" w:rsidRPr="00127122">
        <w:rPr>
          <w:sz w:val="24"/>
          <w:szCs w:val="24"/>
        </w:rPr>
        <w:t>Seq</w:t>
      </w:r>
      <w:proofErr w:type="spellEnd"/>
      <w:r w:rsidR="00463FF5" w:rsidRPr="00127122">
        <w:rPr>
          <w:sz w:val="24"/>
          <w:szCs w:val="24"/>
        </w:rPr>
        <w:t xml:space="preserve"> data.  </w:t>
      </w:r>
      <w:r w:rsidR="00D34F15" w:rsidRPr="00127122">
        <w:rPr>
          <w:sz w:val="24"/>
          <w:szCs w:val="24"/>
        </w:rPr>
        <w:t xml:space="preserve"> First, it</w:t>
      </w:r>
      <w:r w:rsidR="00C7162B" w:rsidRPr="00127122">
        <w:rPr>
          <w:sz w:val="24"/>
          <w:szCs w:val="24"/>
        </w:rPr>
        <w:t xml:space="preserve"> </w:t>
      </w:r>
      <w:r w:rsidR="00463FF5" w:rsidRPr="00127122">
        <w:rPr>
          <w:sz w:val="24"/>
          <w:szCs w:val="24"/>
        </w:rPr>
        <w:t xml:space="preserve">supports cases where the read count is </w:t>
      </w:r>
      <w:r w:rsidR="00D34F15" w:rsidRPr="00127122">
        <w:rPr>
          <w:sz w:val="24"/>
          <w:szCs w:val="24"/>
        </w:rPr>
        <w:t>“zero”</w:t>
      </w:r>
      <w:r w:rsidR="00463FF5" w:rsidRPr="00127122">
        <w:rPr>
          <w:sz w:val="24"/>
          <w:szCs w:val="24"/>
        </w:rPr>
        <w:t>.</w:t>
      </w:r>
      <w:r w:rsidR="00D34F15" w:rsidRPr="00127122">
        <w:rPr>
          <w:sz w:val="24"/>
          <w:szCs w:val="24"/>
        </w:rPr>
        <w:t xml:space="preserve">  </w:t>
      </w:r>
      <w:r w:rsidR="00463FF5" w:rsidRPr="00127122">
        <w:rPr>
          <w:sz w:val="24"/>
          <w:szCs w:val="24"/>
        </w:rPr>
        <w:t>S</w:t>
      </w:r>
      <w:r w:rsidR="00D34F15" w:rsidRPr="00127122">
        <w:rPr>
          <w:sz w:val="24"/>
          <w:szCs w:val="24"/>
        </w:rPr>
        <w:t xml:space="preserve">econd, </w:t>
      </w:r>
      <w:r w:rsidR="00463FF5" w:rsidRPr="00127122">
        <w:rPr>
          <w:sz w:val="24"/>
          <w:szCs w:val="24"/>
        </w:rPr>
        <w:t xml:space="preserve">it doesn’t require normalization due to differences in total read count per sample/lane of RNA-Seq.  Third, </w:t>
      </w:r>
      <w:r w:rsidR="00D34F15" w:rsidRPr="00127122">
        <w:rPr>
          <w:sz w:val="24"/>
          <w:szCs w:val="24"/>
        </w:rPr>
        <w:t xml:space="preserve">it </w:t>
      </w:r>
      <w:r w:rsidR="00463FF5" w:rsidRPr="00127122">
        <w:rPr>
          <w:sz w:val="24"/>
          <w:szCs w:val="24"/>
        </w:rPr>
        <w:t xml:space="preserve">handles </w:t>
      </w:r>
      <w:r w:rsidR="00D34F15" w:rsidRPr="00127122">
        <w:rPr>
          <w:sz w:val="24"/>
          <w:szCs w:val="24"/>
        </w:rPr>
        <w:t xml:space="preserve">the discrete Poisson distribution </w:t>
      </w:r>
      <w:r w:rsidR="00463FF5" w:rsidRPr="00127122">
        <w:rPr>
          <w:sz w:val="24"/>
          <w:szCs w:val="24"/>
        </w:rPr>
        <w:t>typical of RNA-</w:t>
      </w:r>
      <w:proofErr w:type="spellStart"/>
      <w:r w:rsidR="00463FF5" w:rsidRPr="00127122">
        <w:rPr>
          <w:sz w:val="24"/>
          <w:szCs w:val="24"/>
        </w:rPr>
        <w:t>Seq</w:t>
      </w:r>
      <w:proofErr w:type="spellEnd"/>
      <w:r w:rsidR="00463FF5" w:rsidRPr="00127122">
        <w:rPr>
          <w:sz w:val="24"/>
          <w:szCs w:val="24"/>
        </w:rPr>
        <w:t xml:space="preserve"> count data </w:t>
      </w:r>
      <w:r w:rsidR="00D34F15" w:rsidRPr="00127122">
        <w:rPr>
          <w:sz w:val="24"/>
          <w:szCs w:val="24"/>
        </w:rPr>
        <w:t xml:space="preserve">and uses </w:t>
      </w:r>
      <w:r w:rsidR="00463FF5" w:rsidRPr="00127122">
        <w:rPr>
          <w:sz w:val="24"/>
          <w:szCs w:val="24"/>
        </w:rPr>
        <w:t xml:space="preserve">a quasi-Poisson model </w:t>
      </w:r>
      <w:r w:rsidR="00D34F15" w:rsidRPr="00127122">
        <w:rPr>
          <w:sz w:val="24"/>
          <w:szCs w:val="24"/>
        </w:rPr>
        <w:t xml:space="preserve">to </w:t>
      </w:r>
      <w:r w:rsidR="00463FF5" w:rsidRPr="00127122">
        <w:rPr>
          <w:sz w:val="24"/>
          <w:szCs w:val="24"/>
        </w:rPr>
        <w:t xml:space="preserve">account for </w:t>
      </w:r>
      <w:proofErr w:type="gramStart"/>
      <w:r w:rsidR="00463FF5" w:rsidRPr="00127122">
        <w:rPr>
          <w:sz w:val="24"/>
          <w:szCs w:val="24"/>
        </w:rPr>
        <w:t xml:space="preserve">dispersion </w:t>
      </w:r>
      <w:r w:rsidR="00D34F15" w:rsidRPr="00127122">
        <w:rPr>
          <w:sz w:val="24"/>
          <w:szCs w:val="24"/>
        </w:rPr>
        <w:t xml:space="preserve"> </w:t>
      </w:r>
      <w:r w:rsidR="00463FF5" w:rsidRPr="00127122">
        <w:rPr>
          <w:sz w:val="24"/>
          <w:szCs w:val="24"/>
        </w:rPr>
        <w:t>in</w:t>
      </w:r>
      <w:proofErr w:type="gramEnd"/>
      <w:r w:rsidR="00463FF5" w:rsidRPr="00127122">
        <w:rPr>
          <w:sz w:val="24"/>
          <w:szCs w:val="24"/>
        </w:rPr>
        <w:t xml:space="preserve"> </w:t>
      </w:r>
      <w:r w:rsidR="00D34F15" w:rsidRPr="00127122">
        <w:rPr>
          <w:sz w:val="24"/>
          <w:szCs w:val="24"/>
        </w:rPr>
        <w:t>the data</w:t>
      </w:r>
      <w:r w:rsidR="00463FF5" w:rsidRPr="00127122">
        <w:rPr>
          <w:sz w:val="24"/>
          <w:szCs w:val="24"/>
        </w:rPr>
        <w:t>.  Finally, when within group sample sizes are small, it</w:t>
      </w:r>
      <w:r w:rsidR="00D34F15" w:rsidRPr="00127122">
        <w:rPr>
          <w:sz w:val="24"/>
          <w:szCs w:val="24"/>
        </w:rPr>
        <w:t xml:space="preserve"> uses the </w:t>
      </w:r>
      <w:r w:rsidR="00463FF5" w:rsidRPr="00127122">
        <w:rPr>
          <w:sz w:val="24"/>
          <w:szCs w:val="24"/>
        </w:rPr>
        <w:t xml:space="preserve">robust and non-parametric </w:t>
      </w:r>
      <w:r w:rsidR="00D34F15" w:rsidRPr="00127122">
        <w:rPr>
          <w:sz w:val="24"/>
          <w:szCs w:val="24"/>
        </w:rPr>
        <w:t xml:space="preserve">Hodges-Lehmann estimator </w:t>
      </w:r>
      <w:r w:rsidR="00C7162B" w:rsidRPr="00127122">
        <w:rPr>
          <w:sz w:val="24"/>
          <w:szCs w:val="24"/>
        </w:rPr>
        <w:t>as</w:t>
      </w:r>
      <w:r w:rsidR="00D34F15" w:rsidRPr="00127122">
        <w:rPr>
          <w:sz w:val="24"/>
          <w:szCs w:val="24"/>
        </w:rPr>
        <w:t xml:space="preserve"> </w:t>
      </w:r>
      <w:r w:rsidR="00463FF5" w:rsidRPr="00127122">
        <w:rPr>
          <w:sz w:val="24"/>
          <w:szCs w:val="24"/>
        </w:rPr>
        <w:t>magnitude location parameter</w:t>
      </w:r>
      <w:r w:rsidR="00D34F15" w:rsidRPr="00127122">
        <w:rPr>
          <w:sz w:val="24"/>
          <w:szCs w:val="24"/>
        </w:rPr>
        <w:t xml:space="preserve">. </w:t>
      </w:r>
      <w:r w:rsidR="00463FF5" w:rsidRPr="00127122">
        <w:rPr>
          <w:sz w:val="24"/>
          <w:szCs w:val="24"/>
        </w:rPr>
        <w:t xml:space="preserve">  As shown in Figure 1, the 1</w:t>
      </w:r>
      <w:r w:rsidR="00463FF5" w:rsidRPr="00127122">
        <w:rPr>
          <w:sz w:val="24"/>
          <w:szCs w:val="24"/>
          <w:vertAlign w:val="superscript"/>
        </w:rPr>
        <w:t>st</w:t>
      </w:r>
      <w:r w:rsidR="00463FF5" w:rsidRPr="00127122">
        <w:rPr>
          <w:sz w:val="24"/>
          <w:szCs w:val="24"/>
        </w:rPr>
        <w:t xml:space="preserve"> step in EPIG-</w:t>
      </w:r>
      <w:proofErr w:type="spellStart"/>
      <w:r w:rsidR="00463FF5" w:rsidRPr="00127122">
        <w:rPr>
          <w:sz w:val="24"/>
          <w:szCs w:val="24"/>
        </w:rPr>
        <w:t>Seq</w:t>
      </w:r>
      <w:proofErr w:type="spellEnd"/>
      <w:r w:rsidR="00463FF5" w:rsidRPr="00127122">
        <w:rPr>
          <w:sz w:val="24"/>
          <w:szCs w:val="24"/>
        </w:rPr>
        <w:t xml:space="preserve"> is to find all patterns in the data.  Once the patterns are </w:t>
      </w:r>
      <w:r w:rsidR="00FD09F5" w:rsidRPr="00127122">
        <w:rPr>
          <w:sz w:val="24"/>
          <w:szCs w:val="24"/>
        </w:rPr>
        <w:t>identified</w:t>
      </w:r>
      <w:r w:rsidR="00463FF5" w:rsidRPr="00127122">
        <w:rPr>
          <w:sz w:val="24"/>
          <w:szCs w:val="24"/>
        </w:rPr>
        <w:t xml:space="preserve">, in step 2, the expression profiles are categorized to the patterns to cluster them.  </w:t>
      </w:r>
      <w:r w:rsidR="00FD09F5" w:rsidRPr="00127122">
        <w:rPr>
          <w:sz w:val="24"/>
          <w:szCs w:val="24"/>
        </w:rPr>
        <w:t xml:space="preserve">  Clustering is performed iteratively until the patterns with the categorized gene profiles stabilize.  The profile is assigned to the pattern to which it has the highest similarity to.  Once all the profiles are assigned, a representative profile for each of the patterns is determined by the Pattern Correlation Score (PCS) which is the highest median correlation to the other profiles in the pattern.  </w:t>
      </w:r>
      <w:r w:rsidR="00FD09F5" w:rsidRPr="00127122">
        <w:rPr>
          <w:sz w:val="24"/>
          <w:szCs w:val="24"/>
          <w:lang w:val="en-GB"/>
        </w:rPr>
        <w:t xml:space="preserve">Since the </w:t>
      </w:r>
      <w:r w:rsidR="00FD09F5" w:rsidRPr="00127122">
        <w:rPr>
          <w:i/>
          <w:sz w:val="24"/>
          <w:szCs w:val="24"/>
          <w:lang w:val="en-GB"/>
        </w:rPr>
        <w:t>CY</w:t>
      </w:r>
      <w:r w:rsidR="00FD09F5" w:rsidRPr="00127122">
        <w:rPr>
          <w:i/>
          <w:sz w:val="24"/>
          <w:szCs w:val="24"/>
          <w:vertAlign w:val="subscript"/>
          <w:lang w:val="en-GB"/>
        </w:rPr>
        <w:t>s</w:t>
      </w:r>
      <w:r w:rsidR="00FD09F5" w:rsidRPr="00127122">
        <w:rPr>
          <w:sz w:val="24"/>
          <w:szCs w:val="24"/>
          <w:lang w:val="en-GB"/>
        </w:rPr>
        <w:t xml:space="preserve"> correlation measure for count data does not denote directionality, we restrict the assignment of a profile if </w:t>
      </w:r>
      <w:r w:rsidR="00FD09F5" w:rsidRPr="00127122">
        <w:rPr>
          <w:sz w:val="24"/>
          <w:szCs w:val="24"/>
          <w:lang w:val="en-GB"/>
        </w:rPr>
        <w:lastRenderedPageBreak/>
        <w:t>and only if, it is in the values of the location p</w:t>
      </w:r>
      <w:proofErr w:type="spellStart"/>
      <w:r w:rsidR="00FD09F5" w:rsidRPr="00127122">
        <w:rPr>
          <w:sz w:val="24"/>
          <w:szCs w:val="24"/>
        </w:rPr>
        <w:t>arameter</w:t>
      </w:r>
      <w:proofErr w:type="spellEnd"/>
      <w:r w:rsidR="00FD09F5" w:rsidRPr="00127122">
        <w:rPr>
          <w:sz w:val="24"/>
          <w:szCs w:val="24"/>
        </w:rPr>
        <w:t xml:space="preserve"> for each sample are in the same direction for the pattern and the profile. </w:t>
      </w:r>
      <w:r w:rsidR="00D01F6E" w:rsidRPr="00127122">
        <w:rPr>
          <w:sz w:val="24"/>
          <w:szCs w:val="24"/>
        </w:rPr>
        <w:t xml:space="preserve">  </w:t>
      </w:r>
      <w:r w:rsidR="00104DB3" w:rsidRPr="00127122">
        <w:rPr>
          <w:sz w:val="24"/>
          <w:szCs w:val="24"/>
        </w:rPr>
        <w:t xml:space="preserve">To </w:t>
      </w:r>
      <w:r w:rsidR="00D01F6E" w:rsidRPr="00127122">
        <w:rPr>
          <w:sz w:val="24"/>
          <w:szCs w:val="24"/>
        </w:rPr>
        <w:t>ascertain</w:t>
      </w:r>
      <w:r w:rsidR="00104DB3" w:rsidRPr="00127122">
        <w:rPr>
          <w:sz w:val="24"/>
          <w:szCs w:val="24"/>
        </w:rPr>
        <w:t xml:space="preserve"> significance </w:t>
      </w:r>
      <w:r w:rsidR="00D01F6E" w:rsidRPr="00127122">
        <w:rPr>
          <w:sz w:val="24"/>
          <w:szCs w:val="24"/>
        </w:rPr>
        <w:t>of an extracted pattern with categorized gene profiles</w:t>
      </w:r>
      <w:r w:rsidR="00104DB3" w:rsidRPr="00127122">
        <w:rPr>
          <w:sz w:val="24"/>
          <w:szCs w:val="24"/>
        </w:rPr>
        <w:t xml:space="preserve">, we </w:t>
      </w:r>
      <w:r w:rsidR="00D01F6E" w:rsidRPr="00127122">
        <w:rPr>
          <w:sz w:val="24"/>
          <w:szCs w:val="24"/>
        </w:rPr>
        <w:t>randomly assign gene profiles to the patterns and compute p</w:t>
      </w:r>
      <w:r w:rsidR="001021FB" w:rsidRPr="00127122">
        <w:rPr>
          <w:sz w:val="24"/>
          <w:szCs w:val="24"/>
        </w:rPr>
        <w:t>-value</w:t>
      </w:r>
      <w:r w:rsidR="00D01F6E" w:rsidRPr="00127122">
        <w:rPr>
          <w:sz w:val="24"/>
          <w:szCs w:val="24"/>
        </w:rPr>
        <w:t>s</w:t>
      </w:r>
      <w:r w:rsidR="001021FB" w:rsidRPr="00127122">
        <w:rPr>
          <w:sz w:val="24"/>
          <w:szCs w:val="24"/>
        </w:rPr>
        <w:t xml:space="preserve"> </w:t>
      </w:r>
      <w:r w:rsidR="00D01F6E" w:rsidRPr="00127122">
        <w:rPr>
          <w:sz w:val="24"/>
          <w:szCs w:val="24"/>
        </w:rPr>
        <w:t>from a non-parametric distribution of PCSs</w:t>
      </w:r>
      <w:r w:rsidR="00A95C19" w:rsidRPr="00127122">
        <w:rPr>
          <w:sz w:val="24"/>
          <w:szCs w:val="24"/>
        </w:rPr>
        <w:t>.</w:t>
      </w:r>
    </w:p>
    <w:p w14:paraId="788A67D0" w14:textId="7B249796" w:rsidR="008D6994" w:rsidRPr="00127122" w:rsidRDefault="00D01F6E" w:rsidP="000828A4">
      <w:pPr>
        <w:spacing w:line="480" w:lineRule="auto"/>
        <w:rPr>
          <w:b/>
          <w:sz w:val="24"/>
          <w:szCs w:val="24"/>
        </w:rPr>
      </w:pPr>
      <w:r w:rsidRPr="00127122">
        <w:rPr>
          <w:b/>
          <w:sz w:val="24"/>
          <w:szCs w:val="24"/>
        </w:rPr>
        <w:t xml:space="preserve">Evaluation of </w:t>
      </w:r>
      <w:r w:rsidR="00933ABB" w:rsidRPr="00127122">
        <w:rPr>
          <w:b/>
          <w:sz w:val="24"/>
          <w:szCs w:val="24"/>
        </w:rPr>
        <w:t>EPIG-</w:t>
      </w:r>
      <w:proofErr w:type="spellStart"/>
      <w:r w:rsidR="00933ABB" w:rsidRPr="00127122">
        <w:rPr>
          <w:b/>
          <w:sz w:val="24"/>
          <w:szCs w:val="24"/>
        </w:rPr>
        <w:t>seq</w:t>
      </w:r>
      <w:proofErr w:type="spellEnd"/>
      <w:r w:rsidR="00933ABB" w:rsidRPr="00127122">
        <w:rPr>
          <w:b/>
          <w:sz w:val="24"/>
          <w:szCs w:val="24"/>
        </w:rPr>
        <w:t xml:space="preserve"> </w:t>
      </w:r>
    </w:p>
    <w:p w14:paraId="2A13F646" w14:textId="4DD984D5" w:rsidR="00E25896" w:rsidRDefault="008D6994" w:rsidP="000828A4">
      <w:pPr>
        <w:spacing w:line="480" w:lineRule="auto"/>
        <w:rPr>
          <w:sz w:val="24"/>
          <w:szCs w:val="24"/>
        </w:rPr>
      </w:pPr>
      <w:r w:rsidRPr="00127122">
        <w:rPr>
          <w:sz w:val="24"/>
          <w:szCs w:val="24"/>
        </w:rPr>
        <w:t xml:space="preserve">To </w:t>
      </w:r>
      <w:r w:rsidR="00D01F6E" w:rsidRPr="00127122">
        <w:rPr>
          <w:sz w:val="24"/>
          <w:szCs w:val="24"/>
        </w:rPr>
        <w:t xml:space="preserve">test </w:t>
      </w:r>
      <w:r w:rsidRPr="00127122">
        <w:rPr>
          <w:sz w:val="24"/>
          <w:szCs w:val="24"/>
        </w:rPr>
        <w:t>the robustness EPIG-</w:t>
      </w:r>
      <w:proofErr w:type="spellStart"/>
      <w:r w:rsidRPr="00127122">
        <w:rPr>
          <w:sz w:val="24"/>
          <w:szCs w:val="24"/>
        </w:rPr>
        <w:t>seq</w:t>
      </w:r>
      <w:proofErr w:type="spellEnd"/>
      <w:r w:rsidRPr="00127122">
        <w:rPr>
          <w:sz w:val="24"/>
          <w:szCs w:val="24"/>
        </w:rPr>
        <w:t>, we simulated RNA-</w:t>
      </w:r>
      <w:proofErr w:type="spellStart"/>
      <w:r w:rsidRPr="00127122">
        <w:rPr>
          <w:sz w:val="24"/>
          <w:szCs w:val="24"/>
        </w:rPr>
        <w:t>seq</w:t>
      </w:r>
      <w:proofErr w:type="spellEnd"/>
      <w:r w:rsidRPr="00127122">
        <w:rPr>
          <w:sz w:val="24"/>
          <w:szCs w:val="24"/>
        </w:rPr>
        <w:t xml:space="preserve"> count data </w:t>
      </w:r>
      <w:r w:rsidR="00D01F6E" w:rsidRPr="00127122">
        <w:rPr>
          <w:sz w:val="24"/>
          <w:szCs w:val="24"/>
        </w:rPr>
        <w:t>across</w:t>
      </w:r>
      <w:r w:rsidRPr="00127122">
        <w:rPr>
          <w:sz w:val="24"/>
          <w:szCs w:val="24"/>
        </w:rPr>
        <w:t xml:space="preserve"> </w:t>
      </w:r>
      <w:r w:rsidR="00176989" w:rsidRPr="00127122">
        <w:rPr>
          <w:sz w:val="24"/>
          <w:szCs w:val="24"/>
        </w:rPr>
        <w:t>four groups</w:t>
      </w:r>
      <w:r w:rsidRPr="00127122">
        <w:rPr>
          <w:sz w:val="24"/>
          <w:szCs w:val="24"/>
        </w:rPr>
        <w:t xml:space="preserve">. </w:t>
      </w:r>
      <w:r w:rsidR="00D01F6E" w:rsidRPr="00127122">
        <w:rPr>
          <w:sz w:val="24"/>
          <w:szCs w:val="24"/>
        </w:rPr>
        <w:t xml:space="preserve"> </w:t>
      </w:r>
      <w:r w:rsidR="00714477">
        <w:rPr>
          <w:sz w:val="24"/>
          <w:szCs w:val="24"/>
        </w:rPr>
        <w:t>S</w:t>
      </w:r>
      <w:r w:rsidRPr="00127122">
        <w:rPr>
          <w:sz w:val="24"/>
          <w:szCs w:val="24"/>
        </w:rPr>
        <w:t>ix patterns were simulated (</w:t>
      </w:r>
      <w:r w:rsidR="00714477">
        <w:rPr>
          <w:sz w:val="24"/>
          <w:szCs w:val="24"/>
        </w:rPr>
        <w:t>F</w:t>
      </w:r>
      <w:r w:rsidR="00714477" w:rsidRPr="00127122">
        <w:rPr>
          <w:sz w:val="24"/>
          <w:szCs w:val="24"/>
        </w:rPr>
        <w:t xml:space="preserve">igure </w:t>
      </w:r>
      <w:r w:rsidR="00714477">
        <w:rPr>
          <w:sz w:val="24"/>
          <w:szCs w:val="24"/>
        </w:rPr>
        <w:t>2</w:t>
      </w:r>
      <w:r w:rsidRPr="00127122">
        <w:rPr>
          <w:sz w:val="24"/>
          <w:szCs w:val="24"/>
        </w:rPr>
        <w:t>)</w:t>
      </w:r>
      <w:r w:rsidR="00176989" w:rsidRPr="00127122">
        <w:rPr>
          <w:sz w:val="24"/>
          <w:szCs w:val="24"/>
        </w:rPr>
        <w:t xml:space="preserve"> with parameters shown in </w:t>
      </w:r>
      <w:r w:rsidR="00714477">
        <w:rPr>
          <w:sz w:val="24"/>
          <w:szCs w:val="24"/>
        </w:rPr>
        <w:t>T</w:t>
      </w:r>
      <w:r w:rsidR="00714477" w:rsidRPr="00127122">
        <w:rPr>
          <w:sz w:val="24"/>
          <w:szCs w:val="24"/>
        </w:rPr>
        <w:t xml:space="preserve">able </w:t>
      </w:r>
      <w:r w:rsidR="00714477">
        <w:rPr>
          <w:sz w:val="24"/>
          <w:szCs w:val="24"/>
        </w:rPr>
        <w:t>2</w:t>
      </w:r>
      <w:r w:rsidR="00176989" w:rsidRPr="00127122">
        <w:rPr>
          <w:sz w:val="24"/>
          <w:szCs w:val="24"/>
        </w:rPr>
        <w:t xml:space="preserve">. </w:t>
      </w:r>
      <w:r w:rsidR="0039662B">
        <w:rPr>
          <w:sz w:val="24"/>
          <w:szCs w:val="24"/>
        </w:rPr>
        <w:t xml:space="preserve">Patterns 1-5 (n = 200 profiles in each for a total of 1000 real pseudo genes) are considered real biological responses (i.e., the </w:t>
      </w:r>
      <w:r w:rsidR="0039662B" w:rsidRPr="00710A18">
        <w:rPr>
          <w:sz w:val="24"/>
          <w:szCs w:val="24"/>
        </w:rPr>
        <w:t>mean varies</w:t>
      </w:r>
      <w:r w:rsidR="0039662B">
        <w:rPr>
          <w:sz w:val="24"/>
          <w:szCs w:val="24"/>
        </w:rPr>
        <w:t xml:space="preserve">) across the samples whereas pattern # 6 (n = 19000 profiles) is considered unresponsive (i.e., noisy pseudo genes) and as such, no profiles from this pattern should be extracted.   </w:t>
      </w:r>
      <w:r w:rsidR="002F6050">
        <w:rPr>
          <w:sz w:val="24"/>
          <w:szCs w:val="24"/>
        </w:rPr>
        <w:t>The heat map representation of the data from a comparison the samples in all groups to the average of the baseline (1</w:t>
      </w:r>
      <w:r w:rsidR="002F6050" w:rsidRPr="00127122">
        <w:rPr>
          <w:sz w:val="24"/>
          <w:szCs w:val="24"/>
          <w:vertAlign w:val="superscript"/>
        </w:rPr>
        <w:t>st</w:t>
      </w:r>
      <w:r w:rsidR="002F6050">
        <w:rPr>
          <w:sz w:val="24"/>
          <w:szCs w:val="24"/>
        </w:rPr>
        <w:t xml:space="preserve"> group) illustrates the distinct differences of the patterns (Figure 3A).   </w:t>
      </w:r>
      <w:r w:rsidR="0039662B">
        <w:rPr>
          <w:sz w:val="24"/>
          <w:szCs w:val="24"/>
        </w:rPr>
        <w:t xml:space="preserve">  As shown in Figure 3</w:t>
      </w:r>
      <w:r w:rsidR="002F6050">
        <w:rPr>
          <w:sz w:val="24"/>
          <w:szCs w:val="24"/>
        </w:rPr>
        <w:t>B</w:t>
      </w:r>
      <w:r w:rsidR="0039662B">
        <w:rPr>
          <w:sz w:val="24"/>
          <w:szCs w:val="24"/>
        </w:rPr>
        <w:t xml:space="preserve">, the distribution of the samples in 3D space by principal component analysis of the </w:t>
      </w:r>
      <w:r w:rsidR="006E47E6">
        <w:rPr>
          <w:sz w:val="24"/>
          <w:szCs w:val="24"/>
        </w:rPr>
        <w:t xml:space="preserve">CYs measures of the </w:t>
      </w:r>
      <w:r w:rsidR="0039662B">
        <w:rPr>
          <w:sz w:val="24"/>
          <w:szCs w:val="24"/>
        </w:rPr>
        <w:t xml:space="preserve">20,000 simulated genes from the six patterns separate reveals that the four groups of data are separated fairly well, although there </w:t>
      </w:r>
      <w:r w:rsidR="002F6050">
        <w:rPr>
          <w:sz w:val="24"/>
          <w:szCs w:val="24"/>
        </w:rPr>
        <w:t>is</w:t>
      </w:r>
      <w:r w:rsidR="0039662B">
        <w:rPr>
          <w:sz w:val="24"/>
          <w:szCs w:val="24"/>
        </w:rPr>
        <w:t xml:space="preserve"> some </w:t>
      </w:r>
      <w:r w:rsidR="002F6050">
        <w:rPr>
          <w:sz w:val="24"/>
          <w:szCs w:val="24"/>
        </w:rPr>
        <w:t>overlapping</w:t>
      </w:r>
      <w:r w:rsidR="001B3ABC">
        <w:rPr>
          <w:sz w:val="24"/>
          <w:szCs w:val="24"/>
        </w:rPr>
        <w:t xml:space="preserve"> which makes the extraction a challenge</w:t>
      </w:r>
      <w:r w:rsidR="002F6050">
        <w:rPr>
          <w:sz w:val="24"/>
          <w:szCs w:val="24"/>
        </w:rPr>
        <w:t>.</w:t>
      </w:r>
      <w:r w:rsidR="006E47E6">
        <w:rPr>
          <w:sz w:val="24"/>
          <w:szCs w:val="24"/>
        </w:rPr>
        <w:t xml:space="preserve">  </w:t>
      </w:r>
      <w:r w:rsidR="006E47E6" w:rsidRPr="00710A18">
        <w:rPr>
          <w:sz w:val="24"/>
          <w:szCs w:val="24"/>
        </w:rPr>
        <w:t>Noticeably, the first three PCs explained almost 90% of the total variability in the data</w:t>
      </w:r>
      <w:r w:rsidR="006E47E6">
        <w:rPr>
          <w:sz w:val="24"/>
          <w:szCs w:val="24"/>
        </w:rPr>
        <w:t>.</w:t>
      </w:r>
      <w:r w:rsidR="002F6050">
        <w:rPr>
          <w:sz w:val="24"/>
          <w:szCs w:val="24"/>
        </w:rPr>
        <w:t xml:space="preserve"> </w:t>
      </w:r>
    </w:p>
    <w:p w14:paraId="37D77FFC" w14:textId="24295309" w:rsidR="00E25896" w:rsidRPr="00127122" w:rsidRDefault="001A5EB8" w:rsidP="000828A4">
      <w:pPr>
        <w:spacing w:line="480" w:lineRule="auto"/>
        <w:rPr>
          <w:b/>
          <w:sz w:val="24"/>
          <w:szCs w:val="24"/>
        </w:rPr>
      </w:pPr>
      <w:r w:rsidRPr="00127122">
        <w:rPr>
          <w:b/>
          <w:sz w:val="24"/>
          <w:szCs w:val="24"/>
        </w:rPr>
        <w:t xml:space="preserve">Determination of </w:t>
      </w:r>
      <w:r>
        <w:rPr>
          <w:b/>
          <w:sz w:val="24"/>
          <w:szCs w:val="24"/>
        </w:rPr>
        <w:t>the optimal</w:t>
      </w:r>
      <w:r w:rsidRPr="00127122">
        <w:rPr>
          <w:b/>
          <w:sz w:val="24"/>
          <w:szCs w:val="24"/>
        </w:rPr>
        <w:t xml:space="preserve"> parameters</w:t>
      </w:r>
      <w:r>
        <w:rPr>
          <w:b/>
          <w:sz w:val="24"/>
          <w:szCs w:val="24"/>
        </w:rPr>
        <w:t xml:space="preserve"> for EPIG-</w:t>
      </w:r>
      <w:proofErr w:type="spellStart"/>
      <w:r>
        <w:rPr>
          <w:b/>
          <w:sz w:val="24"/>
          <w:szCs w:val="24"/>
        </w:rPr>
        <w:t>Seq</w:t>
      </w:r>
      <w:proofErr w:type="spellEnd"/>
    </w:p>
    <w:p w14:paraId="70BD95F0" w14:textId="2CC9C91B" w:rsidR="00D121FD" w:rsidRPr="00127122" w:rsidRDefault="00E25896" w:rsidP="000828A4">
      <w:pPr>
        <w:spacing w:line="480" w:lineRule="auto"/>
        <w:rPr>
          <w:sz w:val="24"/>
          <w:szCs w:val="24"/>
        </w:rPr>
      </w:pPr>
      <w:r>
        <w:rPr>
          <w:sz w:val="24"/>
          <w:szCs w:val="24"/>
        </w:rPr>
        <w:t xml:space="preserve">To find the </w:t>
      </w:r>
      <w:r w:rsidR="001A5EB8">
        <w:rPr>
          <w:sz w:val="24"/>
          <w:szCs w:val="24"/>
        </w:rPr>
        <w:t>best</w:t>
      </w:r>
      <w:r>
        <w:rPr>
          <w:sz w:val="24"/>
          <w:szCs w:val="24"/>
        </w:rPr>
        <w:t xml:space="preserve"> parameter setting to analyze the simulated data, we performed a search space scan by </w:t>
      </w:r>
      <w:r w:rsidR="00007805">
        <w:rPr>
          <w:sz w:val="24"/>
          <w:szCs w:val="24"/>
        </w:rPr>
        <w:t xml:space="preserve">fixing the CYs and location parameter St2 for step 2 at 0.8 and </w:t>
      </w:r>
      <w:r w:rsidR="008A321B">
        <w:rPr>
          <w:sz w:val="24"/>
          <w:szCs w:val="24"/>
        </w:rPr>
        <w:t>5</w:t>
      </w:r>
      <w:r w:rsidR="00007805">
        <w:rPr>
          <w:sz w:val="24"/>
          <w:szCs w:val="24"/>
        </w:rPr>
        <w:t xml:space="preserve"> respectively while </w:t>
      </w:r>
      <w:r>
        <w:rPr>
          <w:sz w:val="24"/>
          <w:szCs w:val="24"/>
        </w:rPr>
        <w:t xml:space="preserve">varying </w:t>
      </w:r>
      <w:r w:rsidR="00007805">
        <w:rPr>
          <w:sz w:val="24"/>
          <w:szCs w:val="24"/>
        </w:rPr>
        <w:t xml:space="preserve">the CYs measure between 0.5 and 0.9, the location parameter (St1) from 1-5 and </w:t>
      </w:r>
      <w:r w:rsidR="00007805">
        <w:rPr>
          <w:sz w:val="24"/>
          <w:szCs w:val="24"/>
        </w:rPr>
        <w:lastRenderedPageBreak/>
        <w:t>dispersion</w:t>
      </w:r>
      <w:r w:rsidR="008A321B">
        <w:rPr>
          <w:sz w:val="24"/>
          <w:szCs w:val="24"/>
        </w:rPr>
        <w:t xml:space="preserve"> percentile (PCT)</w:t>
      </w:r>
      <w:r w:rsidR="00007805">
        <w:rPr>
          <w:sz w:val="24"/>
          <w:szCs w:val="24"/>
        </w:rPr>
        <w:t xml:space="preserve"> 1-5% (both sides) for step 1 of EPIG-Seq.</w:t>
      </w:r>
      <w:r w:rsidR="00BD4F49">
        <w:rPr>
          <w:sz w:val="24"/>
          <w:szCs w:val="24"/>
        </w:rPr>
        <w:t xml:space="preserve">  Figure 4A depicts </w:t>
      </w:r>
      <w:r w:rsidR="008A321B">
        <w:rPr>
          <w:sz w:val="24"/>
          <w:szCs w:val="24"/>
        </w:rPr>
        <w:t>the plotting</w:t>
      </w:r>
      <w:r w:rsidR="00BD4F49">
        <w:rPr>
          <w:sz w:val="24"/>
          <w:szCs w:val="24"/>
        </w:rPr>
        <w:t xml:space="preserve"> of the adjusted Rand index (ADI) </w:t>
      </w:r>
      <w:r w:rsidR="008A321B">
        <w:rPr>
          <w:sz w:val="24"/>
          <w:szCs w:val="24"/>
        </w:rPr>
        <w:t>for 5 – 10 patterns extracted indicating</w:t>
      </w:r>
      <w:r w:rsidR="00BD4F49">
        <w:rPr>
          <w:sz w:val="24"/>
          <w:szCs w:val="24"/>
        </w:rPr>
        <w:t xml:space="preserve"> the validity of the clustering of the profiles to the patterns.</w:t>
      </w:r>
      <w:r w:rsidR="008A321B">
        <w:rPr>
          <w:sz w:val="24"/>
          <w:szCs w:val="24"/>
        </w:rPr>
        <w:t xml:space="preserve">  A higher </w:t>
      </w:r>
      <w:r w:rsidR="001A5EB8">
        <w:rPr>
          <w:sz w:val="24"/>
          <w:szCs w:val="24"/>
        </w:rPr>
        <w:t>ADI denotes a better clustering</w:t>
      </w:r>
      <w:r w:rsidR="008A321B">
        <w:rPr>
          <w:sz w:val="24"/>
          <w:szCs w:val="24"/>
        </w:rPr>
        <w:t>.  There should be only 5 real patterns extracted.  As can be seen, a CYs measure of 0.9 and PCT of 5 yield</w:t>
      </w:r>
      <w:r w:rsidR="001A5EB8">
        <w:rPr>
          <w:sz w:val="24"/>
          <w:szCs w:val="24"/>
        </w:rPr>
        <w:t>ed</w:t>
      </w:r>
      <w:r w:rsidR="008A321B">
        <w:rPr>
          <w:sz w:val="24"/>
          <w:szCs w:val="24"/>
        </w:rPr>
        <w:t xml:space="preserve"> the most valid clustering of the </w:t>
      </w:r>
      <w:r w:rsidR="001A5EB8">
        <w:rPr>
          <w:sz w:val="24"/>
          <w:szCs w:val="24"/>
        </w:rPr>
        <w:t>data into 5 patterns</w:t>
      </w:r>
      <w:r w:rsidR="008A321B">
        <w:rPr>
          <w:sz w:val="24"/>
          <w:szCs w:val="24"/>
        </w:rPr>
        <w:t>.  Of th</w:t>
      </w:r>
      <w:r w:rsidR="002820AA">
        <w:rPr>
          <w:sz w:val="24"/>
          <w:szCs w:val="24"/>
        </w:rPr>
        <w:t xml:space="preserve">ose parameters together, St1 = 5 gave the best results (data not shown).  Fixing step 1 parameters at these values and varying step 2 </w:t>
      </w:r>
      <w:r w:rsidR="00AC1241">
        <w:rPr>
          <w:sz w:val="24"/>
          <w:szCs w:val="24"/>
        </w:rPr>
        <w:t>CYs from 0.5 to 0.9</w:t>
      </w:r>
      <w:r w:rsidR="001A5EB8">
        <w:rPr>
          <w:sz w:val="24"/>
          <w:szCs w:val="24"/>
        </w:rPr>
        <w:t xml:space="preserve"> </w:t>
      </w:r>
      <w:r w:rsidR="00AC1241">
        <w:rPr>
          <w:sz w:val="24"/>
          <w:szCs w:val="24"/>
        </w:rPr>
        <w:t>and St2 from 1</w:t>
      </w:r>
      <w:r w:rsidR="001A5EB8">
        <w:rPr>
          <w:sz w:val="24"/>
          <w:szCs w:val="24"/>
        </w:rPr>
        <w:t xml:space="preserve"> </w:t>
      </w:r>
      <w:r w:rsidR="00AC1241">
        <w:rPr>
          <w:sz w:val="24"/>
          <w:szCs w:val="24"/>
        </w:rPr>
        <w:t>-</w:t>
      </w:r>
      <w:r w:rsidR="001A5EB8">
        <w:rPr>
          <w:sz w:val="24"/>
          <w:szCs w:val="24"/>
        </w:rPr>
        <w:t xml:space="preserve"> </w:t>
      </w:r>
      <w:r w:rsidR="00AC1241">
        <w:rPr>
          <w:sz w:val="24"/>
          <w:szCs w:val="24"/>
        </w:rPr>
        <w:t>5 reve</w:t>
      </w:r>
      <w:r w:rsidR="001A5EB8">
        <w:rPr>
          <w:sz w:val="24"/>
          <w:szCs w:val="24"/>
        </w:rPr>
        <w:t xml:space="preserve">aled that a CYs of 0.8 and St2 </w:t>
      </w:r>
      <w:r w:rsidR="00AC1241">
        <w:rPr>
          <w:sz w:val="24"/>
          <w:szCs w:val="24"/>
        </w:rPr>
        <w:t xml:space="preserve">= 3.5 </w:t>
      </w:r>
      <w:r w:rsidR="001A5EB8">
        <w:rPr>
          <w:sz w:val="24"/>
          <w:szCs w:val="24"/>
        </w:rPr>
        <w:t>resulted in</w:t>
      </w:r>
      <w:r w:rsidR="00AC1241">
        <w:rPr>
          <w:sz w:val="24"/>
          <w:szCs w:val="24"/>
        </w:rPr>
        <w:t xml:space="preserve"> the best results (Figure 4B)</w:t>
      </w:r>
      <w:r w:rsidR="00F06D63">
        <w:rPr>
          <w:sz w:val="24"/>
          <w:szCs w:val="24"/>
        </w:rPr>
        <w:t xml:space="preserve">.  Although a CYs of 0.9 </w:t>
      </w:r>
      <w:r w:rsidR="003806EE">
        <w:rPr>
          <w:sz w:val="24"/>
          <w:szCs w:val="24"/>
        </w:rPr>
        <w:t>yielded</w:t>
      </w:r>
      <w:r w:rsidR="00F06D63">
        <w:rPr>
          <w:sz w:val="24"/>
          <w:szCs w:val="24"/>
        </w:rPr>
        <w:t xml:space="preserve"> a higher ARI, the cardinality of the gene profiles in the patterns were extremely low (</w:t>
      </w:r>
      <w:r w:rsidR="00F0658C">
        <w:rPr>
          <w:sz w:val="24"/>
          <w:szCs w:val="24"/>
        </w:rPr>
        <w:t>only 76 of 1000 extracted compared to 441 of 1000</w:t>
      </w:r>
      <w:r w:rsidR="00F06D63">
        <w:rPr>
          <w:sz w:val="24"/>
          <w:szCs w:val="24"/>
        </w:rPr>
        <w:t>)</w:t>
      </w:r>
      <w:r w:rsidR="00F0658C">
        <w:rPr>
          <w:sz w:val="24"/>
          <w:szCs w:val="24"/>
        </w:rPr>
        <w:t>.</w:t>
      </w:r>
      <w:r w:rsidR="00F06D63">
        <w:rPr>
          <w:sz w:val="24"/>
          <w:szCs w:val="24"/>
        </w:rPr>
        <w:t xml:space="preserve"> </w:t>
      </w:r>
      <w:r w:rsidR="001A5EB8">
        <w:rPr>
          <w:sz w:val="24"/>
          <w:szCs w:val="24"/>
        </w:rPr>
        <w:t xml:space="preserve"> </w:t>
      </w:r>
      <w:r w:rsidR="00BD4F49">
        <w:rPr>
          <w:sz w:val="24"/>
          <w:szCs w:val="24"/>
        </w:rPr>
        <w:t xml:space="preserve"> </w:t>
      </w:r>
      <w:r>
        <w:rPr>
          <w:sz w:val="24"/>
          <w:szCs w:val="24"/>
        </w:rPr>
        <w:t xml:space="preserve"> </w:t>
      </w:r>
      <w:r w:rsidR="002F6050">
        <w:rPr>
          <w:sz w:val="24"/>
          <w:szCs w:val="24"/>
        </w:rPr>
        <w:t xml:space="preserve"> </w:t>
      </w:r>
      <w:r w:rsidR="0039662B">
        <w:rPr>
          <w:sz w:val="24"/>
          <w:szCs w:val="24"/>
        </w:rPr>
        <w:t xml:space="preserve"> </w:t>
      </w:r>
    </w:p>
    <w:p w14:paraId="4444D90A" w14:textId="2566D219" w:rsidR="00E34A79" w:rsidRPr="00127122" w:rsidRDefault="00D26558" w:rsidP="000828A4">
      <w:pPr>
        <w:spacing w:line="480" w:lineRule="auto"/>
        <w:rPr>
          <w:b/>
          <w:sz w:val="24"/>
          <w:szCs w:val="24"/>
        </w:rPr>
      </w:pPr>
      <w:r w:rsidRPr="00127122">
        <w:rPr>
          <w:b/>
          <w:sz w:val="24"/>
          <w:szCs w:val="24"/>
        </w:rPr>
        <w:t>EPIG-</w:t>
      </w:r>
      <w:proofErr w:type="spellStart"/>
      <w:r w:rsidRPr="00127122">
        <w:rPr>
          <w:b/>
          <w:sz w:val="24"/>
          <w:szCs w:val="24"/>
        </w:rPr>
        <w:t>Seq</w:t>
      </w:r>
      <w:proofErr w:type="spellEnd"/>
      <w:r w:rsidRPr="00127122">
        <w:rPr>
          <w:b/>
          <w:sz w:val="24"/>
          <w:szCs w:val="24"/>
        </w:rPr>
        <w:t xml:space="preserve"> extraction of profiles from simulated data</w:t>
      </w:r>
    </w:p>
    <w:p w14:paraId="2874875D" w14:textId="09C7371A" w:rsidR="00A60D62" w:rsidRPr="00127122" w:rsidRDefault="006422A6" w:rsidP="000828A4">
      <w:pPr>
        <w:spacing w:line="480" w:lineRule="auto"/>
        <w:rPr>
          <w:sz w:val="24"/>
          <w:szCs w:val="24"/>
        </w:rPr>
      </w:pPr>
      <w:r w:rsidRPr="00127122">
        <w:rPr>
          <w:sz w:val="24"/>
          <w:szCs w:val="24"/>
        </w:rPr>
        <w:t xml:space="preserve">As seen in </w:t>
      </w:r>
      <w:r w:rsidR="00E34A79">
        <w:rPr>
          <w:sz w:val="24"/>
          <w:szCs w:val="24"/>
        </w:rPr>
        <w:t>F</w:t>
      </w:r>
      <w:r w:rsidRPr="00127122">
        <w:rPr>
          <w:sz w:val="24"/>
          <w:szCs w:val="24"/>
        </w:rPr>
        <w:t xml:space="preserve">igure </w:t>
      </w:r>
      <w:r w:rsidR="00E34A79">
        <w:rPr>
          <w:sz w:val="24"/>
          <w:szCs w:val="24"/>
        </w:rPr>
        <w:t>5A</w:t>
      </w:r>
      <w:r w:rsidRPr="00127122">
        <w:rPr>
          <w:sz w:val="24"/>
          <w:szCs w:val="24"/>
        </w:rPr>
        <w:t>, t</w:t>
      </w:r>
      <w:r w:rsidR="00383AFC" w:rsidRPr="00127122">
        <w:rPr>
          <w:sz w:val="24"/>
          <w:szCs w:val="24"/>
        </w:rPr>
        <w:t>hrough the EPIG-</w:t>
      </w:r>
      <w:proofErr w:type="spellStart"/>
      <w:r w:rsidR="00383AFC" w:rsidRPr="00127122">
        <w:rPr>
          <w:sz w:val="24"/>
          <w:szCs w:val="24"/>
        </w:rPr>
        <w:t>seq</w:t>
      </w:r>
      <w:proofErr w:type="spellEnd"/>
      <w:r w:rsidR="00383AFC" w:rsidRPr="00127122">
        <w:rPr>
          <w:sz w:val="24"/>
          <w:szCs w:val="24"/>
        </w:rPr>
        <w:t xml:space="preserve"> process</w:t>
      </w:r>
      <w:r w:rsidRPr="00127122">
        <w:rPr>
          <w:sz w:val="24"/>
          <w:szCs w:val="24"/>
        </w:rPr>
        <w:t>ing</w:t>
      </w:r>
      <w:r w:rsidR="00E34A79">
        <w:rPr>
          <w:sz w:val="24"/>
          <w:szCs w:val="24"/>
        </w:rPr>
        <w:t xml:space="preserve"> of the simulated data with the optimal parameter settings</w:t>
      </w:r>
      <w:r w:rsidR="00A60D62" w:rsidRPr="00127122">
        <w:rPr>
          <w:sz w:val="24"/>
          <w:szCs w:val="24"/>
        </w:rPr>
        <w:t xml:space="preserve">, all five </w:t>
      </w:r>
      <w:r w:rsidR="00E34A79">
        <w:rPr>
          <w:sz w:val="24"/>
          <w:szCs w:val="24"/>
        </w:rPr>
        <w:t xml:space="preserve">real </w:t>
      </w:r>
      <w:r w:rsidR="00A60D62" w:rsidRPr="00127122">
        <w:rPr>
          <w:sz w:val="24"/>
          <w:szCs w:val="24"/>
        </w:rPr>
        <w:t>patte</w:t>
      </w:r>
      <w:r w:rsidR="00EB701D" w:rsidRPr="00127122">
        <w:rPr>
          <w:sz w:val="24"/>
          <w:szCs w:val="24"/>
        </w:rPr>
        <w:t>rns were successfully extracted</w:t>
      </w:r>
      <w:r w:rsidR="00E34A79">
        <w:rPr>
          <w:sz w:val="24"/>
          <w:szCs w:val="24"/>
        </w:rPr>
        <w:t xml:space="preserve"> </w:t>
      </w:r>
      <w:proofErr w:type="gramStart"/>
      <w:r w:rsidR="00E34A79">
        <w:rPr>
          <w:sz w:val="24"/>
          <w:szCs w:val="24"/>
        </w:rPr>
        <w:t>without</w:t>
      </w:r>
      <w:r w:rsidR="00E34A79" w:rsidRPr="00127122">
        <w:rPr>
          <w:sz w:val="24"/>
          <w:szCs w:val="24"/>
        </w:rPr>
        <w:t xml:space="preserve"> </w:t>
      </w:r>
      <w:r w:rsidR="00E34A79">
        <w:rPr>
          <w:sz w:val="24"/>
          <w:szCs w:val="24"/>
        </w:rPr>
        <w:t xml:space="preserve"> extracting</w:t>
      </w:r>
      <w:proofErr w:type="gramEnd"/>
      <w:r w:rsidR="00E34A79">
        <w:rPr>
          <w:sz w:val="24"/>
          <w:szCs w:val="24"/>
        </w:rPr>
        <w:t xml:space="preserve"> the </w:t>
      </w:r>
      <w:r w:rsidR="00EB701D" w:rsidRPr="00127122">
        <w:rPr>
          <w:sz w:val="24"/>
          <w:szCs w:val="24"/>
        </w:rPr>
        <w:t>“noise pattern” pattern</w:t>
      </w:r>
      <w:r w:rsidR="00A60D62" w:rsidRPr="00127122">
        <w:rPr>
          <w:sz w:val="24"/>
          <w:szCs w:val="24"/>
        </w:rPr>
        <w:t xml:space="preserve">6. </w:t>
      </w:r>
      <w:r w:rsidR="00E34A79">
        <w:rPr>
          <w:sz w:val="24"/>
          <w:szCs w:val="24"/>
        </w:rPr>
        <w:t xml:space="preserve"> Shown is the RPM normalized count data of the profile with the highest PCS compared to the average of the baseline samples.   </w:t>
      </w:r>
      <w:r w:rsidR="008B594F" w:rsidRPr="00127122">
        <w:rPr>
          <w:sz w:val="24"/>
          <w:szCs w:val="24"/>
        </w:rPr>
        <w:t>In</w:t>
      </w:r>
      <w:r w:rsidR="00E8183F" w:rsidRPr="00127122">
        <w:rPr>
          <w:sz w:val="24"/>
          <w:szCs w:val="24"/>
        </w:rPr>
        <w:t xml:space="preserve"> the figure showed, samples belong</w:t>
      </w:r>
      <w:r w:rsidR="00E34A79">
        <w:rPr>
          <w:sz w:val="24"/>
          <w:szCs w:val="24"/>
        </w:rPr>
        <w:t>ing</w:t>
      </w:r>
      <w:r w:rsidR="00E8183F" w:rsidRPr="00127122">
        <w:rPr>
          <w:sz w:val="24"/>
          <w:szCs w:val="24"/>
        </w:rPr>
        <w:t xml:space="preserve"> to </w:t>
      </w:r>
      <w:r w:rsidR="00E34A79">
        <w:rPr>
          <w:sz w:val="24"/>
          <w:szCs w:val="24"/>
        </w:rPr>
        <w:t xml:space="preserve">the </w:t>
      </w:r>
      <w:r w:rsidR="00E8183F" w:rsidRPr="00127122">
        <w:rPr>
          <w:sz w:val="24"/>
          <w:szCs w:val="24"/>
        </w:rPr>
        <w:t xml:space="preserve">different groups </w:t>
      </w:r>
      <w:r w:rsidR="00E34A79">
        <w:rPr>
          <w:sz w:val="24"/>
          <w:szCs w:val="24"/>
        </w:rPr>
        <w:t>are</w:t>
      </w:r>
      <w:r w:rsidR="00E34A79" w:rsidRPr="00127122">
        <w:rPr>
          <w:sz w:val="24"/>
          <w:szCs w:val="24"/>
        </w:rPr>
        <w:t xml:space="preserve"> </w:t>
      </w:r>
      <w:r w:rsidR="00E8183F" w:rsidRPr="00127122">
        <w:rPr>
          <w:sz w:val="24"/>
          <w:szCs w:val="24"/>
        </w:rPr>
        <w:t xml:space="preserve">color coded with: group1 </w:t>
      </w:r>
      <w:r w:rsidR="009B1807" w:rsidRPr="00127122">
        <w:rPr>
          <w:sz w:val="24"/>
          <w:szCs w:val="24"/>
        </w:rPr>
        <w:t xml:space="preserve">(labeled as “Baseline”) </w:t>
      </w:r>
      <w:r w:rsidR="00E8183F" w:rsidRPr="00127122">
        <w:rPr>
          <w:sz w:val="24"/>
          <w:szCs w:val="24"/>
        </w:rPr>
        <w:t xml:space="preserve">in </w:t>
      </w:r>
      <w:r w:rsidR="00D755D7" w:rsidRPr="00127122">
        <w:rPr>
          <w:sz w:val="24"/>
          <w:szCs w:val="24"/>
        </w:rPr>
        <w:t>red</w:t>
      </w:r>
      <w:r w:rsidR="00E8183F" w:rsidRPr="00127122">
        <w:rPr>
          <w:sz w:val="24"/>
          <w:szCs w:val="24"/>
        </w:rPr>
        <w:t xml:space="preserve">, </w:t>
      </w:r>
      <w:r w:rsidR="00D755D7" w:rsidRPr="00127122">
        <w:rPr>
          <w:sz w:val="24"/>
          <w:szCs w:val="24"/>
        </w:rPr>
        <w:t xml:space="preserve">group2 </w:t>
      </w:r>
      <w:r w:rsidR="00E8183F" w:rsidRPr="00127122">
        <w:rPr>
          <w:sz w:val="24"/>
          <w:szCs w:val="24"/>
        </w:rPr>
        <w:t xml:space="preserve">in </w:t>
      </w:r>
      <w:r w:rsidR="00D755D7" w:rsidRPr="00127122">
        <w:rPr>
          <w:sz w:val="24"/>
          <w:szCs w:val="24"/>
        </w:rPr>
        <w:t>green</w:t>
      </w:r>
      <w:r w:rsidR="00E8183F" w:rsidRPr="00127122">
        <w:rPr>
          <w:sz w:val="24"/>
          <w:szCs w:val="24"/>
        </w:rPr>
        <w:t>;</w:t>
      </w:r>
      <w:r w:rsidR="00D755D7" w:rsidRPr="00127122">
        <w:rPr>
          <w:sz w:val="24"/>
          <w:szCs w:val="24"/>
        </w:rPr>
        <w:t xml:space="preserve"> group3 </w:t>
      </w:r>
      <w:r w:rsidR="00E8183F" w:rsidRPr="00127122">
        <w:rPr>
          <w:sz w:val="24"/>
          <w:szCs w:val="24"/>
        </w:rPr>
        <w:t>in blue an</w:t>
      </w:r>
      <w:r w:rsidR="00D755D7" w:rsidRPr="00127122">
        <w:rPr>
          <w:sz w:val="24"/>
          <w:szCs w:val="24"/>
        </w:rPr>
        <w:t>d group4</w:t>
      </w:r>
      <w:r w:rsidR="00E8183F" w:rsidRPr="00127122">
        <w:rPr>
          <w:sz w:val="24"/>
          <w:szCs w:val="24"/>
        </w:rPr>
        <w:t xml:space="preserve"> in</w:t>
      </w:r>
      <w:r w:rsidR="00D755D7" w:rsidRPr="00127122">
        <w:rPr>
          <w:sz w:val="24"/>
          <w:szCs w:val="24"/>
        </w:rPr>
        <w:t xml:space="preserve"> purple</w:t>
      </w:r>
      <w:r w:rsidR="00A60D62" w:rsidRPr="00127122">
        <w:rPr>
          <w:sz w:val="24"/>
          <w:szCs w:val="24"/>
        </w:rPr>
        <w:t>.</w:t>
      </w:r>
      <w:r w:rsidR="00E8183F" w:rsidRPr="00127122">
        <w:rPr>
          <w:sz w:val="24"/>
          <w:szCs w:val="24"/>
        </w:rPr>
        <w:t xml:space="preserve"> </w:t>
      </w:r>
      <w:r w:rsidR="00A60D62" w:rsidRPr="00127122">
        <w:rPr>
          <w:sz w:val="24"/>
          <w:szCs w:val="24"/>
        </w:rPr>
        <w:t>Within each group</w:t>
      </w:r>
      <w:r w:rsidR="00E8183F" w:rsidRPr="00127122">
        <w:rPr>
          <w:sz w:val="24"/>
          <w:szCs w:val="24"/>
        </w:rPr>
        <w:t>, although the expected mean under</w:t>
      </w:r>
      <w:r w:rsidR="00A60D62" w:rsidRPr="00127122">
        <w:rPr>
          <w:sz w:val="24"/>
          <w:szCs w:val="24"/>
        </w:rPr>
        <w:t xml:space="preserve"> a condition in a given pattern was defined at</w:t>
      </w:r>
      <w:r w:rsidR="00730564" w:rsidRPr="00127122">
        <w:rPr>
          <w:sz w:val="24"/>
          <w:szCs w:val="24"/>
        </w:rPr>
        <w:t xml:space="preserve"> the simulation, we did observe</w:t>
      </w:r>
      <w:r w:rsidR="00A60D62" w:rsidRPr="00127122">
        <w:rPr>
          <w:sz w:val="24"/>
          <w:szCs w:val="24"/>
        </w:rPr>
        <w:t xml:space="preserve"> clear oscillation of replicated sample </w:t>
      </w:r>
      <w:r w:rsidR="00E34A79">
        <w:rPr>
          <w:sz w:val="24"/>
          <w:szCs w:val="24"/>
        </w:rPr>
        <w:t xml:space="preserve">data </w:t>
      </w:r>
      <w:r w:rsidR="00A60D62" w:rsidRPr="00127122">
        <w:rPr>
          <w:sz w:val="24"/>
          <w:szCs w:val="24"/>
        </w:rPr>
        <w:t>point</w:t>
      </w:r>
      <w:r w:rsidR="00730564" w:rsidRPr="00127122">
        <w:rPr>
          <w:sz w:val="24"/>
          <w:szCs w:val="24"/>
        </w:rPr>
        <w:t>s</w:t>
      </w:r>
      <w:r w:rsidR="00A60D62" w:rsidRPr="00127122">
        <w:rPr>
          <w:sz w:val="24"/>
          <w:szCs w:val="24"/>
        </w:rPr>
        <w:t xml:space="preserve"> owing to the impact imposed by dispersion in the model. </w:t>
      </w:r>
      <w:r w:rsidR="00E8183F" w:rsidRPr="00127122">
        <w:rPr>
          <w:sz w:val="24"/>
          <w:szCs w:val="24"/>
        </w:rPr>
        <w:t>Regardless, neither the</w:t>
      </w:r>
      <w:r w:rsidR="00730564" w:rsidRPr="00127122">
        <w:rPr>
          <w:sz w:val="24"/>
          <w:szCs w:val="24"/>
        </w:rPr>
        <w:t xml:space="preserve"> ar</w:t>
      </w:r>
      <w:r w:rsidR="00E8183F" w:rsidRPr="00127122">
        <w:rPr>
          <w:sz w:val="24"/>
          <w:szCs w:val="24"/>
        </w:rPr>
        <w:t xml:space="preserve">tificially introduced noises </w:t>
      </w:r>
      <w:r w:rsidR="00B12FAF" w:rsidRPr="00127122">
        <w:rPr>
          <w:sz w:val="24"/>
          <w:szCs w:val="24"/>
        </w:rPr>
        <w:t>n</w:t>
      </w:r>
      <w:r w:rsidR="00E8183F" w:rsidRPr="00127122">
        <w:rPr>
          <w:sz w:val="24"/>
          <w:szCs w:val="24"/>
        </w:rPr>
        <w:t>or the dispersion in data</w:t>
      </w:r>
      <w:r w:rsidR="00A60D62" w:rsidRPr="00127122">
        <w:rPr>
          <w:sz w:val="24"/>
          <w:szCs w:val="24"/>
        </w:rPr>
        <w:t xml:space="preserve"> </w:t>
      </w:r>
      <w:r w:rsidR="00730564" w:rsidRPr="00127122">
        <w:rPr>
          <w:sz w:val="24"/>
          <w:szCs w:val="24"/>
        </w:rPr>
        <w:t>prevent</w:t>
      </w:r>
      <w:r w:rsidR="00E8183F" w:rsidRPr="00127122">
        <w:rPr>
          <w:sz w:val="24"/>
          <w:szCs w:val="24"/>
        </w:rPr>
        <w:t>ed</w:t>
      </w:r>
      <w:r w:rsidR="00A60D62" w:rsidRPr="00127122">
        <w:rPr>
          <w:sz w:val="24"/>
          <w:szCs w:val="24"/>
        </w:rPr>
        <w:t xml:space="preserve"> the EPIG-</w:t>
      </w:r>
      <w:proofErr w:type="spellStart"/>
      <w:r w:rsidR="00A60D62" w:rsidRPr="00127122">
        <w:rPr>
          <w:sz w:val="24"/>
          <w:szCs w:val="24"/>
        </w:rPr>
        <w:t>Seq</w:t>
      </w:r>
      <w:proofErr w:type="spellEnd"/>
      <w:r w:rsidR="00A60D62" w:rsidRPr="00127122">
        <w:rPr>
          <w:sz w:val="24"/>
          <w:szCs w:val="24"/>
        </w:rPr>
        <w:t xml:space="preserve"> </w:t>
      </w:r>
      <w:r w:rsidR="00730564" w:rsidRPr="00127122">
        <w:rPr>
          <w:sz w:val="24"/>
          <w:szCs w:val="24"/>
        </w:rPr>
        <w:t>from</w:t>
      </w:r>
      <w:r w:rsidR="00A60D62" w:rsidRPr="00127122">
        <w:rPr>
          <w:sz w:val="24"/>
          <w:szCs w:val="24"/>
        </w:rPr>
        <w:t xml:space="preserve"> recover</w:t>
      </w:r>
      <w:r w:rsidR="00730564" w:rsidRPr="00127122">
        <w:rPr>
          <w:sz w:val="24"/>
          <w:szCs w:val="24"/>
        </w:rPr>
        <w:t>ing</w:t>
      </w:r>
      <w:r w:rsidR="00A60D62" w:rsidRPr="00127122">
        <w:rPr>
          <w:sz w:val="24"/>
          <w:szCs w:val="24"/>
        </w:rPr>
        <w:t xml:space="preserve"> all the simulated </w:t>
      </w:r>
      <w:r w:rsidR="00E34A79">
        <w:rPr>
          <w:sz w:val="24"/>
          <w:szCs w:val="24"/>
        </w:rPr>
        <w:t xml:space="preserve">real </w:t>
      </w:r>
      <w:r w:rsidR="00A60D62" w:rsidRPr="00127122">
        <w:rPr>
          <w:sz w:val="24"/>
          <w:szCs w:val="24"/>
        </w:rPr>
        <w:t>patterns with p</w:t>
      </w:r>
      <w:r w:rsidR="00E34A79">
        <w:rPr>
          <w:sz w:val="24"/>
          <w:szCs w:val="24"/>
        </w:rPr>
        <w:t>-</w:t>
      </w:r>
      <w:r w:rsidR="00A60D62" w:rsidRPr="00127122">
        <w:rPr>
          <w:sz w:val="24"/>
          <w:szCs w:val="24"/>
        </w:rPr>
        <w:t>value</w:t>
      </w:r>
      <w:r w:rsidR="00E34A79">
        <w:rPr>
          <w:sz w:val="24"/>
          <w:szCs w:val="24"/>
        </w:rPr>
        <w:t>s</w:t>
      </w:r>
      <w:r w:rsidR="00A60D62" w:rsidRPr="00127122">
        <w:rPr>
          <w:sz w:val="24"/>
          <w:szCs w:val="24"/>
        </w:rPr>
        <w:t xml:space="preserve"> </w:t>
      </w:r>
      <w:r w:rsidR="00B12FAF" w:rsidRPr="00127122">
        <w:rPr>
          <w:sz w:val="24"/>
          <w:szCs w:val="24"/>
        </w:rPr>
        <w:t xml:space="preserve">&lt; </w:t>
      </w:r>
      <w:r w:rsidR="00B12FAF" w:rsidRPr="00127122">
        <w:rPr>
          <w:sz w:val="24"/>
          <w:szCs w:val="24"/>
        </w:rPr>
        <w:lastRenderedPageBreak/>
        <w:t xml:space="preserve">0.06. </w:t>
      </w:r>
      <w:r w:rsidR="00E34A79">
        <w:rPr>
          <w:sz w:val="24"/>
          <w:szCs w:val="24"/>
        </w:rPr>
        <w:t xml:space="preserve">  </w:t>
      </w:r>
      <w:commentRangeStart w:id="5"/>
      <w:r w:rsidR="00B12FAF" w:rsidRPr="00127122">
        <w:rPr>
          <w:sz w:val="24"/>
          <w:szCs w:val="24"/>
        </w:rPr>
        <w:t xml:space="preserve">As show in </w:t>
      </w:r>
      <w:r w:rsidR="003826E1">
        <w:rPr>
          <w:sz w:val="24"/>
          <w:szCs w:val="24"/>
        </w:rPr>
        <w:t>T</w:t>
      </w:r>
      <w:r w:rsidR="003826E1" w:rsidRPr="00127122">
        <w:rPr>
          <w:sz w:val="24"/>
          <w:szCs w:val="24"/>
        </w:rPr>
        <w:t xml:space="preserve">able </w:t>
      </w:r>
      <w:r w:rsidR="00B12FAF" w:rsidRPr="00127122">
        <w:rPr>
          <w:sz w:val="24"/>
          <w:szCs w:val="24"/>
        </w:rPr>
        <w:t>3, pattern</w:t>
      </w:r>
      <w:r w:rsidR="003826E1">
        <w:rPr>
          <w:sz w:val="24"/>
          <w:szCs w:val="24"/>
        </w:rPr>
        <w:t>s</w:t>
      </w:r>
      <w:r w:rsidR="00B12FAF" w:rsidRPr="00127122">
        <w:rPr>
          <w:sz w:val="24"/>
          <w:szCs w:val="24"/>
        </w:rPr>
        <w:t xml:space="preserve"> 1</w:t>
      </w:r>
      <w:r w:rsidR="003826E1">
        <w:rPr>
          <w:sz w:val="24"/>
          <w:szCs w:val="24"/>
        </w:rPr>
        <w:t xml:space="preserve"> – 5 had</w:t>
      </w:r>
      <w:r w:rsidR="00B12FAF" w:rsidRPr="00127122">
        <w:rPr>
          <w:sz w:val="24"/>
          <w:szCs w:val="24"/>
        </w:rPr>
        <w:t xml:space="preserve"> 316</w:t>
      </w:r>
      <w:r w:rsidR="003826E1">
        <w:rPr>
          <w:sz w:val="24"/>
          <w:szCs w:val="24"/>
        </w:rPr>
        <w:t>,</w:t>
      </w:r>
      <w:r w:rsidR="00B12FAF" w:rsidRPr="00127122">
        <w:rPr>
          <w:sz w:val="24"/>
          <w:szCs w:val="24"/>
        </w:rPr>
        <w:t xml:space="preserve"> 189</w:t>
      </w:r>
      <w:r w:rsidR="003826E1">
        <w:rPr>
          <w:sz w:val="24"/>
          <w:szCs w:val="24"/>
        </w:rPr>
        <w:t>,</w:t>
      </w:r>
      <w:r w:rsidR="00B12FAF" w:rsidRPr="00127122">
        <w:rPr>
          <w:sz w:val="24"/>
          <w:szCs w:val="24"/>
        </w:rPr>
        <w:t xml:space="preserve"> 129</w:t>
      </w:r>
      <w:r w:rsidR="003826E1">
        <w:rPr>
          <w:sz w:val="24"/>
          <w:szCs w:val="24"/>
        </w:rPr>
        <w:t>,</w:t>
      </w:r>
      <w:r w:rsidR="00B12FAF" w:rsidRPr="00127122">
        <w:rPr>
          <w:sz w:val="24"/>
          <w:szCs w:val="24"/>
        </w:rPr>
        <w:t xml:space="preserve"> 207</w:t>
      </w:r>
      <w:r w:rsidR="003826E1">
        <w:rPr>
          <w:sz w:val="24"/>
          <w:szCs w:val="24"/>
        </w:rPr>
        <w:t xml:space="preserve"> and</w:t>
      </w:r>
      <w:r w:rsidR="00B12FAF" w:rsidRPr="00127122">
        <w:rPr>
          <w:sz w:val="24"/>
          <w:szCs w:val="24"/>
        </w:rPr>
        <w:t xml:space="preserve"> 130 gene profiles</w:t>
      </w:r>
      <w:r w:rsidR="003826E1">
        <w:rPr>
          <w:sz w:val="24"/>
          <w:szCs w:val="24"/>
        </w:rPr>
        <w:t xml:space="preserve"> categorized to each respectively</w:t>
      </w:r>
      <w:r w:rsidR="000832A6">
        <w:rPr>
          <w:sz w:val="24"/>
          <w:szCs w:val="24"/>
        </w:rPr>
        <w:t xml:space="preserve"> </w:t>
      </w:r>
      <w:r w:rsidR="00B12FAF" w:rsidRPr="00127122">
        <w:rPr>
          <w:sz w:val="24"/>
          <w:szCs w:val="24"/>
        </w:rPr>
        <w:t xml:space="preserve">with </w:t>
      </w:r>
      <w:r w:rsidR="000832A6">
        <w:rPr>
          <w:sz w:val="24"/>
          <w:szCs w:val="24"/>
        </w:rPr>
        <w:t>an</w:t>
      </w:r>
      <w:r w:rsidR="000832A6" w:rsidRPr="00127122">
        <w:rPr>
          <w:sz w:val="24"/>
          <w:szCs w:val="24"/>
        </w:rPr>
        <w:t xml:space="preserve"> </w:t>
      </w:r>
      <w:r w:rsidR="00B12FAF" w:rsidRPr="00127122">
        <w:rPr>
          <w:sz w:val="24"/>
          <w:szCs w:val="24"/>
        </w:rPr>
        <w:t xml:space="preserve">average sensitivity </w:t>
      </w:r>
      <w:r w:rsidR="000832A6">
        <w:rPr>
          <w:sz w:val="24"/>
          <w:szCs w:val="24"/>
        </w:rPr>
        <w:t>of</w:t>
      </w:r>
      <w:r w:rsidR="00B12FAF" w:rsidRPr="00127122">
        <w:rPr>
          <w:sz w:val="24"/>
          <w:szCs w:val="24"/>
        </w:rPr>
        <w:t xml:space="preserve"> 68% and </w:t>
      </w:r>
      <w:r w:rsidR="000832A6">
        <w:rPr>
          <w:sz w:val="24"/>
          <w:szCs w:val="24"/>
        </w:rPr>
        <w:t xml:space="preserve">average </w:t>
      </w:r>
      <w:r w:rsidR="00B12FAF" w:rsidRPr="00127122">
        <w:rPr>
          <w:sz w:val="24"/>
          <w:szCs w:val="24"/>
        </w:rPr>
        <w:t xml:space="preserve">specificity </w:t>
      </w:r>
      <w:r w:rsidR="000832A6">
        <w:rPr>
          <w:sz w:val="24"/>
          <w:szCs w:val="24"/>
        </w:rPr>
        <w:t>of</w:t>
      </w:r>
      <w:r w:rsidR="000832A6" w:rsidRPr="00127122">
        <w:rPr>
          <w:sz w:val="24"/>
          <w:szCs w:val="24"/>
        </w:rPr>
        <w:t xml:space="preserve"> </w:t>
      </w:r>
      <w:r w:rsidR="00B12FAF" w:rsidRPr="00127122">
        <w:rPr>
          <w:sz w:val="24"/>
          <w:szCs w:val="24"/>
        </w:rPr>
        <w:t>93%.</w:t>
      </w:r>
      <w:commentRangeEnd w:id="5"/>
      <w:r w:rsidR="00437F56">
        <w:rPr>
          <w:rStyle w:val="CommentReference"/>
        </w:rPr>
        <w:commentReference w:id="5"/>
      </w:r>
      <w:r w:rsidR="003F648B">
        <w:rPr>
          <w:sz w:val="24"/>
          <w:szCs w:val="24"/>
        </w:rPr>
        <w:t xml:space="preserve">  Heat map representation of the normalized data shows good overall categorization of the profiles to their respective patterns (left color bar in Figure 5 B).  However, the right color bar </w:t>
      </w:r>
      <w:proofErr w:type="spellStart"/>
      <w:r w:rsidR="003F648B">
        <w:rPr>
          <w:sz w:val="24"/>
          <w:szCs w:val="24"/>
        </w:rPr>
        <w:t>revelas</w:t>
      </w:r>
      <w:proofErr w:type="spellEnd"/>
      <w:r w:rsidR="003F648B">
        <w:rPr>
          <w:sz w:val="24"/>
          <w:szCs w:val="24"/>
        </w:rPr>
        <w:t xml:space="preserve"> that for all patterns except B, there are some assignments of profiles to other </w:t>
      </w:r>
      <w:proofErr w:type="spellStart"/>
      <w:r w:rsidR="003F648B">
        <w:rPr>
          <w:sz w:val="24"/>
          <w:szCs w:val="24"/>
        </w:rPr>
        <w:t>pattrns</w:t>
      </w:r>
      <w:proofErr w:type="spellEnd"/>
      <w:r w:rsidR="003F648B">
        <w:rPr>
          <w:sz w:val="24"/>
          <w:szCs w:val="24"/>
        </w:rPr>
        <w:t xml:space="preserve"> that the one originally simulated to.  This is expected, and reflected in the 68% sensitivity, since variation is introduced into the data by simulating the dispersion parameter from the normal breast tissue samples.  </w:t>
      </w:r>
      <w:r w:rsidR="00C17840">
        <w:rPr>
          <w:sz w:val="24"/>
          <w:szCs w:val="24"/>
        </w:rPr>
        <w:t>Despite that, the distribution of the samples by PCA on the categorized genes from the five patterns indicates very good separation.</w:t>
      </w:r>
      <w:r w:rsidR="0098338D">
        <w:rPr>
          <w:sz w:val="24"/>
          <w:szCs w:val="24"/>
        </w:rPr>
        <w:t xml:space="preserve">  </w:t>
      </w:r>
      <w:commentRangeStart w:id="6"/>
      <w:r w:rsidR="0098338D">
        <w:rPr>
          <w:sz w:val="24"/>
          <w:szCs w:val="24"/>
        </w:rPr>
        <w:t>EPIG extracted the patterns with sensitivity = XXX and specificity = YYYY.  This is due to the fact that it extracted some noisy genes from Group F.</w:t>
      </w:r>
      <w:r w:rsidR="003F648B">
        <w:rPr>
          <w:sz w:val="24"/>
          <w:szCs w:val="24"/>
        </w:rPr>
        <w:t xml:space="preserve"> </w:t>
      </w:r>
      <w:commentRangeEnd w:id="6"/>
      <w:r w:rsidR="00355577">
        <w:rPr>
          <w:rStyle w:val="CommentReference"/>
        </w:rPr>
        <w:commentReference w:id="6"/>
      </w:r>
      <w:r w:rsidR="003F648B">
        <w:rPr>
          <w:sz w:val="24"/>
          <w:szCs w:val="24"/>
        </w:rPr>
        <w:t xml:space="preserve">  </w:t>
      </w:r>
    </w:p>
    <w:p w14:paraId="7E7128D5" w14:textId="77777777" w:rsidR="007B369A" w:rsidRPr="00710A18" w:rsidRDefault="007B369A" w:rsidP="007B369A">
      <w:pPr>
        <w:spacing w:line="480" w:lineRule="auto"/>
        <w:rPr>
          <w:b/>
          <w:sz w:val="24"/>
          <w:szCs w:val="24"/>
        </w:rPr>
      </w:pPr>
      <w:r w:rsidRPr="00710A18">
        <w:rPr>
          <w:b/>
          <w:sz w:val="24"/>
          <w:szCs w:val="24"/>
        </w:rPr>
        <w:t>EPIG-</w:t>
      </w:r>
      <w:proofErr w:type="spellStart"/>
      <w:r w:rsidRPr="00710A18">
        <w:rPr>
          <w:b/>
          <w:sz w:val="24"/>
          <w:szCs w:val="24"/>
        </w:rPr>
        <w:t>Seq</w:t>
      </w:r>
      <w:proofErr w:type="spellEnd"/>
      <w:r w:rsidRPr="00710A18">
        <w:rPr>
          <w:b/>
          <w:sz w:val="24"/>
          <w:szCs w:val="24"/>
        </w:rPr>
        <w:t xml:space="preserve"> </w:t>
      </w:r>
      <w:r>
        <w:rPr>
          <w:b/>
          <w:sz w:val="24"/>
          <w:szCs w:val="24"/>
        </w:rPr>
        <w:t>analysis of real data</w:t>
      </w:r>
    </w:p>
    <w:p w14:paraId="56386AE3" w14:textId="77777777" w:rsidR="007B369A" w:rsidRPr="00710A18" w:rsidRDefault="007B369A" w:rsidP="007B369A">
      <w:pPr>
        <w:spacing w:line="480" w:lineRule="auto"/>
        <w:rPr>
          <w:sz w:val="24"/>
          <w:szCs w:val="24"/>
        </w:rPr>
      </w:pPr>
      <w:r>
        <w:rPr>
          <w:sz w:val="24"/>
          <w:szCs w:val="24"/>
        </w:rPr>
        <w:t>To evaluate how EPIG-</w:t>
      </w:r>
      <w:proofErr w:type="spellStart"/>
      <w:r>
        <w:rPr>
          <w:sz w:val="24"/>
          <w:szCs w:val="24"/>
        </w:rPr>
        <w:t>Seq</w:t>
      </w:r>
      <w:proofErr w:type="spellEnd"/>
      <w:r>
        <w:rPr>
          <w:sz w:val="24"/>
          <w:szCs w:val="24"/>
        </w:rPr>
        <w:t xml:space="preserve"> performed on real but samples data</w:t>
      </w:r>
      <w:r w:rsidRPr="00710A18">
        <w:rPr>
          <w:sz w:val="24"/>
          <w:szCs w:val="24"/>
        </w:rPr>
        <w:t xml:space="preserve">, we applied the </w:t>
      </w:r>
      <w:r>
        <w:rPr>
          <w:sz w:val="24"/>
          <w:szCs w:val="24"/>
        </w:rPr>
        <w:t>analyzed some of the</w:t>
      </w:r>
      <w:r w:rsidRPr="00710A18">
        <w:rPr>
          <w:sz w:val="24"/>
          <w:szCs w:val="24"/>
        </w:rPr>
        <w:t xml:space="preserve"> TCGA breast cancer RNA-</w:t>
      </w:r>
      <w:proofErr w:type="spellStart"/>
      <w:r w:rsidRPr="00710A18">
        <w:rPr>
          <w:sz w:val="24"/>
          <w:szCs w:val="24"/>
        </w:rPr>
        <w:t>seq</w:t>
      </w:r>
      <w:proofErr w:type="spellEnd"/>
      <w:r w:rsidRPr="00710A18">
        <w:rPr>
          <w:sz w:val="24"/>
          <w:szCs w:val="24"/>
        </w:rPr>
        <w:t xml:space="preserve"> data. </w:t>
      </w:r>
      <w:r>
        <w:rPr>
          <w:sz w:val="24"/>
          <w:szCs w:val="24"/>
        </w:rPr>
        <w:t>W</w:t>
      </w:r>
      <w:r w:rsidRPr="00710A18">
        <w:rPr>
          <w:sz w:val="24"/>
          <w:szCs w:val="24"/>
        </w:rPr>
        <w:t xml:space="preserve">e randomly selected 10 lanes for each “subtype” </w:t>
      </w:r>
      <w:r w:rsidRPr="00710A18">
        <w:rPr>
          <w:sz w:val="24"/>
          <w:szCs w:val="24"/>
        </w:rPr>
        <w:fldChar w:fldCharType="begin">
          <w:fldData xml:space="preserve">PEVuZE5vdGU+PENpdGU+PEF1dGhvcj5QZXJvdTwvQXV0aG9yPjxZZWFyPjIwMDA8L1llYXI+PFJl
Y051bT4xMTg8L1JlY051bT48RGlzcGxheVRleHQ+WzExXTwvRGlzcGxheVRleHQ+PHJlY29yZD48
cmVjLW51bWJlcj4xMTg8L3JlYy1udW1iZXI+PGZvcmVpZ24ta2V5cz48a2V5IGFwcD0iRU4iIGRi
LWlkPSJzMjAwZXQwZjJwendlZGVyZTV2dnJhYTlyOWRwZnZwdHgwejUiIHRpbWVzdGFtcD0iMTQz
NzY2MDk1NiI+MTE4PC9rZXk+PC9mb3JlaWduLWtleXM+PHJlZi10eXBlIG5hbWU9IkpvdXJuYWwg
QXJ0aWNsZSI+MTc8L3JlZi10eXBlPjxjb250cmlidXRvcnM+PGF1dGhvcnM+PGF1dGhvcj5QZXJv
dSwgQy4gTS48L2F1dGhvcj48YXV0aG9yPlNvcmxpZSwgVC48L2F1dGhvcj48YXV0aG9yPkVpc2Vu
LCBNLiBCLjwvYXV0aG9yPjxhdXRob3I+dmFuIGRlIFJpam4sIE0uPC9hdXRob3I+PGF1dGhvcj5K
ZWZmcmV5LCBTLiBTLjwvYXV0aG9yPjxhdXRob3I+UmVlcywgQy4gQS48L2F1dGhvcj48YXV0aG9y
PlBvbGxhY2ssIEouIFIuPC9hdXRob3I+PGF1dGhvcj5Sb3NzLCBELiBULjwvYXV0aG9yPjxhdXRo
b3I+Sm9obnNlbiwgSC48L2F1dGhvcj48YXV0aG9yPkFrc2xlbiwgTC4gQS48L2F1dGhvcj48YXV0
aG9yPkZsdWdlLCBPLjwvYXV0aG9yPjxhdXRob3I+UGVyZ2FtZW5zY2hpa292LCBBLjwvYXV0aG9y
PjxhdXRob3I+V2lsbGlhbXMsIEMuPC9hdXRob3I+PGF1dGhvcj5aaHUsIFMuIFguPC9hdXRob3I+
PGF1dGhvcj5Mb25uaW5nLCBQLiBFLjwvYXV0aG9yPjxhdXRob3I+Qm9ycmVzZW4tRGFsZSwgQS4g
TC48L2F1dGhvcj48YXV0aG9yPkJyb3duLCBQLiBPLjwvYXV0aG9yPjxhdXRob3I+Qm90c3RlaW4s
IEQuPC9hdXRob3I+PC9hdXRob3JzPjwvY29udHJpYnV0b3JzPjxhdXRoLWFkZHJlc3M+RGVwYXJ0
bWVudCBvZiBHZW5ldGljcywgU3RhbmZvcmQgVW5pdmVyc2l0eSBTY2hvb2wgb2YgTWVkaWNpbmUs
IENhbGlmb3JuaWEgOTQzMDUsIFVTQS48L2F1dGgtYWRkcmVzcz48dGl0bGVzPjx0aXRsZT5Nb2xl
Y3VsYXIgcG9ydHJhaXRzIG9mIGh1bWFuIGJyZWFzdCB0dW1vdXJzPC90aXRsZT48c2Vjb25kYXJ5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b2RpY2FsPjxwYWdlcz43NDctNTI8L3BhZ2VzPjx2b2x1bWU+NDA2PC92b2x1bWU+PG51bWJlcj42
Nzk3PC9udW1iZXI+PGtleXdvcmRzPjxrZXl3b3JkPkJyZWFzdCBOZW9wbGFzbXMvKmdlbmV0aWNz
PC9rZXl3b3JkPjxrZXl3b3JkPkROQSwgTmVvcGxhc208L2tleXdvcmQ+PGtleXdvcmQ+RmVtYWxl
PC9rZXl3b3JkPjxrZXl3b3JkPkdlbmUgRXhwcmVzc2lvbjwva2V5d29yZD48a2V5d29yZD5HZW5l
IEV4cHJlc3Npb24gUHJvZmlsaW5nPC9rZXl3b3JkPjxrZXl3b3JkPkdlbmVzLCBlcmJCLTI8L2tl
eXdvcmQ+PGtleXdvcmQ+SHVtYW5zPC9rZXl3b3JkPjxrZXl3b3JkPk9saWdvbnVjbGVvdGlkZSBB
cnJheSBTZXF1ZW5jZSBBbmFseXNpczwva2V5d29yZD48a2V5d29yZD5QaGVub3R5cGU8L2tleXdv
cmQ+PGtleXdvcmQ+VHVtb3IgQ2VsbHMsIEN1bHR1cmVkPC9rZXl3b3JkPjwva2V5d29yZHM+PGRh
dGVzPjx5ZWFyPjIwMDA8L3llYXI+PHB1Yi1kYXRlcz48ZGF0ZT5BdWcgMTc8L2RhdGU+PC9wdWIt
ZGF0ZXM+PC9kYXRlcz48aXNibj4wMDI4LTA4MzYgKFByaW50KSYjeEQ7MDAyOC0wODM2IChMaW5r
aW5nKTwvaXNibj48YWNjZXNzaW9uLW51bT4xMDk2MzYwMjwvYWNjZXNzaW9uLW51bT48dXJscz48
cmVsYXRlZC11cmxzPjx1cmw+aHR0cDovL3d3dy5uY2JpLm5sbS5uaWguZ292L3B1Ym1lZC8xMDk2
MzYwMjwvdXJsPjwvcmVsYXRlZC11cmxzPjwvdXJscz48ZWxlY3Ryb25pYy1yZXNvdXJjZS1udW0+
MTAuMTAzOC8zNTAyMTA5MzwvZWxlY3Ryb25pYy1yZXNvdXJjZS1udW0+PC9yZWNvcmQ+PC9DaXRl
PjwvRW5kTm90ZT5=
</w:fldData>
        </w:fldChar>
      </w:r>
      <w:r w:rsidRPr="00710A18">
        <w:rPr>
          <w:sz w:val="24"/>
          <w:szCs w:val="24"/>
        </w:rPr>
        <w:instrText xml:space="preserve"> ADDIN EN.CITE </w:instrText>
      </w:r>
      <w:r w:rsidRPr="00710A18">
        <w:rPr>
          <w:sz w:val="24"/>
          <w:szCs w:val="24"/>
        </w:rPr>
        <w:fldChar w:fldCharType="begin">
          <w:fldData xml:space="preserve">PEVuZE5vdGU+PENpdGU+PEF1dGhvcj5QZXJvdTwvQXV0aG9yPjxZZWFyPjIwMDA8L1llYXI+PFJl
Y051bT4xMTg8L1JlY051bT48RGlzcGxheVRleHQ+WzExXTwvRGlzcGxheVRleHQ+PHJlY29yZD48
cmVjLW51bWJlcj4xMTg8L3JlYy1udW1iZXI+PGZvcmVpZ24ta2V5cz48a2V5IGFwcD0iRU4iIGRi
LWlkPSJzMjAwZXQwZjJwendlZGVyZTV2dnJhYTlyOWRwZnZwdHgwejUiIHRpbWVzdGFtcD0iMTQz
NzY2MDk1NiI+MTE4PC9rZXk+PC9mb3JlaWduLWtleXM+PHJlZi10eXBlIG5hbWU9IkpvdXJuYWwg
QXJ0aWNsZSI+MTc8L3JlZi10eXBlPjxjb250cmlidXRvcnM+PGF1dGhvcnM+PGF1dGhvcj5QZXJv
dSwgQy4gTS48L2F1dGhvcj48YXV0aG9yPlNvcmxpZSwgVC48L2F1dGhvcj48YXV0aG9yPkVpc2Vu
LCBNLiBCLjwvYXV0aG9yPjxhdXRob3I+dmFuIGRlIFJpam4sIE0uPC9hdXRob3I+PGF1dGhvcj5K
ZWZmcmV5LCBTLiBTLjwvYXV0aG9yPjxhdXRob3I+UmVlcywgQy4gQS48L2F1dGhvcj48YXV0aG9y
PlBvbGxhY2ssIEouIFIuPC9hdXRob3I+PGF1dGhvcj5Sb3NzLCBELiBULjwvYXV0aG9yPjxhdXRo
b3I+Sm9obnNlbiwgSC48L2F1dGhvcj48YXV0aG9yPkFrc2xlbiwgTC4gQS48L2F1dGhvcj48YXV0
aG9yPkZsdWdlLCBPLjwvYXV0aG9yPjxhdXRob3I+UGVyZ2FtZW5zY2hpa292LCBBLjwvYXV0aG9y
PjxhdXRob3I+V2lsbGlhbXMsIEMuPC9hdXRob3I+PGF1dGhvcj5aaHUsIFMuIFguPC9hdXRob3I+
PGF1dGhvcj5Mb25uaW5nLCBQLiBFLjwvYXV0aG9yPjxhdXRob3I+Qm9ycmVzZW4tRGFsZSwgQS4g
TC48L2F1dGhvcj48YXV0aG9yPkJyb3duLCBQLiBPLjwvYXV0aG9yPjxhdXRob3I+Qm90c3RlaW4s
IEQuPC9hdXRob3I+PC9hdXRob3JzPjwvY29udHJpYnV0b3JzPjxhdXRoLWFkZHJlc3M+RGVwYXJ0
bWVudCBvZiBHZW5ldGljcywgU3RhbmZvcmQgVW5pdmVyc2l0eSBTY2hvb2wgb2YgTWVkaWNpbmUs
IENhbGlmb3JuaWEgOTQzMDUsIFVTQS48L2F1dGgtYWRkcmVzcz48dGl0bGVzPjx0aXRsZT5Nb2xl
Y3VsYXIgcG9ydHJhaXRzIG9mIGh1bWFuIGJyZWFzdCB0dW1vdXJzPC90aXRsZT48c2Vjb25kYXJ5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b2RpY2FsPjxwYWdlcz43NDctNTI8L3BhZ2VzPjx2b2x1bWU+NDA2PC92b2x1bWU+PG51bWJlcj42
Nzk3PC9udW1iZXI+PGtleXdvcmRzPjxrZXl3b3JkPkJyZWFzdCBOZW9wbGFzbXMvKmdlbmV0aWNz
PC9rZXl3b3JkPjxrZXl3b3JkPkROQSwgTmVvcGxhc208L2tleXdvcmQ+PGtleXdvcmQ+RmVtYWxl
PC9rZXl3b3JkPjxrZXl3b3JkPkdlbmUgRXhwcmVzc2lvbjwva2V5d29yZD48a2V5d29yZD5HZW5l
IEV4cHJlc3Npb24gUHJvZmlsaW5nPC9rZXl3b3JkPjxrZXl3b3JkPkdlbmVzLCBlcmJCLTI8L2tl
eXdvcmQ+PGtleXdvcmQ+SHVtYW5zPC9rZXl3b3JkPjxrZXl3b3JkPk9saWdvbnVjbGVvdGlkZSBB
cnJheSBTZXF1ZW5jZSBBbmFseXNpczwva2V5d29yZD48a2V5d29yZD5QaGVub3R5cGU8L2tleXdv
cmQ+PGtleXdvcmQ+VHVtb3IgQ2VsbHMsIEN1bHR1cmVkPC9rZXl3b3JkPjwva2V5d29yZHM+PGRh
dGVzPjx5ZWFyPjIwMDA8L3llYXI+PHB1Yi1kYXRlcz48ZGF0ZT5BdWcgMTc8L2RhdGU+PC9wdWIt
ZGF0ZXM+PC9kYXRlcz48aXNibj4wMDI4LTA4MzYgKFByaW50KSYjeEQ7MDAyOC0wODM2IChMaW5r
aW5nKTwvaXNibj48YWNjZXNzaW9uLW51bT4xMDk2MzYwMjwvYWNjZXNzaW9uLW51bT48dXJscz48
cmVsYXRlZC11cmxzPjx1cmw+aHR0cDovL3d3dy5uY2JpLm5sbS5uaWguZ292L3B1Ym1lZC8xMDk2
MzYwMjwvdXJsPjwvcmVsYXRlZC11cmxzPjwvdXJscz48ZWxlY3Ryb25pYy1yZXNvdXJjZS1udW0+
MTAuMTAzOC8zNTAyMTA5MzwvZWxlY3Ryb25pYy1yZXNvdXJjZS1udW0+PC9yZWNvcmQ+PC9DaXRl
PjwvRW5kTm90ZT5=
</w:fldData>
        </w:fldChar>
      </w:r>
      <w:r w:rsidRPr="00710A18">
        <w:rPr>
          <w:sz w:val="24"/>
          <w:szCs w:val="24"/>
        </w:rPr>
        <w:instrText xml:space="preserve"> ADDIN EN.CITE.DATA </w:instrText>
      </w:r>
      <w:r w:rsidRPr="00710A18">
        <w:rPr>
          <w:sz w:val="24"/>
          <w:szCs w:val="24"/>
        </w:rPr>
      </w:r>
      <w:r w:rsidRPr="00710A18">
        <w:rPr>
          <w:sz w:val="24"/>
          <w:szCs w:val="24"/>
        </w:rPr>
        <w:fldChar w:fldCharType="end"/>
      </w:r>
      <w:r w:rsidRPr="00710A18">
        <w:rPr>
          <w:sz w:val="24"/>
          <w:szCs w:val="24"/>
        </w:rPr>
      </w:r>
      <w:r w:rsidRPr="00710A18">
        <w:rPr>
          <w:sz w:val="24"/>
          <w:szCs w:val="24"/>
        </w:rPr>
        <w:fldChar w:fldCharType="separate"/>
      </w:r>
      <w:r w:rsidRPr="00710A18">
        <w:rPr>
          <w:noProof/>
          <w:sz w:val="24"/>
          <w:szCs w:val="24"/>
        </w:rPr>
        <w:t>[</w:t>
      </w:r>
      <w:hyperlink w:anchor="_ENREF_11" w:tooltip="Perou, 2000 #118" w:history="1">
        <w:r w:rsidRPr="00710A18">
          <w:rPr>
            <w:noProof/>
            <w:sz w:val="24"/>
            <w:szCs w:val="24"/>
          </w:rPr>
          <w:t>11</w:t>
        </w:r>
      </w:hyperlink>
      <w:r w:rsidRPr="00710A18">
        <w:rPr>
          <w:noProof/>
          <w:sz w:val="24"/>
          <w:szCs w:val="24"/>
        </w:rPr>
        <w:t>]</w:t>
      </w:r>
      <w:r w:rsidRPr="00710A18">
        <w:rPr>
          <w:sz w:val="24"/>
          <w:szCs w:val="24"/>
        </w:rPr>
        <w:fldChar w:fldCharType="end"/>
      </w:r>
      <w:r w:rsidRPr="00710A18">
        <w:rPr>
          <w:sz w:val="24"/>
          <w:szCs w:val="24"/>
        </w:rPr>
        <w:t xml:space="preserve"> and </w:t>
      </w:r>
      <w:r>
        <w:rPr>
          <w:sz w:val="24"/>
          <w:szCs w:val="24"/>
        </w:rPr>
        <w:t>constructed</w:t>
      </w:r>
      <w:r w:rsidRPr="00710A18">
        <w:rPr>
          <w:sz w:val="24"/>
          <w:szCs w:val="24"/>
        </w:rPr>
        <w:t xml:space="preserve"> balanced data of </w:t>
      </w:r>
      <w:r>
        <w:rPr>
          <w:sz w:val="24"/>
          <w:szCs w:val="24"/>
        </w:rPr>
        <w:t xml:space="preserve">the </w:t>
      </w:r>
      <w:r w:rsidRPr="00710A18">
        <w:rPr>
          <w:sz w:val="24"/>
          <w:szCs w:val="24"/>
        </w:rPr>
        <w:t xml:space="preserve">four </w:t>
      </w:r>
      <w:r>
        <w:rPr>
          <w:sz w:val="24"/>
          <w:szCs w:val="24"/>
        </w:rPr>
        <w:t>breast cancer</w:t>
      </w:r>
      <w:r w:rsidRPr="00710A18">
        <w:rPr>
          <w:sz w:val="24"/>
          <w:szCs w:val="24"/>
        </w:rPr>
        <w:t xml:space="preserve"> subtypes plus </w:t>
      </w:r>
      <w:r>
        <w:rPr>
          <w:sz w:val="24"/>
          <w:szCs w:val="24"/>
        </w:rPr>
        <w:t xml:space="preserve">normal breast tissue as a </w:t>
      </w:r>
      <w:r w:rsidRPr="00710A18">
        <w:rPr>
          <w:sz w:val="24"/>
          <w:szCs w:val="24"/>
        </w:rPr>
        <w:t xml:space="preserve">control.  </w:t>
      </w:r>
      <w:r>
        <w:rPr>
          <w:sz w:val="24"/>
          <w:szCs w:val="24"/>
        </w:rPr>
        <w:t xml:space="preserve">Using XXXX parameter settings, </w:t>
      </w:r>
      <w:r w:rsidRPr="00710A18">
        <w:rPr>
          <w:sz w:val="24"/>
          <w:szCs w:val="24"/>
        </w:rPr>
        <w:t>EPIG-</w:t>
      </w:r>
      <w:proofErr w:type="spellStart"/>
      <w:r w:rsidRPr="00710A18">
        <w:rPr>
          <w:sz w:val="24"/>
          <w:szCs w:val="24"/>
        </w:rPr>
        <w:t>seq</w:t>
      </w:r>
      <w:proofErr w:type="spellEnd"/>
      <w:r w:rsidRPr="00710A18">
        <w:rPr>
          <w:sz w:val="24"/>
          <w:szCs w:val="24"/>
        </w:rPr>
        <w:t xml:space="preserve"> </w:t>
      </w:r>
      <w:r>
        <w:rPr>
          <w:sz w:val="24"/>
          <w:szCs w:val="24"/>
        </w:rPr>
        <w:t xml:space="preserve">extracted 4 </w:t>
      </w:r>
      <w:proofErr w:type="gramStart"/>
      <w:r>
        <w:rPr>
          <w:sz w:val="24"/>
          <w:szCs w:val="24"/>
        </w:rPr>
        <w:t xml:space="preserve">patterns </w:t>
      </w:r>
      <w:r w:rsidRPr="00710A18">
        <w:rPr>
          <w:sz w:val="24"/>
          <w:szCs w:val="24"/>
        </w:rPr>
        <w:t xml:space="preserve"> </w:t>
      </w:r>
      <w:r>
        <w:rPr>
          <w:sz w:val="24"/>
          <w:szCs w:val="24"/>
        </w:rPr>
        <w:t>4</w:t>
      </w:r>
      <w:proofErr w:type="gramEnd"/>
      <w:r>
        <w:rPr>
          <w:sz w:val="24"/>
          <w:szCs w:val="24"/>
        </w:rPr>
        <w:t xml:space="preserve"> or six patterns from either of the TGCA sampled data sets with between 192 and 344 genes in total per sampled set  </w:t>
      </w:r>
      <w:r w:rsidRPr="00710A18">
        <w:rPr>
          <w:sz w:val="24"/>
          <w:szCs w:val="24"/>
        </w:rPr>
        <w:t>(</w:t>
      </w:r>
      <w:r>
        <w:rPr>
          <w:sz w:val="24"/>
          <w:szCs w:val="24"/>
        </w:rPr>
        <w:t>Table 4 and S</w:t>
      </w:r>
      <w:r w:rsidRPr="00710A18">
        <w:rPr>
          <w:sz w:val="24"/>
          <w:szCs w:val="24"/>
        </w:rPr>
        <w:t xml:space="preserve">upplemental </w:t>
      </w:r>
      <w:r>
        <w:rPr>
          <w:sz w:val="24"/>
          <w:szCs w:val="24"/>
        </w:rPr>
        <w:t>F</w:t>
      </w:r>
      <w:r w:rsidRPr="00710A18">
        <w:rPr>
          <w:sz w:val="24"/>
          <w:szCs w:val="24"/>
        </w:rPr>
        <w:t>igure</w:t>
      </w:r>
      <w:r>
        <w:rPr>
          <w:sz w:val="24"/>
          <w:szCs w:val="24"/>
        </w:rPr>
        <w:t>s</w:t>
      </w:r>
      <w:r w:rsidRPr="00710A18">
        <w:rPr>
          <w:sz w:val="24"/>
          <w:szCs w:val="24"/>
        </w:rPr>
        <w:t xml:space="preserve"> </w:t>
      </w:r>
      <w:r>
        <w:rPr>
          <w:sz w:val="24"/>
          <w:szCs w:val="24"/>
        </w:rPr>
        <w:t>1-4</w:t>
      </w:r>
      <w:r w:rsidRPr="00710A18">
        <w:rPr>
          <w:sz w:val="24"/>
          <w:szCs w:val="24"/>
        </w:rPr>
        <w:t xml:space="preserve">). </w:t>
      </w:r>
      <w:r>
        <w:rPr>
          <w:sz w:val="24"/>
          <w:szCs w:val="24"/>
        </w:rPr>
        <w:t xml:space="preserve">  The general silhouette of the genes in the patterns reveal that they are relatively tight and separated well with a pattern extracted from sample 4 having the maximum silhouette (Table 4 and Supplemental Figures 5-8).  </w:t>
      </w:r>
      <w:r w:rsidRPr="00710A18">
        <w:rPr>
          <w:sz w:val="24"/>
          <w:szCs w:val="24"/>
        </w:rPr>
        <w:t xml:space="preserve">Since the datasets were randomly selected from the pool, there were known and unknown factors </w:t>
      </w:r>
      <w:r w:rsidRPr="00710A18">
        <w:rPr>
          <w:sz w:val="24"/>
          <w:szCs w:val="24"/>
        </w:rPr>
        <w:lastRenderedPageBreak/>
        <w:t xml:space="preserve">that could introduce noises into the results. We adopted </w:t>
      </w:r>
      <w:r>
        <w:rPr>
          <w:sz w:val="24"/>
          <w:szCs w:val="24"/>
        </w:rPr>
        <w:t>the adjusted mutual information (</w:t>
      </w:r>
      <w:r w:rsidRPr="00710A18">
        <w:rPr>
          <w:sz w:val="24"/>
          <w:szCs w:val="24"/>
        </w:rPr>
        <w:t>AMI</w:t>
      </w:r>
      <w:r>
        <w:rPr>
          <w:sz w:val="24"/>
          <w:szCs w:val="24"/>
        </w:rPr>
        <w:t>) criterion</w:t>
      </w:r>
      <w:r w:rsidRPr="00710A18">
        <w:rPr>
          <w:sz w:val="24"/>
          <w:szCs w:val="24"/>
        </w:rPr>
        <w:t xml:space="preserve"> to assess the </w:t>
      </w:r>
      <w:r>
        <w:rPr>
          <w:sz w:val="24"/>
          <w:szCs w:val="24"/>
        </w:rPr>
        <w:t>agreement</w:t>
      </w:r>
      <w:r w:rsidRPr="00710A18">
        <w:rPr>
          <w:sz w:val="24"/>
          <w:szCs w:val="24"/>
        </w:rPr>
        <w:t xml:space="preserve"> between the clustering results. From the clustering comparison (</w:t>
      </w:r>
      <w:r>
        <w:rPr>
          <w:sz w:val="24"/>
          <w:szCs w:val="24"/>
        </w:rPr>
        <w:t>T</w:t>
      </w:r>
      <w:r w:rsidRPr="00710A18">
        <w:rPr>
          <w:sz w:val="24"/>
          <w:szCs w:val="24"/>
        </w:rPr>
        <w:t xml:space="preserve">able </w:t>
      </w:r>
      <w:r>
        <w:rPr>
          <w:sz w:val="24"/>
          <w:szCs w:val="24"/>
        </w:rPr>
        <w:t>5</w:t>
      </w:r>
      <w:r w:rsidRPr="00710A18">
        <w:rPr>
          <w:sz w:val="24"/>
          <w:szCs w:val="24"/>
        </w:rPr>
        <w:t xml:space="preserve">), </w:t>
      </w:r>
      <w:r>
        <w:rPr>
          <w:sz w:val="24"/>
          <w:szCs w:val="24"/>
        </w:rPr>
        <w:t>good</w:t>
      </w:r>
      <w:r w:rsidRPr="00710A18">
        <w:rPr>
          <w:sz w:val="24"/>
          <w:szCs w:val="24"/>
        </w:rPr>
        <w:t xml:space="preserve"> AMI </w:t>
      </w:r>
      <w:r>
        <w:rPr>
          <w:sz w:val="24"/>
          <w:szCs w:val="24"/>
        </w:rPr>
        <w:t>agreement was</w:t>
      </w:r>
      <w:r w:rsidRPr="00710A18">
        <w:rPr>
          <w:sz w:val="24"/>
          <w:szCs w:val="24"/>
        </w:rPr>
        <w:t xml:space="preserve"> observed, </w:t>
      </w:r>
      <w:r>
        <w:rPr>
          <w:sz w:val="24"/>
          <w:szCs w:val="24"/>
        </w:rPr>
        <w:t>al</w:t>
      </w:r>
      <w:r w:rsidRPr="00710A18">
        <w:rPr>
          <w:sz w:val="24"/>
          <w:szCs w:val="24"/>
        </w:rPr>
        <w:t>though comparisons between dataset</w:t>
      </w:r>
      <w:r>
        <w:rPr>
          <w:sz w:val="24"/>
          <w:szCs w:val="24"/>
        </w:rPr>
        <w:t xml:space="preserve"> </w:t>
      </w:r>
      <w:r w:rsidRPr="00710A18">
        <w:rPr>
          <w:sz w:val="24"/>
          <w:szCs w:val="24"/>
        </w:rPr>
        <w:t>1 and dataset</w:t>
      </w:r>
      <w:r>
        <w:rPr>
          <w:sz w:val="24"/>
          <w:szCs w:val="24"/>
        </w:rPr>
        <w:t xml:space="preserve"> </w:t>
      </w:r>
      <w:proofErr w:type="gramStart"/>
      <w:r w:rsidRPr="00710A18">
        <w:rPr>
          <w:sz w:val="24"/>
          <w:szCs w:val="24"/>
        </w:rPr>
        <w:t>3,</w:t>
      </w:r>
      <w:proofErr w:type="gramEnd"/>
      <w:r w:rsidRPr="00710A18">
        <w:rPr>
          <w:sz w:val="24"/>
          <w:szCs w:val="24"/>
        </w:rPr>
        <w:t xml:space="preserve"> </w:t>
      </w:r>
      <w:r>
        <w:rPr>
          <w:sz w:val="24"/>
          <w:szCs w:val="24"/>
        </w:rPr>
        <w:t xml:space="preserve">and </w:t>
      </w:r>
      <w:r w:rsidRPr="00710A18">
        <w:rPr>
          <w:sz w:val="24"/>
          <w:szCs w:val="24"/>
        </w:rPr>
        <w:t>between dataset</w:t>
      </w:r>
      <w:r>
        <w:rPr>
          <w:sz w:val="24"/>
          <w:szCs w:val="24"/>
        </w:rPr>
        <w:t xml:space="preserve"> </w:t>
      </w:r>
      <w:r w:rsidRPr="00710A18">
        <w:rPr>
          <w:sz w:val="24"/>
          <w:szCs w:val="24"/>
        </w:rPr>
        <w:t>2 and dataset</w:t>
      </w:r>
      <w:r>
        <w:rPr>
          <w:sz w:val="24"/>
          <w:szCs w:val="24"/>
        </w:rPr>
        <w:t xml:space="preserve"> </w:t>
      </w:r>
      <w:r w:rsidRPr="00710A18">
        <w:rPr>
          <w:sz w:val="24"/>
          <w:szCs w:val="24"/>
        </w:rPr>
        <w:t xml:space="preserve">3 </w:t>
      </w:r>
      <w:r>
        <w:rPr>
          <w:sz w:val="24"/>
          <w:szCs w:val="24"/>
        </w:rPr>
        <w:t xml:space="preserve">yielded low </w:t>
      </w:r>
      <w:r w:rsidRPr="00710A18">
        <w:rPr>
          <w:sz w:val="24"/>
          <w:szCs w:val="24"/>
        </w:rPr>
        <w:t>score</w:t>
      </w:r>
      <w:r>
        <w:rPr>
          <w:sz w:val="24"/>
          <w:szCs w:val="24"/>
        </w:rPr>
        <w:t>s of</w:t>
      </w:r>
      <w:r w:rsidRPr="00710A18">
        <w:rPr>
          <w:sz w:val="24"/>
          <w:szCs w:val="24"/>
        </w:rPr>
        <w:t xml:space="preserve"> 0.464 and 0.461 respectively.</w:t>
      </w:r>
      <w:r>
        <w:rPr>
          <w:sz w:val="24"/>
          <w:szCs w:val="24"/>
        </w:rPr>
        <w:t xml:space="preserve">  </w:t>
      </w:r>
      <w:proofErr w:type="gramStart"/>
      <w:r>
        <w:rPr>
          <w:sz w:val="24"/>
          <w:szCs w:val="24"/>
        </w:rPr>
        <w:t>This points</w:t>
      </w:r>
      <w:proofErr w:type="gramEnd"/>
      <w:r>
        <w:rPr>
          <w:sz w:val="24"/>
          <w:szCs w:val="24"/>
        </w:rPr>
        <w:t xml:space="preserve"> to possibly sampled data set 3 being somewhat of an outlier.</w:t>
      </w:r>
      <w:r w:rsidRPr="00710A18">
        <w:rPr>
          <w:sz w:val="24"/>
          <w:szCs w:val="24"/>
        </w:rPr>
        <w:t xml:space="preserve"> </w:t>
      </w:r>
    </w:p>
    <w:p w14:paraId="5C2B2682" w14:textId="77777777" w:rsidR="007B369A" w:rsidRPr="00127122" w:rsidRDefault="007B369A" w:rsidP="000828A4">
      <w:pPr>
        <w:spacing w:line="480" w:lineRule="auto"/>
        <w:rPr>
          <w:sz w:val="24"/>
          <w:szCs w:val="24"/>
        </w:rPr>
      </w:pPr>
    </w:p>
    <w:p w14:paraId="483DE741" w14:textId="6E9DE29D" w:rsidR="00384D6D" w:rsidRPr="00127122" w:rsidRDefault="000016D8" w:rsidP="000828A4">
      <w:pPr>
        <w:spacing w:line="480" w:lineRule="auto"/>
        <w:rPr>
          <w:b/>
          <w:sz w:val="24"/>
          <w:szCs w:val="24"/>
        </w:rPr>
      </w:pPr>
      <w:commentRangeStart w:id="7"/>
      <w:r w:rsidRPr="00127122">
        <w:rPr>
          <w:b/>
          <w:sz w:val="24"/>
          <w:szCs w:val="24"/>
        </w:rPr>
        <w:t>Comparin</w:t>
      </w:r>
      <w:r w:rsidR="00EE5A1D" w:rsidRPr="00127122">
        <w:rPr>
          <w:b/>
          <w:sz w:val="24"/>
          <w:szCs w:val="24"/>
        </w:rPr>
        <w:t>g against available methods</w:t>
      </w:r>
      <w:r w:rsidR="00AB3B77" w:rsidRPr="00127122">
        <w:rPr>
          <w:b/>
          <w:sz w:val="24"/>
          <w:szCs w:val="24"/>
        </w:rPr>
        <w:t xml:space="preserve"> EPIG </w:t>
      </w:r>
      <w:r w:rsidR="00AB3B77" w:rsidRPr="00127122">
        <w:rPr>
          <w:b/>
          <w:strike/>
          <w:sz w:val="24"/>
          <w:szCs w:val="24"/>
        </w:rPr>
        <w:t>and</w:t>
      </w:r>
      <w:r w:rsidRPr="00127122">
        <w:rPr>
          <w:b/>
          <w:strike/>
          <w:sz w:val="24"/>
          <w:szCs w:val="24"/>
        </w:rPr>
        <w:t xml:space="preserve"> </w:t>
      </w:r>
      <w:r w:rsidR="00EE5A1D" w:rsidRPr="00127122">
        <w:rPr>
          <w:b/>
          <w:strike/>
          <w:sz w:val="24"/>
          <w:szCs w:val="24"/>
        </w:rPr>
        <w:t>ORIGEN</w:t>
      </w:r>
      <w:r w:rsidR="00384D6D" w:rsidRPr="00127122">
        <w:rPr>
          <w:b/>
          <w:sz w:val="24"/>
          <w:szCs w:val="24"/>
        </w:rPr>
        <w:t xml:space="preserve"> (combine with table 1</w:t>
      </w:r>
      <w:r w:rsidR="00C803AA" w:rsidRPr="00127122">
        <w:rPr>
          <w:b/>
          <w:sz w:val="24"/>
          <w:szCs w:val="24"/>
        </w:rPr>
        <w:t xml:space="preserve"> &amp; 3</w:t>
      </w:r>
      <w:r w:rsidR="00384D6D" w:rsidRPr="00127122">
        <w:rPr>
          <w:b/>
          <w:sz w:val="24"/>
          <w:szCs w:val="24"/>
        </w:rPr>
        <w:t>, results 1)</w:t>
      </w:r>
      <w:r w:rsidR="00C54D0A" w:rsidRPr="00127122">
        <w:rPr>
          <w:b/>
          <w:sz w:val="24"/>
          <w:szCs w:val="24"/>
        </w:rPr>
        <w:t xml:space="preserve"> </w:t>
      </w:r>
      <w:proofErr w:type="gramStart"/>
      <w:r w:rsidR="00C54D0A" w:rsidRPr="00127122">
        <w:rPr>
          <w:b/>
          <w:sz w:val="24"/>
          <w:szCs w:val="24"/>
        </w:rPr>
        <w:t>The</w:t>
      </w:r>
      <w:proofErr w:type="gramEnd"/>
      <w:r w:rsidR="00C54D0A" w:rsidRPr="00127122">
        <w:rPr>
          <w:b/>
          <w:sz w:val="24"/>
          <w:szCs w:val="24"/>
        </w:rPr>
        <w:t xml:space="preserve"> rest should go to discussion</w:t>
      </w:r>
      <w:r w:rsidR="00E34905" w:rsidRPr="00127122">
        <w:rPr>
          <w:b/>
          <w:sz w:val="24"/>
          <w:szCs w:val="24"/>
        </w:rPr>
        <w:t>, also need confusion matrix for both EPIG and EPIG-</w:t>
      </w:r>
      <w:proofErr w:type="spellStart"/>
      <w:r w:rsidR="00E34905" w:rsidRPr="00127122">
        <w:rPr>
          <w:b/>
          <w:sz w:val="24"/>
          <w:szCs w:val="24"/>
        </w:rPr>
        <w:t>Seq</w:t>
      </w:r>
      <w:proofErr w:type="spellEnd"/>
    </w:p>
    <w:p w14:paraId="32A2698C" w14:textId="69762289" w:rsidR="00891509" w:rsidRPr="00127122" w:rsidRDefault="00F42FE8" w:rsidP="000828A4">
      <w:pPr>
        <w:spacing w:line="480" w:lineRule="auto"/>
        <w:rPr>
          <w:sz w:val="24"/>
          <w:szCs w:val="24"/>
        </w:rPr>
      </w:pPr>
      <w:r w:rsidRPr="00127122">
        <w:rPr>
          <w:sz w:val="24"/>
          <w:szCs w:val="24"/>
        </w:rPr>
        <w:t>To show the validity of the newly proposed EPIG-</w:t>
      </w:r>
      <w:proofErr w:type="spellStart"/>
      <w:r w:rsidRPr="00127122">
        <w:rPr>
          <w:sz w:val="24"/>
          <w:szCs w:val="24"/>
        </w:rPr>
        <w:t>Seq</w:t>
      </w:r>
      <w:proofErr w:type="spellEnd"/>
      <w:r w:rsidRPr="00127122">
        <w:rPr>
          <w:sz w:val="24"/>
          <w:szCs w:val="24"/>
        </w:rPr>
        <w:t xml:space="preserve"> method, we compared two highly regarded count level RNA-</w:t>
      </w:r>
      <w:proofErr w:type="spellStart"/>
      <w:r w:rsidRPr="00127122">
        <w:rPr>
          <w:sz w:val="24"/>
          <w:szCs w:val="24"/>
        </w:rPr>
        <w:t>Seq</w:t>
      </w:r>
      <w:proofErr w:type="spellEnd"/>
      <w:r w:rsidRPr="00127122">
        <w:rPr>
          <w:sz w:val="24"/>
          <w:szCs w:val="24"/>
        </w:rPr>
        <w:t xml:space="preserve"> analysis method: </w:t>
      </w:r>
      <w:proofErr w:type="spellStart"/>
      <w:r w:rsidR="00891509" w:rsidRPr="00127122">
        <w:rPr>
          <w:sz w:val="24"/>
          <w:szCs w:val="24"/>
        </w:rPr>
        <w:t>DEseq</w:t>
      </w:r>
      <w:proofErr w:type="spellEnd"/>
      <w:r w:rsidRPr="00127122">
        <w:rPr>
          <w:sz w:val="24"/>
          <w:szCs w:val="24"/>
        </w:rPr>
        <w:t xml:space="preserve"> and </w:t>
      </w:r>
      <w:proofErr w:type="spellStart"/>
      <w:r w:rsidRPr="00127122">
        <w:rPr>
          <w:sz w:val="24"/>
          <w:szCs w:val="24"/>
        </w:rPr>
        <w:t>SAMseq</w:t>
      </w:r>
      <w:proofErr w:type="spellEnd"/>
      <w:r w:rsidRPr="00127122">
        <w:rPr>
          <w:sz w:val="24"/>
          <w:szCs w:val="24"/>
        </w:rPr>
        <w:t>; we also compared the</w:t>
      </w:r>
      <w:r w:rsidR="00EE5A1D" w:rsidRPr="00127122">
        <w:rPr>
          <w:sz w:val="24"/>
          <w:szCs w:val="24"/>
        </w:rPr>
        <w:t xml:space="preserve"> analysis with the EPIG on the R</w:t>
      </w:r>
      <w:r w:rsidRPr="00127122">
        <w:rPr>
          <w:sz w:val="24"/>
          <w:szCs w:val="24"/>
        </w:rPr>
        <w:t>PM normalized data</w:t>
      </w:r>
      <w:r w:rsidR="00EE5A1D" w:rsidRPr="00127122">
        <w:rPr>
          <w:sz w:val="24"/>
          <w:szCs w:val="24"/>
        </w:rPr>
        <w:t xml:space="preserve"> and ORIGEN on the squared rooted count data</w:t>
      </w:r>
      <w:r w:rsidRPr="00127122">
        <w:rPr>
          <w:sz w:val="24"/>
          <w:szCs w:val="24"/>
        </w:rPr>
        <w:t xml:space="preserve">. To better address the advantages and disadvantages, all the comparison was performed on the aforementioned simulated dataset with known expected expression values. In the </w:t>
      </w:r>
      <w:proofErr w:type="spellStart"/>
      <w:r w:rsidRPr="00127122">
        <w:rPr>
          <w:sz w:val="24"/>
          <w:szCs w:val="24"/>
        </w:rPr>
        <w:t>DEseq</w:t>
      </w:r>
      <w:proofErr w:type="spellEnd"/>
      <w:r w:rsidRPr="00127122">
        <w:rPr>
          <w:sz w:val="24"/>
          <w:szCs w:val="24"/>
        </w:rPr>
        <w:t xml:space="preserve"> comparison, we followed author’s suggestion (ref) using “pooled” method to estimate the dispersion while using the </w:t>
      </w:r>
      <w:proofErr w:type="spellStart"/>
      <w:r w:rsidRPr="00127122">
        <w:rPr>
          <w:sz w:val="24"/>
          <w:szCs w:val="24"/>
        </w:rPr>
        <w:t>locfit</w:t>
      </w:r>
      <w:proofErr w:type="spellEnd"/>
      <w:r w:rsidRPr="00127122">
        <w:rPr>
          <w:sz w:val="24"/>
          <w:szCs w:val="24"/>
        </w:rPr>
        <w:t xml:space="preserve"> package to fit a dispersion-mean relation as described in the paper (ref). To get the “differentially expressed genes” (DEGs), </w:t>
      </w:r>
      <w:r w:rsidR="0001398A" w:rsidRPr="00127122">
        <w:rPr>
          <w:sz w:val="24"/>
          <w:szCs w:val="24"/>
        </w:rPr>
        <w:t xml:space="preserve">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t>
      </w:r>
      <w:r w:rsidR="0001398A" w:rsidRPr="00127122">
        <w:rPr>
          <w:sz w:val="24"/>
          <w:szCs w:val="24"/>
        </w:rPr>
        <w:lastRenderedPageBreak/>
        <w:t>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rsidRPr="00127122">
        <w:rPr>
          <w:sz w:val="24"/>
          <w:szCs w:val="24"/>
        </w:rPr>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rsidRPr="00127122">
        <w:rPr>
          <w:sz w:val="24"/>
          <w:szCs w:val="24"/>
        </w:rPr>
        <w:t>DEseq</w:t>
      </w:r>
      <w:proofErr w:type="spellEnd"/>
      <w:r w:rsidR="00864523" w:rsidRPr="00127122">
        <w:rPr>
          <w:sz w:val="24"/>
          <w:szCs w:val="24"/>
        </w:rPr>
        <w:t xml:space="preserve"> performed reasonably well in term of recovering the known DEGs, obviously, the co-expressed genes that primarily make the pattern 3 &amp; 4 were easily missed with the pair-wise comparisons.</w:t>
      </w:r>
    </w:p>
    <w:p w14:paraId="1BB7E8C4" w14:textId="50E14EEE" w:rsidR="00891509" w:rsidRPr="00127122" w:rsidRDefault="00A95334" w:rsidP="000828A4">
      <w:pPr>
        <w:spacing w:line="480" w:lineRule="auto"/>
        <w:rPr>
          <w:sz w:val="24"/>
          <w:szCs w:val="24"/>
        </w:rPr>
      </w:pPr>
      <w:proofErr w:type="spellStart"/>
      <w:r w:rsidRPr="00127122">
        <w:rPr>
          <w:sz w:val="24"/>
          <w:szCs w:val="24"/>
        </w:rPr>
        <w:t>SAMs</w:t>
      </w:r>
      <w:r w:rsidR="00891509" w:rsidRPr="00127122">
        <w:rPr>
          <w:sz w:val="24"/>
          <w:szCs w:val="24"/>
        </w:rPr>
        <w:t>eq</w:t>
      </w:r>
      <w:proofErr w:type="spellEnd"/>
      <w:r w:rsidR="00891509" w:rsidRPr="00127122">
        <w:rPr>
          <w:sz w:val="24"/>
          <w:szCs w:val="24"/>
        </w:rPr>
        <w:t xml:space="preserve"> </w:t>
      </w:r>
      <w:r w:rsidR="00864523" w:rsidRPr="00127122">
        <w:rPr>
          <w:sz w:val="24"/>
          <w:szCs w:val="24"/>
        </w:rPr>
        <w:t>(ref) is an</w:t>
      </w:r>
      <w:r w:rsidR="00C803AA" w:rsidRPr="00127122">
        <w:rPr>
          <w:sz w:val="24"/>
          <w:szCs w:val="24"/>
        </w:rPr>
        <w:t>o</w:t>
      </w:r>
      <w:r w:rsidR="00864523" w:rsidRPr="00127122">
        <w:rPr>
          <w:sz w:val="24"/>
          <w:szCs w:val="24"/>
        </w:rPr>
        <w:t>ther efficient non-parametric testing methods extended from its predecessor SAM (ref) to directly apply to count level RNA-</w:t>
      </w:r>
      <w:proofErr w:type="spellStart"/>
      <w:r w:rsidR="00864523" w:rsidRPr="00127122">
        <w:rPr>
          <w:sz w:val="24"/>
          <w:szCs w:val="24"/>
        </w:rPr>
        <w:t>seq</w:t>
      </w:r>
      <w:proofErr w:type="spellEnd"/>
      <w:r w:rsidR="00864523" w:rsidRPr="00127122">
        <w:rPr>
          <w:sz w:val="24"/>
          <w:szCs w:val="24"/>
        </w:rPr>
        <w:t xml:space="preserve"> data. </w:t>
      </w:r>
      <w:r w:rsidRPr="00127122">
        <w:rPr>
          <w:sz w:val="24"/>
          <w:szCs w:val="24"/>
        </w:rPr>
        <w:t xml:space="preserve">We compared the analysis with </w:t>
      </w:r>
      <w:proofErr w:type="spellStart"/>
      <w:r w:rsidRPr="00127122">
        <w:rPr>
          <w:sz w:val="24"/>
          <w:szCs w:val="24"/>
        </w:rPr>
        <w:t>SAMseq</w:t>
      </w:r>
      <w:proofErr w:type="spellEnd"/>
      <w:r w:rsidRPr="00127122">
        <w:rPr>
          <w:sz w:val="24"/>
          <w:szCs w:val="24"/>
        </w:rPr>
        <w:t xml:space="preserve"> using the </w:t>
      </w:r>
      <w:proofErr w:type="spellStart"/>
      <w:r w:rsidRPr="00127122">
        <w:rPr>
          <w:sz w:val="24"/>
          <w:szCs w:val="24"/>
        </w:rPr>
        <w:t>mutli</w:t>
      </w:r>
      <w:proofErr w:type="spellEnd"/>
      <w:r w:rsidRPr="00127122">
        <w:rPr>
          <w:sz w:val="24"/>
          <w:szCs w:val="24"/>
        </w:rPr>
        <w:t xml:space="preserve">-class comparison with default </w:t>
      </w:r>
      <w:r w:rsidR="00F43C15" w:rsidRPr="00127122">
        <w:rPr>
          <w:sz w:val="24"/>
          <w:szCs w:val="24"/>
        </w:rPr>
        <w:t xml:space="preserve">parameter setting at FDR = 0.20. As expected, </w:t>
      </w:r>
      <w:proofErr w:type="spellStart"/>
      <w:r w:rsidR="00F43C15" w:rsidRPr="00127122">
        <w:rPr>
          <w:sz w:val="24"/>
          <w:szCs w:val="24"/>
        </w:rPr>
        <w:t>SAMseq</w:t>
      </w:r>
      <w:proofErr w:type="spellEnd"/>
      <w:r w:rsidR="00F43C15" w:rsidRPr="00127122">
        <w:rPr>
          <w:sz w:val="24"/>
          <w:szCs w:val="24"/>
        </w:rP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rsidRPr="00127122">
        <w:rPr>
          <w:sz w:val="24"/>
          <w:szCs w:val="24"/>
        </w:rPr>
        <w:t>SAMseq</w:t>
      </w:r>
      <w:proofErr w:type="spellEnd"/>
      <w:r w:rsidR="00F43C15" w:rsidRPr="00127122">
        <w:rPr>
          <w:sz w:val="24"/>
          <w:szCs w:val="24"/>
        </w:rPr>
        <w:t xml:space="preserve"> reported 1035 DEGs (data now shown), and it again included all those 1000 simulated genes that made up the first five informative patterns. When we re-visited the method comparison metrics (table xx), </w:t>
      </w:r>
      <w:proofErr w:type="spellStart"/>
      <w:r w:rsidR="00F43C15" w:rsidRPr="00127122">
        <w:rPr>
          <w:sz w:val="24"/>
          <w:szCs w:val="24"/>
        </w:rPr>
        <w:t>SAMseq</w:t>
      </w:r>
      <w:proofErr w:type="spellEnd"/>
      <w:r w:rsidR="00F43C15" w:rsidRPr="00127122">
        <w:rPr>
          <w:sz w:val="24"/>
          <w:szCs w:val="24"/>
        </w:rPr>
        <w:t xml:space="preserve"> used similar approaches in its main statistical assumption, except the CYs as the correlation measurement in. It </w:t>
      </w:r>
      <w:r w:rsidR="00BF09D1" w:rsidRPr="00127122">
        <w:rPr>
          <w:sz w:val="24"/>
          <w:szCs w:val="24"/>
        </w:rPr>
        <w:t>also is also proved very efficient on our simulated RNA-</w:t>
      </w:r>
      <w:proofErr w:type="spellStart"/>
      <w:r w:rsidR="00BF09D1" w:rsidRPr="00127122">
        <w:rPr>
          <w:sz w:val="24"/>
          <w:szCs w:val="24"/>
        </w:rPr>
        <w:t>seq</w:t>
      </w:r>
      <w:proofErr w:type="spellEnd"/>
      <w:r w:rsidR="00BF09D1" w:rsidRPr="00127122">
        <w:rPr>
          <w:sz w:val="24"/>
          <w:szCs w:val="24"/>
        </w:rPr>
        <w:t xml:space="preserve"> data.</w:t>
      </w:r>
      <w:r w:rsidR="00EE5A1D" w:rsidRPr="00127122">
        <w:rPr>
          <w:sz w:val="24"/>
          <w:szCs w:val="24"/>
        </w:rPr>
        <w:t xml:space="preserve"> </w:t>
      </w:r>
    </w:p>
    <w:p w14:paraId="796976EC" w14:textId="46D975F5" w:rsidR="00891509" w:rsidRPr="00127122" w:rsidRDefault="00EE5A1D" w:rsidP="000828A4">
      <w:pPr>
        <w:spacing w:line="480" w:lineRule="auto"/>
        <w:rPr>
          <w:sz w:val="24"/>
          <w:szCs w:val="24"/>
        </w:rPr>
      </w:pPr>
      <w:r w:rsidRPr="00127122">
        <w:rPr>
          <w:sz w:val="24"/>
          <w:szCs w:val="24"/>
        </w:rPr>
        <w:lastRenderedPageBreak/>
        <w:t xml:space="preserve">EPIG performed reasonably well </w:t>
      </w:r>
      <w:r w:rsidR="00F32B2C" w:rsidRPr="00127122">
        <w:rPr>
          <w:sz w:val="24"/>
          <w:szCs w:val="24"/>
        </w:rPr>
        <w:t xml:space="preserve">on the simulated data </w:t>
      </w:r>
      <w:r w:rsidR="0090194A" w:rsidRPr="00127122">
        <w:rPr>
          <w:sz w:val="24"/>
          <w:szCs w:val="24"/>
        </w:rPr>
        <w:t xml:space="preserve">(figure xx) </w:t>
      </w:r>
      <w:r w:rsidRPr="00127122">
        <w:rPr>
          <w:sz w:val="24"/>
          <w:szCs w:val="24"/>
        </w:rPr>
        <w:t>with RPM normali</w:t>
      </w:r>
      <w:r w:rsidR="00F32B2C" w:rsidRPr="00127122">
        <w:rPr>
          <w:sz w:val="24"/>
          <w:szCs w:val="24"/>
        </w:rPr>
        <w:t>zation</w:t>
      </w:r>
      <w:r w:rsidRPr="00127122">
        <w:rPr>
          <w:sz w:val="24"/>
          <w:szCs w:val="24"/>
        </w:rPr>
        <w:t xml:space="preserve">. It was able to </w:t>
      </w:r>
      <w:proofErr w:type="gramStart"/>
      <w:r w:rsidRPr="00127122">
        <w:rPr>
          <w:sz w:val="24"/>
          <w:szCs w:val="24"/>
        </w:rPr>
        <w:t>recovered</w:t>
      </w:r>
      <w:proofErr w:type="gramEnd"/>
      <w:r w:rsidRPr="00127122">
        <w:rPr>
          <w:sz w:val="24"/>
          <w:szCs w:val="24"/>
        </w:rPr>
        <w:t xml:space="preserve"> the five main simulated patterns, however the patterns tended to contain noisy gene profiles, which were known not belonging to the patterns. </w:t>
      </w:r>
      <w:proofErr w:type="gramStart"/>
      <w:r w:rsidR="0090194A" w:rsidRPr="00127122">
        <w:rPr>
          <w:sz w:val="24"/>
          <w:szCs w:val="24"/>
        </w:rPr>
        <w:t>i.e</w:t>
      </w:r>
      <w:proofErr w:type="gramEnd"/>
      <w:r w:rsidR="0090194A" w:rsidRPr="00127122">
        <w:rPr>
          <w:sz w:val="24"/>
          <w:szCs w:val="24"/>
        </w:rPr>
        <w:t>. the last pattern had 96 noise genes categorized, which was an FDR of 23.4%. O</w:t>
      </w:r>
      <w:r w:rsidR="0078523B" w:rsidRPr="00127122">
        <w:rPr>
          <w:sz w:val="24"/>
          <w:szCs w:val="24"/>
        </w:rPr>
        <w:t>RIGEN was also able to recover</w:t>
      </w:r>
      <w:r w:rsidR="0090194A" w:rsidRPr="00127122">
        <w:rPr>
          <w:sz w:val="24"/>
          <w:szCs w:val="24"/>
        </w:rPr>
        <w:t xml:space="preserve"> the five known patterns (figure xx)</w:t>
      </w:r>
      <w:r w:rsidR="00622187" w:rsidRPr="00127122">
        <w:rPr>
          <w:sz w:val="24"/>
          <w:szCs w:val="24"/>
        </w:rPr>
        <w:t xml:space="preserve">, but it also reported </w:t>
      </w:r>
      <w:r w:rsidR="0078523B" w:rsidRPr="00127122">
        <w:rPr>
          <w:sz w:val="24"/>
          <w:szCs w:val="24"/>
        </w:rPr>
        <w:t>much</w:t>
      </w:r>
      <w:r w:rsidR="00622187" w:rsidRPr="00127122">
        <w:rPr>
          <w:sz w:val="24"/>
          <w:szCs w:val="24"/>
        </w:rPr>
        <w:t xml:space="preserve"> more sub-patt</w:t>
      </w:r>
      <w:r w:rsidR="0078523B" w:rsidRPr="00127122">
        <w:rPr>
          <w:sz w:val="24"/>
          <w:szCs w:val="24"/>
        </w:rPr>
        <w:t xml:space="preserve">erns, which were not included in the simulation.  </w:t>
      </w:r>
      <w:r w:rsidR="00622187" w:rsidRPr="00127122">
        <w:rPr>
          <w:sz w:val="24"/>
          <w:szCs w:val="24"/>
        </w:rPr>
        <w:t>(</w:t>
      </w:r>
      <w:proofErr w:type="gramStart"/>
      <w:r w:rsidR="00622187" w:rsidRPr="00127122">
        <w:rPr>
          <w:sz w:val="24"/>
          <w:szCs w:val="24"/>
        </w:rPr>
        <w:t>enough</w:t>
      </w:r>
      <w:proofErr w:type="gramEnd"/>
      <w:r w:rsidR="00622187" w:rsidRPr="00127122">
        <w:rPr>
          <w:sz w:val="24"/>
          <w:szCs w:val="24"/>
        </w:rPr>
        <w:t xml:space="preserve"> </w:t>
      </w:r>
      <w:r w:rsidR="002B574B" w:rsidRPr="00127122">
        <w:rPr>
          <w:b/>
          <w:sz w:val="24"/>
          <w:szCs w:val="24"/>
        </w:rPr>
        <w:t xml:space="preserve">Comparing to </w:t>
      </w:r>
      <w:r w:rsidR="00891509" w:rsidRPr="00127122">
        <w:rPr>
          <w:b/>
          <w:sz w:val="24"/>
          <w:szCs w:val="24"/>
        </w:rPr>
        <w:t>EPIG</w:t>
      </w:r>
      <w:r w:rsidR="001F76BE" w:rsidRPr="00127122">
        <w:rPr>
          <w:b/>
          <w:sz w:val="24"/>
          <w:szCs w:val="24"/>
        </w:rPr>
        <w:t xml:space="preserve"> or ORIGEN</w:t>
      </w:r>
      <w:r w:rsidR="00891509" w:rsidRPr="00127122">
        <w:rPr>
          <w:b/>
          <w:sz w:val="24"/>
          <w:szCs w:val="24"/>
        </w:rPr>
        <w:t>??</w:t>
      </w:r>
      <w:r w:rsidR="00622187" w:rsidRPr="00127122">
        <w:rPr>
          <w:b/>
          <w:sz w:val="24"/>
          <w:szCs w:val="24"/>
        </w:rPr>
        <w:t>)</w:t>
      </w:r>
      <w:commentRangeEnd w:id="7"/>
      <w:r w:rsidR="007B369A">
        <w:rPr>
          <w:rStyle w:val="CommentReference"/>
        </w:rPr>
        <w:commentReference w:id="7"/>
      </w:r>
    </w:p>
    <w:p w14:paraId="00EFBF63" w14:textId="26DC6A65" w:rsidR="00A371E4" w:rsidRPr="00127122" w:rsidRDefault="00A371E4" w:rsidP="000828A4">
      <w:pPr>
        <w:spacing w:line="480" w:lineRule="auto"/>
        <w:rPr>
          <w:b/>
          <w:sz w:val="24"/>
          <w:szCs w:val="24"/>
        </w:rPr>
      </w:pPr>
      <w:r w:rsidRPr="00127122">
        <w:rPr>
          <w:b/>
          <w:sz w:val="24"/>
          <w:szCs w:val="24"/>
        </w:rPr>
        <w:t>EPIG-</w:t>
      </w:r>
      <w:proofErr w:type="spellStart"/>
      <w:r w:rsidRPr="00127122">
        <w:rPr>
          <w:b/>
          <w:sz w:val="24"/>
          <w:szCs w:val="24"/>
        </w:rPr>
        <w:t>Seq</w:t>
      </w:r>
      <w:proofErr w:type="spellEnd"/>
      <w:r w:rsidRPr="00127122">
        <w:rPr>
          <w:b/>
          <w:sz w:val="24"/>
          <w:szCs w:val="24"/>
        </w:rPr>
        <w:t xml:space="preserve"> on TCGA data, figure 7 and table 6) </w:t>
      </w:r>
    </w:p>
    <w:p w14:paraId="2D6014D7" w14:textId="77777777" w:rsidR="00074E3C" w:rsidRPr="00127122" w:rsidRDefault="00074E3C" w:rsidP="000828A4">
      <w:pPr>
        <w:spacing w:line="480" w:lineRule="auto"/>
        <w:rPr>
          <w:b/>
          <w:sz w:val="24"/>
          <w:szCs w:val="24"/>
        </w:rPr>
      </w:pPr>
      <w:r w:rsidRPr="00127122">
        <w:rPr>
          <w:b/>
          <w:sz w:val="24"/>
          <w:szCs w:val="24"/>
        </w:rPr>
        <w:t>Discussion</w:t>
      </w:r>
    </w:p>
    <w:p w14:paraId="6C65CC58" w14:textId="77777777" w:rsidR="00DC4540" w:rsidRPr="00127122" w:rsidRDefault="00DC4540" w:rsidP="000828A4">
      <w:pPr>
        <w:spacing w:line="480" w:lineRule="auto"/>
        <w:rPr>
          <w:sz w:val="24"/>
          <w:szCs w:val="24"/>
        </w:rPr>
      </w:pPr>
      <w:r w:rsidRPr="00127122">
        <w:rPr>
          <w:sz w:val="24"/>
          <w:szCs w:val="24"/>
        </w:rP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rsidRPr="00127122">
        <w:rPr>
          <w:sz w:val="24"/>
          <w:szCs w:val="24"/>
        </w:rPr>
        <w:t>Seq</w:t>
      </w:r>
      <w:proofErr w:type="spellEnd"/>
      <w:r w:rsidRPr="00127122">
        <w:rPr>
          <w:sz w:val="24"/>
          <w:szCs w:val="24"/>
        </w:rP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127122" w:rsidRDefault="00ED7753" w:rsidP="000828A4">
      <w:pPr>
        <w:spacing w:line="480" w:lineRule="auto"/>
        <w:rPr>
          <w:b/>
          <w:sz w:val="24"/>
          <w:szCs w:val="24"/>
        </w:rPr>
      </w:pPr>
      <w:r w:rsidRPr="00127122">
        <w:rPr>
          <w:b/>
          <w:sz w:val="24"/>
          <w:szCs w:val="24"/>
        </w:rPr>
        <w:t xml:space="preserve">Briefly mention the comparison to </w:t>
      </w:r>
      <w:proofErr w:type="spellStart"/>
      <w:r w:rsidRPr="00127122">
        <w:rPr>
          <w:b/>
          <w:sz w:val="24"/>
          <w:szCs w:val="24"/>
        </w:rPr>
        <w:t>SAMseq</w:t>
      </w:r>
      <w:proofErr w:type="spellEnd"/>
      <w:r w:rsidRPr="00127122">
        <w:rPr>
          <w:b/>
          <w:sz w:val="24"/>
          <w:szCs w:val="24"/>
        </w:rPr>
        <w:t xml:space="preserve"> and </w:t>
      </w:r>
      <w:proofErr w:type="spellStart"/>
      <w:r w:rsidRPr="00127122">
        <w:rPr>
          <w:b/>
          <w:sz w:val="24"/>
          <w:szCs w:val="24"/>
        </w:rPr>
        <w:t>DEseq</w:t>
      </w:r>
      <w:proofErr w:type="spellEnd"/>
    </w:p>
    <w:p w14:paraId="0923DD08" w14:textId="77777777" w:rsidR="00ED7753" w:rsidRPr="00127122" w:rsidRDefault="00ED7753" w:rsidP="000828A4">
      <w:pPr>
        <w:spacing w:line="480" w:lineRule="auto"/>
        <w:rPr>
          <w:sz w:val="24"/>
          <w:szCs w:val="24"/>
        </w:rPr>
      </w:pPr>
      <w:r w:rsidRPr="00127122">
        <w:rPr>
          <w:sz w:val="24"/>
          <w:szCs w:val="24"/>
        </w:rPr>
        <w:lastRenderedPageBreak/>
        <w:t>To show the validity of the newly proposed EPIG-</w:t>
      </w:r>
      <w:proofErr w:type="spellStart"/>
      <w:r w:rsidRPr="00127122">
        <w:rPr>
          <w:sz w:val="24"/>
          <w:szCs w:val="24"/>
        </w:rPr>
        <w:t>Seq</w:t>
      </w:r>
      <w:proofErr w:type="spellEnd"/>
      <w:r w:rsidRPr="00127122">
        <w:rPr>
          <w:sz w:val="24"/>
          <w:szCs w:val="24"/>
        </w:rPr>
        <w:t xml:space="preserve"> method, we compared two highly regarded count level RNA-</w:t>
      </w:r>
      <w:proofErr w:type="spellStart"/>
      <w:r w:rsidRPr="00127122">
        <w:rPr>
          <w:sz w:val="24"/>
          <w:szCs w:val="24"/>
        </w:rPr>
        <w:t>Seq</w:t>
      </w:r>
      <w:proofErr w:type="spellEnd"/>
      <w:r w:rsidRPr="00127122">
        <w:rPr>
          <w:sz w:val="24"/>
          <w:szCs w:val="24"/>
        </w:rPr>
        <w:t xml:space="preserve"> analysis method: </w:t>
      </w:r>
      <w:proofErr w:type="spellStart"/>
      <w:r w:rsidRPr="00127122">
        <w:rPr>
          <w:sz w:val="24"/>
          <w:szCs w:val="24"/>
        </w:rPr>
        <w:t>DEseq</w:t>
      </w:r>
      <w:proofErr w:type="spellEnd"/>
      <w:r w:rsidRPr="00127122">
        <w:rPr>
          <w:sz w:val="24"/>
          <w:szCs w:val="24"/>
        </w:rPr>
        <w:t xml:space="preserve"> and </w:t>
      </w:r>
      <w:proofErr w:type="spellStart"/>
      <w:r w:rsidRPr="00127122">
        <w:rPr>
          <w:sz w:val="24"/>
          <w:szCs w:val="24"/>
        </w:rPr>
        <w:t>SAMseq</w:t>
      </w:r>
      <w:proofErr w:type="spellEnd"/>
      <w:r w:rsidRPr="00127122">
        <w:rPr>
          <w:sz w:val="24"/>
          <w:szCs w:val="24"/>
        </w:rPr>
        <w:t xml:space="preserve">; we also compared the analysis with the EPIG on the RPM normalized data and ORIGEN on the squared rooted count data. To better address the advantages and disadvantages, all the comparison was performed on the aforementioned simulated dataset with known expected expression values. In the </w:t>
      </w:r>
      <w:proofErr w:type="spellStart"/>
      <w:r w:rsidRPr="00127122">
        <w:rPr>
          <w:sz w:val="24"/>
          <w:szCs w:val="24"/>
        </w:rPr>
        <w:t>DEseq</w:t>
      </w:r>
      <w:proofErr w:type="spellEnd"/>
      <w:r w:rsidRPr="00127122">
        <w:rPr>
          <w:sz w:val="24"/>
          <w:szCs w:val="24"/>
        </w:rPr>
        <w:t xml:space="preserve"> comparison, we followed author’s suggestion (ref) using “pooled” method to estimate the dispersion while using the </w:t>
      </w:r>
      <w:proofErr w:type="spellStart"/>
      <w:r w:rsidRPr="00127122">
        <w:rPr>
          <w:sz w:val="24"/>
          <w:szCs w:val="24"/>
        </w:rPr>
        <w:t>locfit</w:t>
      </w:r>
      <w:proofErr w:type="spellEnd"/>
      <w:r w:rsidRPr="00127122">
        <w:rPr>
          <w:sz w:val="24"/>
          <w:szCs w:val="24"/>
        </w:rP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Pr="00127122">
        <w:rPr>
          <w:sz w:val="24"/>
          <w:szCs w:val="24"/>
        </w:rPr>
        <w:t>DEseq</w:t>
      </w:r>
      <w:proofErr w:type="spellEnd"/>
      <w:r w:rsidRPr="00127122">
        <w:rPr>
          <w:sz w:val="24"/>
          <w:szCs w:val="24"/>
        </w:rPr>
        <w:t xml:space="preserve"> performed reasonably well in term of recovering the known DEGs, obviously, the co-expressed genes that primarily make the pattern 3 &amp; 4 were easily missed with the pair-wise comparisons.</w:t>
      </w:r>
    </w:p>
    <w:p w14:paraId="3FE33B85" w14:textId="77777777" w:rsidR="00ED7753" w:rsidRPr="00127122" w:rsidRDefault="00ED7753" w:rsidP="000828A4">
      <w:pPr>
        <w:spacing w:line="480" w:lineRule="auto"/>
        <w:rPr>
          <w:sz w:val="24"/>
          <w:szCs w:val="24"/>
        </w:rPr>
      </w:pPr>
      <w:proofErr w:type="spellStart"/>
      <w:r w:rsidRPr="00127122">
        <w:rPr>
          <w:sz w:val="24"/>
          <w:szCs w:val="24"/>
        </w:rPr>
        <w:lastRenderedPageBreak/>
        <w:t>SAMseq</w:t>
      </w:r>
      <w:proofErr w:type="spellEnd"/>
      <w:r w:rsidRPr="00127122">
        <w:rPr>
          <w:sz w:val="24"/>
          <w:szCs w:val="24"/>
        </w:rPr>
        <w:t xml:space="preserve"> (ref) is </w:t>
      </w:r>
      <w:proofErr w:type="spellStart"/>
      <w:r w:rsidRPr="00127122">
        <w:rPr>
          <w:sz w:val="24"/>
          <w:szCs w:val="24"/>
        </w:rPr>
        <w:t>anther</w:t>
      </w:r>
      <w:proofErr w:type="spellEnd"/>
      <w:r w:rsidRPr="00127122">
        <w:rPr>
          <w:sz w:val="24"/>
          <w:szCs w:val="24"/>
        </w:rPr>
        <w:t xml:space="preserve"> efficient non-parametric testing methods extended from its predecessor SAM (ref) to directly apply to count level RNA-</w:t>
      </w:r>
      <w:proofErr w:type="spellStart"/>
      <w:r w:rsidRPr="00127122">
        <w:rPr>
          <w:sz w:val="24"/>
          <w:szCs w:val="24"/>
        </w:rPr>
        <w:t>seq</w:t>
      </w:r>
      <w:proofErr w:type="spellEnd"/>
      <w:r w:rsidRPr="00127122">
        <w:rPr>
          <w:sz w:val="24"/>
          <w:szCs w:val="24"/>
        </w:rPr>
        <w:t xml:space="preserve"> data. We compared the analysis with </w:t>
      </w:r>
      <w:proofErr w:type="spellStart"/>
      <w:r w:rsidRPr="00127122">
        <w:rPr>
          <w:sz w:val="24"/>
          <w:szCs w:val="24"/>
        </w:rPr>
        <w:t>SAMseq</w:t>
      </w:r>
      <w:proofErr w:type="spellEnd"/>
      <w:r w:rsidRPr="00127122">
        <w:rPr>
          <w:sz w:val="24"/>
          <w:szCs w:val="24"/>
        </w:rPr>
        <w:t xml:space="preserve"> using the </w:t>
      </w:r>
      <w:proofErr w:type="spellStart"/>
      <w:r w:rsidRPr="00127122">
        <w:rPr>
          <w:sz w:val="24"/>
          <w:szCs w:val="24"/>
        </w:rPr>
        <w:t>mutli</w:t>
      </w:r>
      <w:proofErr w:type="spellEnd"/>
      <w:r w:rsidRPr="00127122">
        <w:rPr>
          <w:sz w:val="24"/>
          <w:szCs w:val="24"/>
        </w:rPr>
        <w:t xml:space="preserve">-class comparison with default parameter setting at FDR = 0.20. As expected, </w:t>
      </w:r>
      <w:proofErr w:type="spellStart"/>
      <w:r w:rsidRPr="00127122">
        <w:rPr>
          <w:sz w:val="24"/>
          <w:szCs w:val="24"/>
        </w:rPr>
        <w:t>SAMseq</w:t>
      </w:r>
      <w:proofErr w:type="spellEnd"/>
      <w:r w:rsidRPr="00127122">
        <w:rPr>
          <w:sz w:val="24"/>
          <w:szCs w:val="24"/>
        </w:rP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Pr="00127122">
        <w:rPr>
          <w:sz w:val="24"/>
          <w:szCs w:val="24"/>
        </w:rPr>
        <w:t>SAMseq</w:t>
      </w:r>
      <w:proofErr w:type="spellEnd"/>
      <w:r w:rsidRPr="00127122">
        <w:rPr>
          <w:sz w:val="24"/>
          <w:szCs w:val="24"/>
        </w:rPr>
        <w:t xml:space="preserve"> reported 1035 DEGs (data now shown), and it again included all those 1000 simulated genes that made up the first five informative patterns. When we re-visited the method comparison metrics (table xx), </w:t>
      </w:r>
      <w:proofErr w:type="spellStart"/>
      <w:r w:rsidRPr="00127122">
        <w:rPr>
          <w:sz w:val="24"/>
          <w:szCs w:val="24"/>
        </w:rPr>
        <w:t>SAMseq</w:t>
      </w:r>
      <w:proofErr w:type="spellEnd"/>
      <w:r w:rsidRPr="00127122">
        <w:rPr>
          <w:sz w:val="24"/>
          <w:szCs w:val="24"/>
        </w:rPr>
        <w:t xml:space="preserve"> used similar approaches in its main statistical assumption, except the CYs as the correlation measurement in. It also is also proved very efficient on our simulated RNA-</w:t>
      </w:r>
      <w:proofErr w:type="spellStart"/>
      <w:r w:rsidRPr="00127122">
        <w:rPr>
          <w:sz w:val="24"/>
          <w:szCs w:val="24"/>
        </w:rPr>
        <w:t>seq</w:t>
      </w:r>
      <w:proofErr w:type="spellEnd"/>
      <w:r w:rsidRPr="00127122">
        <w:rPr>
          <w:sz w:val="24"/>
          <w:szCs w:val="24"/>
        </w:rPr>
        <w:t xml:space="preserve"> data. </w:t>
      </w:r>
    </w:p>
    <w:p w14:paraId="630246DC" w14:textId="77777777" w:rsidR="00DC4540" w:rsidRPr="00127122" w:rsidRDefault="00DC4540" w:rsidP="000828A4">
      <w:pPr>
        <w:spacing w:line="480" w:lineRule="auto"/>
        <w:rPr>
          <w:b/>
          <w:sz w:val="24"/>
          <w:szCs w:val="24"/>
        </w:rPr>
      </w:pPr>
    </w:p>
    <w:p w14:paraId="4420B7CA" w14:textId="77777777" w:rsidR="00167CC0" w:rsidRPr="00127122" w:rsidRDefault="00355501" w:rsidP="000828A4">
      <w:pPr>
        <w:spacing w:line="480" w:lineRule="auto"/>
        <w:rPr>
          <w:b/>
          <w:sz w:val="24"/>
          <w:szCs w:val="24"/>
        </w:rPr>
      </w:pPr>
      <w:r w:rsidRPr="00127122">
        <w:rPr>
          <w:b/>
          <w:sz w:val="24"/>
          <w:szCs w:val="24"/>
        </w:rPr>
        <w:t>Acknowledgements</w:t>
      </w:r>
    </w:p>
    <w:p w14:paraId="0EE7C597" w14:textId="77777777" w:rsidR="00355501" w:rsidRPr="00127122" w:rsidRDefault="00355501" w:rsidP="000828A4">
      <w:pPr>
        <w:spacing w:line="480" w:lineRule="auto"/>
        <w:rPr>
          <w:sz w:val="24"/>
          <w:szCs w:val="24"/>
        </w:rPr>
      </w:pPr>
      <w:r w:rsidRPr="00127122">
        <w:rPr>
          <w:sz w:val="24"/>
          <w:szCs w:val="24"/>
        </w:rPr>
        <w:t xml:space="preserve">We thank the </w:t>
      </w:r>
      <w:proofErr w:type="spellStart"/>
      <w:r w:rsidRPr="00127122">
        <w:rPr>
          <w:sz w:val="24"/>
          <w:szCs w:val="24"/>
        </w:rPr>
        <w:t>MicroArray</w:t>
      </w:r>
      <w:proofErr w:type="spellEnd"/>
      <w:r w:rsidRPr="00127122">
        <w:rPr>
          <w:sz w:val="24"/>
          <w:szCs w:val="24"/>
        </w:rPr>
        <w:t xml:space="preserve"> Quality Control</w:t>
      </w:r>
      <w:r w:rsidR="00B276BE" w:rsidRPr="00127122">
        <w:rPr>
          <w:sz w:val="24"/>
          <w:szCs w:val="24"/>
        </w:rPr>
        <w:t xml:space="preserve"> phase </w:t>
      </w:r>
      <w:r w:rsidRPr="00127122">
        <w:rPr>
          <w:sz w:val="24"/>
          <w:szCs w:val="24"/>
        </w:rPr>
        <w:t>III (MAQC-III) Sequence Quality Control (SEQC) toxicogenomics working group members (</w:t>
      </w:r>
      <w:proofErr w:type="spellStart"/>
      <w:r w:rsidRPr="00127122">
        <w:rPr>
          <w:sz w:val="24"/>
          <w:szCs w:val="24"/>
        </w:rPr>
        <w:t>TGxSEQC</w:t>
      </w:r>
      <w:proofErr w:type="spellEnd"/>
      <w:r w:rsidRPr="00127122">
        <w:rPr>
          <w:sz w:val="24"/>
          <w:szCs w:val="24"/>
        </w:rPr>
        <w:t>) Weida Tong, Charles Wang, Joshua Xu, Binsheng Gong and Zhenqiang Su for contributing the RNA-</w:t>
      </w:r>
      <w:proofErr w:type="spellStart"/>
      <w:r w:rsidRPr="00127122">
        <w:rPr>
          <w:sz w:val="24"/>
          <w:szCs w:val="24"/>
        </w:rPr>
        <w:t>Seq</w:t>
      </w:r>
      <w:proofErr w:type="spellEnd"/>
      <w:r w:rsidRPr="00127122">
        <w:rPr>
          <w:sz w:val="24"/>
          <w:szCs w:val="24"/>
        </w:rPr>
        <w:t xml:space="preserve"> mapped reads from the </w:t>
      </w:r>
      <w:r w:rsidR="005D1058" w:rsidRPr="00127122">
        <w:rPr>
          <w:sz w:val="24"/>
          <w:szCs w:val="24"/>
        </w:rPr>
        <w:t>raw data.</w:t>
      </w:r>
      <w:r w:rsidR="00C56093" w:rsidRPr="00127122">
        <w:rPr>
          <w:sz w:val="24"/>
          <w:szCs w:val="24"/>
        </w:rPr>
        <w:t xml:space="preserve">  </w:t>
      </w:r>
      <w:r w:rsidR="005476A3" w:rsidRPr="00127122">
        <w:rPr>
          <w:sz w:val="24"/>
          <w:szCs w:val="24"/>
        </w:rPr>
        <w:t xml:space="preserve">We appreciate the ORIGEN clustering results provided by Shyamal Peddada.  </w:t>
      </w:r>
      <w:r w:rsidR="00C56093" w:rsidRPr="00127122">
        <w:rPr>
          <w:sz w:val="24"/>
          <w:szCs w:val="24"/>
        </w:rPr>
        <w:t>This research was supported, in part, by the Intramural Research Program of the National Institutes of Health (NIH), National Institute of Environmental Health Sciences (NIEHS).</w:t>
      </w:r>
    </w:p>
    <w:p w14:paraId="6C93D931" w14:textId="292A7E01" w:rsidR="00364DE5" w:rsidRPr="00127122" w:rsidRDefault="00AE2D88" w:rsidP="00093C99">
      <w:pPr>
        <w:spacing w:line="360" w:lineRule="auto"/>
        <w:rPr>
          <w:sz w:val="24"/>
          <w:szCs w:val="24"/>
        </w:rPr>
      </w:pPr>
      <w:r w:rsidRPr="00127122">
        <w:rPr>
          <w:sz w:val="24"/>
          <w:szCs w:val="24"/>
        </w:rPr>
        <w:t>Reference</w:t>
      </w:r>
      <w:r w:rsidR="00127122">
        <w:rPr>
          <w:sz w:val="24"/>
          <w:szCs w:val="24"/>
        </w:rPr>
        <w:t>s</w:t>
      </w:r>
      <w:r w:rsidRPr="00127122">
        <w:rPr>
          <w:sz w:val="24"/>
          <w:szCs w:val="24"/>
        </w:rPr>
        <w:t>:</w:t>
      </w:r>
    </w:p>
    <w:p w14:paraId="39D102B1" w14:textId="77777777" w:rsidR="003E2083" w:rsidRPr="003E2083" w:rsidRDefault="00AE2D88" w:rsidP="003E2083">
      <w:pPr>
        <w:pStyle w:val="EndNoteBibliography"/>
        <w:spacing w:after="0"/>
        <w:ind w:left="720" w:hanging="720"/>
      </w:pPr>
      <w:r>
        <w:lastRenderedPageBreak/>
        <w:fldChar w:fldCharType="begin"/>
      </w:r>
      <w:r>
        <w:instrText xml:space="preserve"> ADDIN EN.REFLIST </w:instrText>
      </w:r>
      <w:r>
        <w:fldChar w:fldCharType="separate"/>
      </w:r>
      <w:bookmarkStart w:id="8" w:name="_ENREF_1"/>
      <w:r w:rsidR="003E2083" w:rsidRPr="003E2083">
        <w:t>1.</w:t>
      </w:r>
      <w:r w:rsidR="003E2083" w:rsidRPr="003E2083">
        <w:tab/>
        <w:t xml:space="preserve">Wang C, Gong B, Bushel PR, Thierry-Mieg J, Thierry-Mieg D, Xu J, Fang H, Hong H, Shen J, Su Z, et al: </w:t>
      </w:r>
      <w:r w:rsidR="003E2083" w:rsidRPr="003E2083">
        <w:rPr>
          <w:b/>
        </w:rPr>
        <w:t>The concordance between RNA-seq and microarray data depends on chemical treatment and transcript abundance.</w:t>
      </w:r>
      <w:r w:rsidR="003E2083" w:rsidRPr="003E2083">
        <w:t xml:space="preserve"> </w:t>
      </w:r>
      <w:r w:rsidR="003E2083" w:rsidRPr="003E2083">
        <w:rPr>
          <w:i/>
        </w:rPr>
        <w:t xml:space="preserve">Nat Biotechnol </w:t>
      </w:r>
      <w:r w:rsidR="003E2083" w:rsidRPr="003E2083">
        <w:t xml:space="preserve">2014, </w:t>
      </w:r>
      <w:r w:rsidR="003E2083" w:rsidRPr="003E2083">
        <w:rPr>
          <w:b/>
        </w:rPr>
        <w:t>32:</w:t>
      </w:r>
      <w:r w:rsidR="003E2083" w:rsidRPr="003E2083">
        <w:t>926-932.</w:t>
      </w:r>
      <w:bookmarkEnd w:id="8"/>
    </w:p>
    <w:p w14:paraId="7EB68FF0" w14:textId="77777777" w:rsidR="003E2083" w:rsidRPr="003E2083" w:rsidRDefault="003E2083" w:rsidP="003E2083">
      <w:pPr>
        <w:pStyle w:val="EndNoteBibliography"/>
        <w:spacing w:after="0"/>
        <w:ind w:left="720" w:hanging="720"/>
      </w:pPr>
      <w:bookmarkStart w:id="9" w:name="_ENREF_2"/>
      <w:r w:rsidRPr="003E2083">
        <w:t>2.</w:t>
      </w:r>
      <w:r w:rsidRPr="003E2083">
        <w:tab/>
        <w:t xml:space="preserve">Anders S, Huber W: </w:t>
      </w:r>
      <w:r w:rsidRPr="003E2083">
        <w:rPr>
          <w:b/>
        </w:rPr>
        <w:t>Differential expression analysis for sequence count data.</w:t>
      </w:r>
      <w:r w:rsidRPr="003E2083">
        <w:t xml:space="preserve"> </w:t>
      </w:r>
      <w:r w:rsidRPr="003E2083">
        <w:rPr>
          <w:i/>
        </w:rPr>
        <w:t xml:space="preserve">Genome Biol </w:t>
      </w:r>
      <w:r w:rsidRPr="003E2083">
        <w:t xml:space="preserve">2010, </w:t>
      </w:r>
      <w:r w:rsidRPr="003E2083">
        <w:rPr>
          <w:b/>
        </w:rPr>
        <w:t>11:</w:t>
      </w:r>
      <w:r w:rsidRPr="003E2083">
        <w:t>R106.</w:t>
      </w:r>
      <w:bookmarkEnd w:id="9"/>
    </w:p>
    <w:p w14:paraId="7F5E7A29" w14:textId="77777777" w:rsidR="003E2083" w:rsidRPr="003E2083" w:rsidRDefault="003E2083" w:rsidP="003E2083">
      <w:pPr>
        <w:pStyle w:val="EndNoteBibliography"/>
        <w:spacing w:after="0"/>
        <w:ind w:left="720" w:hanging="720"/>
      </w:pPr>
      <w:bookmarkStart w:id="10" w:name="_ENREF_3"/>
      <w:r w:rsidRPr="003E2083">
        <w:t>3.</w:t>
      </w:r>
      <w:r w:rsidRPr="003E2083">
        <w:tab/>
        <w:t xml:space="preserve">Robinson MD, McCarthy DJ, Smyth GK: </w:t>
      </w:r>
      <w:r w:rsidRPr="003E2083">
        <w:rPr>
          <w:b/>
        </w:rPr>
        <w:t>edgeR: a Bioconductor package for differential expression analysis of digital gene expression data.</w:t>
      </w:r>
      <w:r w:rsidRPr="003E2083">
        <w:t xml:space="preserve"> </w:t>
      </w:r>
      <w:r w:rsidRPr="003E2083">
        <w:rPr>
          <w:i/>
        </w:rPr>
        <w:t xml:space="preserve">Bioinformatics </w:t>
      </w:r>
      <w:r w:rsidRPr="003E2083">
        <w:t xml:space="preserve">2010, </w:t>
      </w:r>
      <w:r w:rsidRPr="003E2083">
        <w:rPr>
          <w:b/>
        </w:rPr>
        <w:t>26:</w:t>
      </w:r>
      <w:r w:rsidRPr="003E2083">
        <w:t>139-140.</w:t>
      </w:r>
      <w:bookmarkEnd w:id="10"/>
    </w:p>
    <w:p w14:paraId="0C86F114" w14:textId="77777777" w:rsidR="003E2083" w:rsidRPr="003E2083" w:rsidRDefault="003E2083" w:rsidP="003E2083">
      <w:pPr>
        <w:pStyle w:val="EndNoteBibliography"/>
        <w:spacing w:after="0"/>
        <w:ind w:left="720" w:hanging="720"/>
      </w:pPr>
      <w:bookmarkStart w:id="11" w:name="_ENREF_4"/>
      <w:r w:rsidRPr="003E2083">
        <w:t>4.</w:t>
      </w:r>
      <w:r w:rsidRPr="003E2083">
        <w:tab/>
        <w:t xml:space="preserve">Zhou YH, Xia K, Wright FA: </w:t>
      </w:r>
      <w:r w:rsidRPr="003E2083">
        <w:rPr>
          <w:b/>
        </w:rPr>
        <w:t>A powerful and flexible approach to the analysis of RNA sequence count data.</w:t>
      </w:r>
      <w:r w:rsidRPr="003E2083">
        <w:t xml:space="preserve"> </w:t>
      </w:r>
      <w:r w:rsidRPr="003E2083">
        <w:rPr>
          <w:i/>
        </w:rPr>
        <w:t xml:space="preserve">Bioinformatics </w:t>
      </w:r>
      <w:r w:rsidRPr="003E2083">
        <w:t xml:space="preserve">2011, </w:t>
      </w:r>
      <w:r w:rsidRPr="003E2083">
        <w:rPr>
          <w:b/>
        </w:rPr>
        <w:t>27:</w:t>
      </w:r>
      <w:r w:rsidRPr="003E2083">
        <w:t>2672-2678.</w:t>
      </w:r>
      <w:bookmarkEnd w:id="11"/>
    </w:p>
    <w:p w14:paraId="3CEB9F0A" w14:textId="77777777" w:rsidR="003E2083" w:rsidRPr="003E2083" w:rsidRDefault="003E2083" w:rsidP="003E2083">
      <w:pPr>
        <w:pStyle w:val="EndNoteBibliography"/>
        <w:spacing w:after="0"/>
        <w:ind w:left="720" w:hanging="720"/>
      </w:pPr>
      <w:bookmarkStart w:id="12" w:name="_ENREF_5"/>
      <w:r w:rsidRPr="003E2083">
        <w:t>5.</w:t>
      </w:r>
      <w:r w:rsidRPr="003E2083">
        <w:tab/>
        <w:t xml:space="preserve">Li J, Tibshirani R: </w:t>
      </w:r>
      <w:r w:rsidRPr="003E2083">
        <w:rPr>
          <w:b/>
        </w:rPr>
        <w:t>Finding consistent patterns: a nonparametric approach for identifying differential expression in RNA-Seq data.</w:t>
      </w:r>
      <w:r w:rsidRPr="003E2083">
        <w:t xml:space="preserve"> </w:t>
      </w:r>
      <w:r w:rsidRPr="003E2083">
        <w:rPr>
          <w:i/>
        </w:rPr>
        <w:t xml:space="preserve">Stat Methods Med Res </w:t>
      </w:r>
      <w:r w:rsidRPr="003E2083">
        <w:t xml:space="preserve">2013, </w:t>
      </w:r>
      <w:r w:rsidRPr="003E2083">
        <w:rPr>
          <w:b/>
        </w:rPr>
        <w:t>22:</w:t>
      </w:r>
      <w:r w:rsidRPr="003E2083">
        <w:t>519-536.</w:t>
      </w:r>
      <w:bookmarkEnd w:id="12"/>
    </w:p>
    <w:p w14:paraId="7C47101B" w14:textId="77777777" w:rsidR="003E2083" w:rsidRPr="003E2083" w:rsidRDefault="003E2083" w:rsidP="003E2083">
      <w:pPr>
        <w:pStyle w:val="EndNoteBibliography"/>
        <w:spacing w:after="0"/>
        <w:ind w:left="720" w:hanging="720"/>
      </w:pPr>
      <w:bookmarkStart w:id="13" w:name="_ENREF_6"/>
      <w:r w:rsidRPr="003E2083">
        <w:t>6.</w:t>
      </w:r>
      <w:r w:rsidRPr="003E2083">
        <w:tab/>
        <w:t xml:space="preserve">Li J, Witten DM, Johnstone IM, Tibshirani R: </w:t>
      </w:r>
      <w:r w:rsidRPr="003E2083">
        <w:rPr>
          <w:b/>
        </w:rPr>
        <w:t>Normalization, testing, and false discovery rate estimation for RNA-sequencing data.</w:t>
      </w:r>
      <w:r w:rsidRPr="003E2083">
        <w:t xml:space="preserve"> </w:t>
      </w:r>
      <w:r w:rsidRPr="003E2083">
        <w:rPr>
          <w:i/>
        </w:rPr>
        <w:t xml:space="preserve">Biostatistics </w:t>
      </w:r>
      <w:r w:rsidRPr="003E2083">
        <w:t xml:space="preserve">2012, </w:t>
      </w:r>
      <w:r w:rsidRPr="003E2083">
        <w:rPr>
          <w:b/>
        </w:rPr>
        <w:t>13:</w:t>
      </w:r>
      <w:r w:rsidRPr="003E2083">
        <w:t>523-538.</w:t>
      </w:r>
      <w:bookmarkEnd w:id="13"/>
    </w:p>
    <w:p w14:paraId="5CF910A2" w14:textId="77777777" w:rsidR="003E2083" w:rsidRPr="003E2083" w:rsidRDefault="003E2083" w:rsidP="003E2083">
      <w:pPr>
        <w:pStyle w:val="EndNoteBibliography"/>
        <w:spacing w:after="0"/>
        <w:ind w:left="720" w:hanging="720"/>
      </w:pPr>
      <w:bookmarkStart w:id="14" w:name="_ENREF_7"/>
      <w:r w:rsidRPr="003E2083">
        <w:t>7.</w:t>
      </w:r>
      <w:r w:rsidRPr="003E2083">
        <w:tab/>
        <w:t xml:space="preserve">Lund SP, Nettleton D, McCarthy DJ, Smyth GK: </w:t>
      </w:r>
      <w:r w:rsidRPr="003E2083">
        <w:rPr>
          <w:b/>
        </w:rPr>
        <w:t>Detecting differential expression in RNA-sequence data using quasi-likelihood with shrunken dispersion estimates.</w:t>
      </w:r>
      <w:r w:rsidRPr="003E2083">
        <w:t xml:space="preserve"> </w:t>
      </w:r>
      <w:r w:rsidRPr="003E2083">
        <w:rPr>
          <w:i/>
        </w:rPr>
        <w:t xml:space="preserve">Stat Appl Genet Mol Biol </w:t>
      </w:r>
      <w:r w:rsidRPr="003E2083">
        <w:t xml:space="preserve">2012, </w:t>
      </w:r>
      <w:r w:rsidRPr="003E2083">
        <w:rPr>
          <w:b/>
        </w:rPr>
        <w:t>11</w:t>
      </w:r>
      <w:r w:rsidRPr="003E2083">
        <w:t>.</w:t>
      </w:r>
      <w:bookmarkEnd w:id="14"/>
    </w:p>
    <w:p w14:paraId="388AC079" w14:textId="77777777" w:rsidR="003E2083" w:rsidRPr="003E2083" w:rsidRDefault="003E2083" w:rsidP="003E2083">
      <w:pPr>
        <w:pStyle w:val="EndNoteBibliography"/>
        <w:spacing w:after="0"/>
        <w:ind w:left="720" w:hanging="720"/>
      </w:pPr>
      <w:bookmarkStart w:id="15" w:name="_ENREF_8"/>
      <w:r w:rsidRPr="003E2083">
        <w:t>8.</w:t>
      </w:r>
      <w:r w:rsidRPr="003E2083">
        <w:tab/>
        <w:t xml:space="preserve">Chou JW, Zhou T, Kaufmann WK, Paules RS, Bushel PR: </w:t>
      </w:r>
      <w:r w:rsidRPr="003E2083">
        <w:rPr>
          <w:b/>
        </w:rPr>
        <w:t>Extracting gene expression patterns and identifying co-expressed genes from microarray data reveals biologically responsive processes.</w:t>
      </w:r>
      <w:r w:rsidRPr="003E2083">
        <w:t xml:space="preserve"> </w:t>
      </w:r>
      <w:r w:rsidRPr="003E2083">
        <w:rPr>
          <w:i/>
        </w:rPr>
        <w:t xml:space="preserve">BMC bioinformatics </w:t>
      </w:r>
      <w:r w:rsidRPr="003E2083">
        <w:t xml:space="preserve">2007, </w:t>
      </w:r>
      <w:r w:rsidRPr="003E2083">
        <w:rPr>
          <w:b/>
        </w:rPr>
        <w:t>8:</w:t>
      </w:r>
      <w:r w:rsidRPr="003E2083">
        <w:t>427.</w:t>
      </w:r>
      <w:bookmarkEnd w:id="15"/>
    </w:p>
    <w:p w14:paraId="7D58391F" w14:textId="77777777" w:rsidR="003E2083" w:rsidRPr="003E2083" w:rsidRDefault="003E2083" w:rsidP="003E2083">
      <w:pPr>
        <w:pStyle w:val="EndNoteBibliography"/>
        <w:spacing w:after="0"/>
        <w:ind w:left="720" w:hanging="720"/>
      </w:pPr>
      <w:bookmarkStart w:id="16" w:name="_ENREF_9"/>
      <w:r w:rsidRPr="003E2083">
        <w:t>9.</w:t>
      </w:r>
      <w:r w:rsidRPr="003E2083">
        <w:tab/>
        <w:t xml:space="preserve">Cao Y, Williams WP, Bark AW: </w:t>
      </w:r>
      <w:r w:rsidRPr="003E2083">
        <w:rPr>
          <w:b/>
        </w:rPr>
        <w:t>Similarity Measure Bias in River Benthic Aufwuchs Community Analysis.</w:t>
      </w:r>
      <w:r w:rsidRPr="003E2083">
        <w:t xml:space="preserve"> </w:t>
      </w:r>
      <w:r w:rsidRPr="003E2083">
        <w:rPr>
          <w:i/>
        </w:rPr>
        <w:t xml:space="preserve">Water Environment Research </w:t>
      </w:r>
      <w:r w:rsidRPr="003E2083">
        <w:t xml:space="preserve">1997, </w:t>
      </w:r>
      <w:r w:rsidRPr="003E2083">
        <w:rPr>
          <w:b/>
        </w:rPr>
        <w:t>69:</w:t>
      </w:r>
      <w:r w:rsidRPr="003E2083">
        <w:t>95-106.</w:t>
      </w:r>
      <w:bookmarkEnd w:id="16"/>
    </w:p>
    <w:p w14:paraId="23288FED" w14:textId="77777777" w:rsidR="003E2083" w:rsidRPr="003E2083" w:rsidRDefault="003E2083" w:rsidP="003E2083">
      <w:pPr>
        <w:pStyle w:val="EndNoteBibliography"/>
        <w:spacing w:after="0"/>
        <w:ind w:left="720" w:hanging="720"/>
      </w:pPr>
      <w:bookmarkStart w:id="17" w:name="_ENREF_10"/>
      <w:r w:rsidRPr="003E2083">
        <w:t>10.</w:t>
      </w:r>
      <w:r w:rsidRPr="003E2083">
        <w:tab/>
        <w:t xml:space="preserve">Cancer Genome Atlas N: </w:t>
      </w:r>
      <w:r w:rsidRPr="003E2083">
        <w:rPr>
          <w:b/>
        </w:rPr>
        <w:t>Comprehensive molecular portraits of human breast tumours.</w:t>
      </w:r>
      <w:r w:rsidRPr="003E2083">
        <w:t xml:space="preserve"> </w:t>
      </w:r>
      <w:r w:rsidRPr="003E2083">
        <w:rPr>
          <w:i/>
        </w:rPr>
        <w:t xml:space="preserve">Nature </w:t>
      </w:r>
      <w:r w:rsidRPr="003E2083">
        <w:t xml:space="preserve">2012, </w:t>
      </w:r>
      <w:r w:rsidRPr="003E2083">
        <w:rPr>
          <w:b/>
        </w:rPr>
        <w:t>490:</w:t>
      </w:r>
      <w:r w:rsidRPr="003E2083">
        <w:t>61-70.</w:t>
      </w:r>
      <w:bookmarkEnd w:id="17"/>
    </w:p>
    <w:p w14:paraId="4B7F3EE2" w14:textId="77777777" w:rsidR="003E2083" w:rsidRPr="003E2083" w:rsidRDefault="003E2083" w:rsidP="003E2083">
      <w:pPr>
        <w:pStyle w:val="EndNoteBibliography"/>
        <w:spacing w:after="0"/>
        <w:ind w:left="720" w:hanging="720"/>
      </w:pPr>
      <w:bookmarkStart w:id="18" w:name="_ENREF_11"/>
      <w:r w:rsidRPr="003E2083">
        <w:t>11.</w:t>
      </w:r>
      <w:r w:rsidRPr="003E2083">
        <w:tab/>
        <w:t xml:space="preserve">Perou CM, Sorlie T, Eisen MB, van de Rijn M, Jeffrey SS, Rees CA, Pollack JR, Ross DT, Johnsen H, Akslen LA, et al: </w:t>
      </w:r>
      <w:r w:rsidRPr="003E2083">
        <w:rPr>
          <w:b/>
        </w:rPr>
        <w:t>Molecular portraits of human breast tumours.</w:t>
      </w:r>
      <w:r w:rsidRPr="003E2083">
        <w:t xml:space="preserve"> </w:t>
      </w:r>
      <w:r w:rsidRPr="003E2083">
        <w:rPr>
          <w:i/>
        </w:rPr>
        <w:t xml:space="preserve">Nature </w:t>
      </w:r>
      <w:r w:rsidRPr="003E2083">
        <w:t xml:space="preserve">2000, </w:t>
      </w:r>
      <w:r w:rsidRPr="003E2083">
        <w:rPr>
          <w:b/>
        </w:rPr>
        <w:t>406:</w:t>
      </w:r>
      <w:r w:rsidRPr="003E2083">
        <w:t>747-752.</w:t>
      </w:r>
      <w:bookmarkEnd w:id="18"/>
    </w:p>
    <w:p w14:paraId="65E45AF0" w14:textId="77777777" w:rsidR="003E2083" w:rsidRPr="003E2083" w:rsidRDefault="003E2083" w:rsidP="003E2083">
      <w:pPr>
        <w:pStyle w:val="EndNoteBibliography"/>
        <w:spacing w:after="0"/>
        <w:ind w:left="720" w:hanging="720"/>
      </w:pPr>
      <w:bookmarkStart w:id="19" w:name="_ENREF_12"/>
      <w:r w:rsidRPr="003E2083">
        <w:t>12.</w:t>
      </w:r>
      <w:r w:rsidRPr="003E2083">
        <w:tab/>
        <w:t xml:space="preserve">Sorlie T, Perou CM, Tibshirani R, Aas T, Geisler S, Johnsen H, Hastie T, Eisen MB, van de Rijn M, Jeffrey SS, et al: </w:t>
      </w:r>
      <w:r w:rsidRPr="003E2083">
        <w:rPr>
          <w:b/>
        </w:rPr>
        <w:t>Gene expression patterns of breast carcinomas distinguish tumor subclasses with clinical implications.</w:t>
      </w:r>
      <w:r w:rsidRPr="003E2083">
        <w:t xml:space="preserve"> </w:t>
      </w:r>
      <w:r w:rsidRPr="003E2083">
        <w:rPr>
          <w:i/>
        </w:rPr>
        <w:t xml:space="preserve">Proceedings of the National Academy of Sciences of the United States of America </w:t>
      </w:r>
      <w:r w:rsidRPr="003E2083">
        <w:t xml:space="preserve">2001, </w:t>
      </w:r>
      <w:r w:rsidRPr="003E2083">
        <w:rPr>
          <w:b/>
        </w:rPr>
        <w:t>98:</w:t>
      </w:r>
      <w:r w:rsidRPr="003E2083">
        <w:t>10869-10874.</w:t>
      </w:r>
      <w:bookmarkEnd w:id="19"/>
    </w:p>
    <w:p w14:paraId="2AE97D8D" w14:textId="77777777" w:rsidR="003E2083" w:rsidRPr="003E2083" w:rsidRDefault="003E2083" w:rsidP="003E2083">
      <w:pPr>
        <w:pStyle w:val="EndNoteBibliography"/>
        <w:spacing w:after="0"/>
        <w:ind w:left="720" w:hanging="720"/>
      </w:pPr>
      <w:bookmarkStart w:id="20" w:name="_ENREF_13"/>
      <w:r w:rsidRPr="003E2083">
        <w:t>13.</w:t>
      </w:r>
      <w:r w:rsidRPr="003E2083">
        <w:tab/>
        <w:t xml:space="preserve">Parker JS, Mullins M, Cheang MC, Leung S, Voduc D, Vickery T, Davies S, Fauron C, He X, Hu Z, et al: </w:t>
      </w:r>
      <w:r w:rsidRPr="003E2083">
        <w:rPr>
          <w:b/>
        </w:rPr>
        <w:t>Supervised risk predictor of breast cancer based on intrinsic subtypes.</w:t>
      </w:r>
      <w:r w:rsidRPr="003E2083">
        <w:t xml:space="preserve"> </w:t>
      </w:r>
      <w:r w:rsidRPr="003E2083">
        <w:rPr>
          <w:i/>
        </w:rPr>
        <w:t xml:space="preserve">Journal of clinical oncology : official journal of the American Society of Clinical Oncology </w:t>
      </w:r>
      <w:r w:rsidRPr="003E2083">
        <w:t xml:space="preserve">2009, </w:t>
      </w:r>
      <w:r w:rsidRPr="003E2083">
        <w:rPr>
          <w:b/>
        </w:rPr>
        <w:t>27:</w:t>
      </w:r>
      <w:r w:rsidRPr="003E2083">
        <w:t>1160-1167.</w:t>
      </w:r>
      <w:bookmarkEnd w:id="20"/>
    </w:p>
    <w:p w14:paraId="2DEABA40" w14:textId="77777777" w:rsidR="003E2083" w:rsidRPr="003E2083" w:rsidRDefault="003E2083" w:rsidP="003E2083">
      <w:pPr>
        <w:pStyle w:val="EndNoteBibliography"/>
        <w:spacing w:after="0"/>
        <w:ind w:left="720" w:hanging="720"/>
      </w:pPr>
      <w:bookmarkStart w:id="21" w:name="_ENREF_14"/>
      <w:r w:rsidRPr="003E2083">
        <w:t>14.</w:t>
      </w:r>
      <w:r w:rsidRPr="003E2083">
        <w:tab/>
        <w:t xml:space="preserve">Soneson C, Delorenzi M: </w:t>
      </w:r>
      <w:r w:rsidRPr="003E2083">
        <w:rPr>
          <w:b/>
        </w:rPr>
        <w:t>A comparison of methods for differential expression analysis of RNA-seq data.</w:t>
      </w:r>
      <w:r w:rsidRPr="003E2083">
        <w:t xml:space="preserve"> </w:t>
      </w:r>
      <w:r w:rsidRPr="003E2083">
        <w:rPr>
          <w:i/>
        </w:rPr>
        <w:t xml:space="preserve">BMC bioinformatics </w:t>
      </w:r>
      <w:r w:rsidRPr="003E2083">
        <w:t xml:space="preserve">2013, </w:t>
      </w:r>
      <w:r w:rsidRPr="003E2083">
        <w:rPr>
          <w:b/>
        </w:rPr>
        <w:t>14:</w:t>
      </w:r>
      <w:r w:rsidRPr="003E2083">
        <w:t>91.</w:t>
      </w:r>
      <w:bookmarkEnd w:id="21"/>
    </w:p>
    <w:p w14:paraId="61656B86" w14:textId="77777777" w:rsidR="003E2083" w:rsidRPr="003E2083" w:rsidRDefault="003E2083" w:rsidP="003E2083">
      <w:pPr>
        <w:pStyle w:val="EndNoteBibliography"/>
        <w:spacing w:after="0"/>
        <w:ind w:left="720" w:hanging="720"/>
      </w:pPr>
      <w:bookmarkStart w:id="22" w:name="_ENREF_15"/>
      <w:r w:rsidRPr="003E2083">
        <w:t>15.</w:t>
      </w:r>
      <w:r w:rsidRPr="003E2083">
        <w:tab/>
        <w:t xml:space="preserve">Anders S, Huber W: </w:t>
      </w:r>
      <w:r w:rsidRPr="003E2083">
        <w:rPr>
          <w:b/>
        </w:rPr>
        <w:t>Differential expression analysis for sequence count data.</w:t>
      </w:r>
      <w:r w:rsidRPr="003E2083">
        <w:t xml:space="preserve"> </w:t>
      </w:r>
      <w:r w:rsidRPr="003E2083">
        <w:rPr>
          <w:i/>
        </w:rPr>
        <w:t xml:space="preserve">Genome biology </w:t>
      </w:r>
      <w:r w:rsidRPr="003E2083">
        <w:t xml:space="preserve">2010, </w:t>
      </w:r>
      <w:r w:rsidRPr="003E2083">
        <w:rPr>
          <w:b/>
        </w:rPr>
        <w:t>11:</w:t>
      </w:r>
      <w:r w:rsidRPr="003E2083">
        <w:t>R106.</w:t>
      </w:r>
      <w:bookmarkEnd w:id="22"/>
    </w:p>
    <w:p w14:paraId="34D19A1A" w14:textId="77777777" w:rsidR="003E2083" w:rsidRPr="003E2083" w:rsidRDefault="003E2083" w:rsidP="003E2083">
      <w:pPr>
        <w:pStyle w:val="EndNoteBibliography"/>
        <w:spacing w:after="0"/>
        <w:ind w:left="720" w:hanging="720"/>
      </w:pPr>
      <w:bookmarkStart w:id="23" w:name="_ENREF_16"/>
      <w:r w:rsidRPr="003E2083">
        <w:t>16.</w:t>
      </w:r>
      <w:r w:rsidRPr="003E2083">
        <w:tab/>
        <w:t xml:space="preserve">Wheeler DL, Barrett T, Benson DA, Bryant SH, Canese K, Chetvernin V, Church DM, Dicuccio M, Edgar R, Federhen S, et al: </w:t>
      </w:r>
      <w:r w:rsidRPr="003E2083">
        <w:rPr>
          <w:b/>
        </w:rPr>
        <w:t>Database resources of the National Center for Biotechnology Information.</w:t>
      </w:r>
      <w:r w:rsidRPr="003E2083">
        <w:t xml:space="preserve"> </w:t>
      </w:r>
      <w:r w:rsidRPr="003E2083">
        <w:rPr>
          <w:i/>
        </w:rPr>
        <w:t xml:space="preserve">Nucleic Acids Res </w:t>
      </w:r>
      <w:r w:rsidRPr="003E2083">
        <w:t xml:space="preserve">2008, </w:t>
      </w:r>
      <w:r w:rsidRPr="003E2083">
        <w:rPr>
          <w:b/>
        </w:rPr>
        <w:t>36:</w:t>
      </w:r>
      <w:r w:rsidRPr="003E2083">
        <w:t>D13-21.</w:t>
      </w:r>
      <w:bookmarkEnd w:id="23"/>
    </w:p>
    <w:p w14:paraId="5DC63921" w14:textId="77777777" w:rsidR="003E2083" w:rsidRPr="003E2083" w:rsidRDefault="003E2083" w:rsidP="003E2083">
      <w:pPr>
        <w:pStyle w:val="EndNoteBibliography"/>
        <w:spacing w:after="0"/>
        <w:ind w:left="720" w:hanging="720"/>
      </w:pPr>
      <w:bookmarkStart w:id="24" w:name="_ENREF_17"/>
      <w:r w:rsidRPr="003E2083">
        <w:t>17.</w:t>
      </w:r>
      <w:r w:rsidRPr="003E2083">
        <w:tab/>
        <w:t xml:space="preserve">Hollander MW, Douglas A. ;Chicken, Eric: </w:t>
      </w:r>
      <w:r w:rsidRPr="003E2083">
        <w:rPr>
          <w:i/>
        </w:rPr>
        <w:t>Nonparametric Statistical Methods.</w:t>
      </w:r>
      <w:r w:rsidRPr="003E2083">
        <w:t xml:space="preserve"> John Wiley &amp; Sons; 2013.</w:t>
      </w:r>
      <w:bookmarkEnd w:id="24"/>
    </w:p>
    <w:p w14:paraId="1451F8A1" w14:textId="77777777" w:rsidR="003E2083" w:rsidRPr="003E2083" w:rsidRDefault="003E2083" w:rsidP="003E2083">
      <w:pPr>
        <w:pStyle w:val="EndNoteBibliography"/>
        <w:spacing w:after="0"/>
        <w:ind w:left="720" w:hanging="720"/>
      </w:pPr>
      <w:bookmarkStart w:id="25" w:name="_ENREF_18"/>
      <w:r w:rsidRPr="003E2083">
        <w:t>18.</w:t>
      </w:r>
      <w:r w:rsidRPr="003E2083">
        <w:tab/>
        <w:t xml:space="preserve">McCullagh P, Nelder JA: </w:t>
      </w:r>
      <w:r w:rsidRPr="003E2083">
        <w:rPr>
          <w:i/>
        </w:rPr>
        <w:t>Generalized linear models.</w:t>
      </w:r>
      <w:r w:rsidRPr="003E2083">
        <w:t xml:space="preserve"> 2nd edn. Boca Raton: Chapman &amp; Hall/CRC; 1998.</w:t>
      </w:r>
      <w:bookmarkEnd w:id="25"/>
    </w:p>
    <w:p w14:paraId="72CAACB2" w14:textId="77777777" w:rsidR="003E2083" w:rsidRPr="003E2083" w:rsidRDefault="003E2083" w:rsidP="003E2083">
      <w:pPr>
        <w:pStyle w:val="EndNoteBibliography"/>
        <w:spacing w:after="0"/>
        <w:ind w:left="720" w:hanging="720"/>
      </w:pPr>
      <w:bookmarkStart w:id="26" w:name="_ENREF_19"/>
      <w:r w:rsidRPr="003E2083">
        <w:t>19.</w:t>
      </w:r>
      <w:r w:rsidRPr="003E2083">
        <w:tab/>
        <w:t xml:space="preserve">Rand WM: </w:t>
      </w:r>
      <w:r w:rsidRPr="003E2083">
        <w:rPr>
          <w:b/>
        </w:rPr>
        <w:t>Objective criteria for the evaluation of clustering methods.</w:t>
      </w:r>
      <w:r w:rsidRPr="003E2083">
        <w:t xml:space="preserve"> </w:t>
      </w:r>
      <w:r w:rsidRPr="003E2083">
        <w:rPr>
          <w:i/>
        </w:rPr>
        <w:t xml:space="preserve">Journal of the American Statistical Association </w:t>
      </w:r>
      <w:r w:rsidRPr="003E2083">
        <w:t xml:space="preserve">1971, </w:t>
      </w:r>
      <w:r w:rsidRPr="003E2083">
        <w:rPr>
          <w:b/>
        </w:rPr>
        <w:t>66:</w:t>
      </w:r>
      <w:r w:rsidRPr="003E2083">
        <w:t>846-850.</w:t>
      </w:r>
      <w:bookmarkEnd w:id="26"/>
    </w:p>
    <w:p w14:paraId="41F29AA2" w14:textId="77777777" w:rsidR="003E2083" w:rsidRPr="003E2083" w:rsidRDefault="003E2083" w:rsidP="003E2083">
      <w:pPr>
        <w:pStyle w:val="EndNoteBibliography"/>
        <w:ind w:left="720" w:hanging="720"/>
      </w:pPr>
      <w:bookmarkStart w:id="27" w:name="_ENREF_20"/>
      <w:r w:rsidRPr="003E2083">
        <w:t>20.</w:t>
      </w:r>
      <w:r w:rsidRPr="003E2083">
        <w:tab/>
        <w:t xml:space="preserve">Romano SB, James; Vinh, Nguyen xuan; Verspoorr, Karin: </w:t>
      </w:r>
      <w:r w:rsidRPr="003E2083">
        <w:rPr>
          <w:b/>
        </w:rPr>
        <w:t>Standardized Mutual Information for Clustering Comparisons: One Step Further in Adjustment for Chance.</w:t>
      </w:r>
      <w:r w:rsidRPr="003E2083">
        <w:t xml:space="preserve"> </w:t>
      </w:r>
      <w:r w:rsidRPr="003E2083">
        <w:rPr>
          <w:i/>
        </w:rPr>
        <w:t xml:space="preserve">Proceedings of the 31st International Conference on Machine Learning, Beijing, China JMLR: W&amp;CP </w:t>
      </w:r>
      <w:r w:rsidRPr="003E2083">
        <w:t xml:space="preserve">2014, </w:t>
      </w:r>
      <w:r w:rsidRPr="003E2083">
        <w:rPr>
          <w:b/>
        </w:rPr>
        <w:t>32</w:t>
      </w:r>
      <w:r w:rsidRPr="003E2083">
        <w:t>.</w:t>
      </w:r>
      <w:bookmarkEnd w:id="27"/>
    </w:p>
    <w:p w14:paraId="66AA63E5" w14:textId="724AFDAC" w:rsidR="0079094D" w:rsidRDefault="00AE2D88" w:rsidP="0079094D">
      <w:pPr>
        <w:rPr>
          <w:rFonts w:ascii="Times New Roman" w:hAnsi="Times New Roman" w:cs="Times New Roman"/>
          <w:sz w:val="24"/>
          <w:szCs w:val="24"/>
        </w:rPr>
      </w:pPr>
      <w:r>
        <w:lastRenderedPageBreak/>
        <w:fldChar w:fldCharType="end"/>
      </w:r>
    </w:p>
    <w:p w14:paraId="11CBF103" w14:textId="77777777" w:rsidR="00712D0F" w:rsidRDefault="00712D0F" w:rsidP="00712D0F">
      <w:proofErr w:type="gramStart"/>
      <w:r>
        <w:t>Table 1.</w:t>
      </w:r>
      <w:proofErr w:type="gramEnd"/>
      <w:r>
        <w:t xml:space="preserve"> Comparison of EPIG-</w:t>
      </w:r>
      <w:proofErr w:type="spellStart"/>
      <w:r>
        <w:t>Seq</w:t>
      </w:r>
      <w:proofErr w:type="spellEnd"/>
      <w:r>
        <w:t xml:space="preserve"> vs. EPIG</w:t>
      </w:r>
    </w:p>
    <w:p w14:paraId="0069E41C" w14:textId="77777777" w:rsidR="0079094D" w:rsidRDefault="0079094D" w:rsidP="0079094D"/>
    <w:tbl>
      <w:tblPr>
        <w:tblStyle w:val="TableGrid"/>
        <w:tblW w:w="0" w:type="auto"/>
        <w:jc w:val="center"/>
        <w:tblLook w:val="04A0" w:firstRow="1" w:lastRow="0" w:firstColumn="1" w:lastColumn="0" w:noHBand="0" w:noVBand="1"/>
      </w:tblPr>
      <w:tblGrid>
        <w:gridCol w:w="2358"/>
        <w:gridCol w:w="1472"/>
        <w:gridCol w:w="3478"/>
      </w:tblGrid>
      <w:tr w:rsidR="0079094D" w14:paraId="109A0A47" w14:textId="77777777" w:rsidTr="00127122">
        <w:trPr>
          <w:jc w:val="center"/>
        </w:trPr>
        <w:tc>
          <w:tcPr>
            <w:tcW w:w="2358" w:type="dxa"/>
            <w:vAlign w:val="bottom"/>
          </w:tcPr>
          <w:p w14:paraId="7960C81B" w14:textId="57E9C420" w:rsidR="0079094D" w:rsidRDefault="00712D0F" w:rsidP="00127122">
            <w:pPr>
              <w:jc w:val="center"/>
              <w:rPr>
                <w:rFonts w:ascii="Calibri" w:hAnsi="Calibri"/>
                <w:color w:val="000000"/>
              </w:rPr>
            </w:pPr>
            <w:r>
              <w:rPr>
                <w:rFonts w:ascii="Calibri" w:hAnsi="Calibri"/>
                <w:color w:val="000000"/>
              </w:rPr>
              <w:t>Algorithm</w:t>
            </w:r>
          </w:p>
        </w:tc>
        <w:tc>
          <w:tcPr>
            <w:tcW w:w="1472" w:type="dxa"/>
            <w:vAlign w:val="bottom"/>
          </w:tcPr>
          <w:p w14:paraId="10E9AE05" w14:textId="77777777" w:rsidR="0079094D" w:rsidRDefault="0079094D" w:rsidP="00127122">
            <w:pPr>
              <w:jc w:val="center"/>
              <w:rPr>
                <w:rFonts w:ascii="Calibri" w:hAnsi="Calibri"/>
                <w:color w:val="000000"/>
              </w:rPr>
            </w:pPr>
            <w:r>
              <w:rPr>
                <w:rFonts w:ascii="Calibri" w:hAnsi="Calibri"/>
                <w:color w:val="000000"/>
              </w:rPr>
              <w:t>EPIG</w:t>
            </w:r>
          </w:p>
        </w:tc>
        <w:tc>
          <w:tcPr>
            <w:tcW w:w="3478" w:type="dxa"/>
            <w:vAlign w:val="bottom"/>
          </w:tcPr>
          <w:p w14:paraId="6FC5C16B" w14:textId="77777777" w:rsidR="0079094D" w:rsidRDefault="0079094D" w:rsidP="00127122">
            <w:pPr>
              <w:jc w:val="center"/>
              <w:rPr>
                <w:rFonts w:ascii="Calibri" w:hAnsi="Calibri"/>
                <w:color w:val="000000"/>
              </w:rPr>
            </w:pPr>
            <w:r>
              <w:rPr>
                <w:rFonts w:ascii="Calibri" w:hAnsi="Calibri"/>
                <w:color w:val="000000"/>
              </w:rPr>
              <w:t>EPIG-</w:t>
            </w:r>
            <w:proofErr w:type="spellStart"/>
            <w:r>
              <w:rPr>
                <w:rFonts w:ascii="Calibri" w:hAnsi="Calibri"/>
                <w:color w:val="000000"/>
              </w:rPr>
              <w:t>Seq</w:t>
            </w:r>
            <w:proofErr w:type="spellEnd"/>
          </w:p>
        </w:tc>
      </w:tr>
      <w:tr w:rsidR="0079094D" w14:paraId="2C46F6D1" w14:textId="77777777" w:rsidTr="00127122">
        <w:trPr>
          <w:jc w:val="center"/>
        </w:trPr>
        <w:tc>
          <w:tcPr>
            <w:tcW w:w="2358" w:type="dxa"/>
            <w:vAlign w:val="bottom"/>
          </w:tcPr>
          <w:p w14:paraId="0089088F" w14:textId="77777777" w:rsidR="0079094D" w:rsidRDefault="0079094D" w:rsidP="00127122">
            <w:pPr>
              <w:jc w:val="center"/>
              <w:rPr>
                <w:rFonts w:ascii="Calibri" w:hAnsi="Calibri"/>
                <w:color w:val="000000"/>
              </w:rPr>
            </w:pPr>
            <w:r>
              <w:rPr>
                <w:rFonts w:ascii="Calibri" w:hAnsi="Calibri"/>
                <w:color w:val="000000"/>
              </w:rPr>
              <w:t>Data type</w:t>
            </w:r>
          </w:p>
        </w:tc>
        <w:tc>
          <w:tcPr>
            <w:tcW w:w="1472" w:type="dxa"/>
            <w:vAlign w:val="bottom"/>
          </w:tcPr>
          <w:p w14:paraId="241A035C" w14:textId="77777777" w:rsidR="0079094D" w:rsidRDefault="0079094D" w:rsidP="00127122">
            <w:pPr>
              <w:jc w:val="center"/>
              <w:rPr>
                <w:rFonts w:ascii="Calibri" w:hAnsi="Calibri"/>
                <w:color w:val="000000"/>
              </w:rPr>
            </w:pPr>
            <w:r>
              <w:rPr>
                <w:rFonts w:ascii="Calibri" w:hAnsi="Calibri"/>
                <w:color w:val="000000"/>
              </w:rPr>
              <w:t>Continuous</w:t>
            </w:r>
          </w:p>
        </w:tc>
        <w:tc>
          <w:tcPr>
            <w:tcW w:w="3478" w:type="dxa"/>
            <w:vAlign w:val="bottom"/>
          </w:tcPr>
          <w:p w14:paraId="14FF96C0" w14:textId="77777777" w:rsidR="0079094D" w:rsidRDefault="0079094D" w:rsidP="00127122">
            <w:pPr>
              <w:jc w:val="center"/>
              <w:rPr>
                <w:rFonts w:ascii="Calibri" w:hAnsi="Calibri"/>
                <w:color w:val="000000"/>
              </w:rPr>
            </w:pPr>
            <w:r>
              <w:rPr>
                <w:rFonts w:ascii="Calibri" w:hAnsi="Calibri"/>
                <w:color w:val="000000"/>
              </w:rPr>
              <w:t>Count level</w:t>
            </w:r>
          </w:p>
        </w:tc>
      </w:tr>
      <w:tr w:rsidR="0079094D" w14:paraId="23894A75" w14:textId="77777777" w:rsidTr="00127122">
        <w:trPr>
          <w:jc w:val="center"/>
        </w:trPr>
        <w:tc>
          <w:tcPr>
            <w:tcW w:w="2358" w:type="dxa"/>
            <w:vAlign w:val="bottom"/>
          </w:tcPr>
          <w:p w14:paraId="39776E74" w14:textId="77777777" w:rsidR="0079094D" w:rsidRDefault="0079094D" w:rsidP="00127122">
            <w:pPr>
              <w:jc w:val="center"/>
              <w:rPr>
                <w:rFonts w:ascii="Calibri" w:hAnsi="Calibri"/>
                <w:color w:val="000000"/>
              </w:rPr>
            </w:pPr>
            <w:r>
              <w:rPr>
                <w:rFonts w:ascii="Calibri" w:hAnsi="Calibri"/>
                <w:color w:val="000000"/>
              </w:rPr>
              <w:t>Distribution assumption</w:t>
            </w:r>
          </w:p>
        </w:tc>
        <w:tc>
          <w:tcPr>
            <w:tcW w:w="1472" w:type="dxa"/>
            <w:vAlign w:val="bottom"/>
          </w:tcPr>
          <w:p w14:paraId="35D53504" w14:textId="77777777" w:rsidR="0079094D" w:rsidRDefault="0079094D" w:rsidP="00127122">
            <w:pPr>
              <w:jc w:val="center"/>
              <w:rPr>
                <w:rFonts w:ascii="Calibri" w:hAnsi="Calibri"/>
                <w:color w:val="000000"/>
              </w:rPr>
            </w:pPr>
            <w:r>
              <w:rPr>
                <w:rFonts w:ascii="Calibri" w:hAnsi="Calibri"/>
                <w:color w:val="000000"/>
              </w:rPr>
              <w:t>Gaussian</w:t>
            </w:r>
          </w:p>
        </w:tc>
        <w:tc>
          <w:tcPr>
            <w:tcW w:w="3478" w:type="dxa"/>
            <w:vAlign w:val="bottom"/>
          </w:tcPr>
          <w:p w14:paraId="4F5FA6A8" w14:textId="77777777" w:rsidR="0079094D" w:rsidRDefault="0079094D" w:rsidP="00127122">
            <w:pPr>
              <w:jc w:val="center"/>
              <w:rPr>
                <w:rFonts w:ascii="Calibri" w:hAnsi="Calibri"/>
                <w:color w:val="000000"/>
              </w:rPr>
            </w:pPr>
            <w:r>
              <w:rPr>
                <w:rFonts w:ascii="Calibri" w:hAnsi="Calibri"/>
                <w:color w:val="000000"/>
              </w:rPr>
              <w:t>Poisson</w:t>
            </w:r>
          </w:p>
        </w:tc>
      </w:tr>
      <w:tr w:rsidR="0079094D" w14:paraId="3EA3618B" w14:textId="77777777" w:rsidTr="00127122">
        <w:trPr>
          <w:jc w:val="center"/>
        </w:trPr>
        <w:tc>
          <w:tcPr>
            <w:tcW w:w="2358" w:type="dxa"/>
            <w:vAlign w:val="bottom"/>
          </w:tcPr>
          <w:p w14:paraId="64FA32A8" w14:textId="77777777" w:rsidR="0079094D" w:rsidRDefault="0079094D" w:rsidP="00127122">
            <w:pPr>
              <w:jc w:val="center"/>
              <w:rPr>
                <w:rFonts w:ascii="Calibri" w:hAnsi="Calibri"/>
                <w:color w:val="000000"/>
              </w:rPr>
            </w:pPr>
            <w:r>
              <w:rPr>
                <w:rFonts w:ascii="Calibri" w:hAnsi="Calibri"/>
                <w:color w:val="000000"/>
              </w:rPr>
              <w:t>Correlation measurement</w:t>
            </w:r>
          </w:p>
        </w:tc>
        <w:tc>
          <w:tcPr>
            <w:tcW w:w="1472" w:type="dxa"/>
            <w:vAlign w:val="bottom"/>
          </w:tcPr>
          <w:p w14:paraId="6D765429" w14:textId="3E15D6C4" w:rsidR="0079094D" w:rsidRDefault="0079094D" w:rsidP="00127122">
            <w:pPr>
              <w:jc w:val="center"/>
              <w:rPr>
                <w:rFonts w:ascii="Calibri" w:hAnsi="Calibri"/>
                <w:color w:val="000000"/>
              </w:rPr>
            </w:pPr>
            <w:r>
              <w:rPr>
                <w:rFonts w:ascii="Calibri" w:hAnsi="Calibri"/>
                <w:color w:val="000000"/>
              </w:rPr>
              <w:t>Pe</w:t>
            </w:r>
            <w:r w:rsidR="00712D0F">
              <w:rPr>
                <w:rFonts w:ascii="Calibri" w:hAnsi="Calibri"/>
                <w:color w:val="000000"/>
              </w:rPr>
              <w:t>a</w:t>
            </w:r>
            <w:r>
              <w:rPr>
                <w:rFonts w:ascii="Calibri" w:hAnsi="Calibri"/>
                <w:color w:val="000000"/>
              </w:rPr>
              <w:t>rson's</w:t>
            </w:r>
          </w:p>
        </w:tc>
        <w:tc>
          <w:tcPr>
            <w:tcW w:w="3478" w:type="dxa"/>
            <w:vAlign w:val="bottom"/>
          </w:tcPr>
          <w:p w14:paraId="6F878FC5" w14:textId="77777777" w:rsidR="0079094D" w:rsidRDefault="0079094D" w:rsidP="00127122">
            <w:pPr>
              <w:jc w:val="center"/>
              <w:rPr>
                <w:rFonts w:ascii="Calibri" w:hAnsi="Calibri"/>
                <w:color w:val="000000"/>
              </w:rPr>
            </w:pPr>
            <w:r>
              <w:rPr>
                <w:rFonts w:ascii="Calibri" w:hAnsi="Calibri"/>
                <w:color w:val="000000"/>
              </w:rPr>
              <w:t>CYs</w:t>
            </w:r>
          </w:p>
        </w:tc>
      </w:tr>
      <w:tr w:rsidR="0079094D" w14:paraId="7908AE57" w14:textId="77777777" w:rsidTr="00127122">
        <w:trPr>
          <w:jc w:val="center"/>
        </w:trPr>
        <w:tc>
          <w:tcPr>
            <w:tcW w:w="2358" w:type="dxa"/>
            <w:vAlign w:val="bottom"/>
          </w:tcPr>
          <w:p w14:paraId="1CE1D768" w14:textId="1C3831B3" w:rsidR="0079094D" w:rsidRDefault="00712D0F" w:rsidP="00127122">
            <w:pPr>
              <w:jc w:val="center"/>
              <w:rPr>
                <w:rFonts w:ascii="Calibri" w:hAnsi="Calibri"/>
                <w:color w:val="000000"/>
              </w:rPr>
            </w:pPr>
            <w:r>
              <w:rPr>
                <w:rFonts w:ascii="Calibri" w:hAnsi="Calibri"/>
                <w:color w:val="000000"/>
              </w:rPr>
              <w:t>S</w:t>
            </w:r>
            <w:r w:rsidR="0079094D">
              <w:rPr>
                <w:rFonts w:ascii="Calibri" w:hAnsi="Calibri"/>
                <w:color w:val="000000"/>
              </w:rPr>
              <w:t>pread</w:t>
            </w:r>
            <w:r>
              <w:rPr>
                <w:rFonts w:ascii="Calibri" w:hAnsi="Calibri"/>
                <w:color w:val="000000"/>
              </w:rPr>
              <w:t xml:space="preserve"> of the data</w:t>
            </w:r>
          </w:p>
        </w:tc>
        <w:tc>
          <w:tcPr>
            <w:tcW w:w="1472" w:type="dxa"/>
            <w:vAlign w:val="bottom"/>
          </w:tcPr>
          <w:p w14:paraId="1F117651" w14:textId="77777777" w:rsidR="0079094D" w:rsidRDefault="0079094D" w:rsidP="00127122">
            <w:pPr>
              <w:jc w:val="center"/>
              <w:rPr>
                <w:rFonts w:ascii="Calibri" w:hAnsi="Calibri"/>
                <w:color w:val="000000"/>
              </w:rPr>
            </w:pPr>
            <w:r>
              <w:rPr>
                <w:rFonts w:ascii="Calibri" w:hAnsi="Calibri"/>
                <w:color w:val="000000"/>
              </w:rPr>
              <w:t>Variance</w:t>
            </w:r>
          </w:p>
        </w:tc>
        <w:tc>
          <w:tcPr>
            <w:tcW w:w="3478" w:type="dxa"/>
            <w:vAlign w:val="bottom"/>
          </w:tcPr>
          <w:p w14:paraId="7BF4CA7A" w14:textId="77777777" w:rsidR="0079094D" w:rsidRDefault="0079094D" w:rsidP="00127122">
            <w:pPr>
              <w:jc w:val="center"/>
              <w:rPr>
                <w:rFonts w:ascii="Calibri" w:hAnsi="Calibri"/>
                <w:color w:val="000000"/>
              </w:rPr>
            </w:pPr>
            <w:r>
              <w:rPr>
                <w:rFonts w:ascii="Calibri" w:hAnsi="Calibri"/>
                <w:color w:val="000000"/>
              </w:rPr>
              <w:t>Dispersion</w:t>
            </w:r>
          </w:p>
        </w:tc>
      </w:tr>
      <w:tr w:rsidR="0079094D" w14:paraId="5114C1CE" w14:textId="77777777" w:rsidTr="00127122">
        <w:trPr>
          <w:jc w:val="center"/>
        </w:trPr>
        <w:tc>
          <w:tcPr>
            <w:tcW w:w="2358" w:type="dxa"/>
            <w:vAlign w:val="bottom"/>
          </w:tcPr>
          <w:p w14:paraId="5D1541C1" w14:textId="0303BCE7" w:rsidR="0079094D" w:rsidRDefault="0079094D" w:rsidP="00127122">
            <w:pPr>
              <w:jc w:val="center"/>
              <w:rPr>
                <w:rFonts w:ascii="Calibri" w:hAnsi="Calibri"/>
                <w:color w:val="000000"/>
              </w:rPr>
            </w:pPr>
            <w:r>
              <w:rPr>
                <w:rFonts w:ascii="Calibri" w:hAnsi="Calibri"/>
                <w:color w:val="000000"/>
              </w:rPr>
              <w:t xml:space="preserve">Magnitude </w:t>
            </w:r>
          </w:p>
        </w:tc>
        <w:tc>
          <w:tcPr>
            <w:tcW w:w="1472" w:type="dxa"/>
            <w:vAlign w:val="bottom"/>
          </w:tcPr>
          <w:p w14:paraId="13887696" w14:textId="77777777" w:rsidR="0079094D" w:rsidRDefault="0079094D" w:rsidP="00127122">
            <w:pPr>
              <w:jc w:val="center"/>
              <w:rPr>
                <w:rFonts w:ascii="Calibri" w:hAnsi="Calibri"/>
                <w:color w:val="000000"/>
              </w:rPr>
            </w:pPr>
            <w:proofErr w:type="spellStart"/>
            <w:r>
              <w:rPr>
                <w:rFonts w:ascii="Calibri" w:hAnsi="Calibri"/>
                <w:color w:val="000000"/>
              </w:rPr>
              <w:t>LogRatio</w:t>
            </w:r>
            <w:proofErr w:type="spellEnd"/>
          </w:p>
        </w:tc>
        <w:tc>
          <w:tcPr>
            <w:tcW w:w="3478" w:type="dxa"/>
            <w:vAlign w:val="bottom"/>
          </w:tcPr>
          <w:p w14:paraId="753A1A6D" w14:textId="77777777" w:rsidR="0079094D" w:rsidRDefault="0079094D" w:rsidP="00127122">
            <w:pPr>
              <w:jc w:val="center"/>
              <w:rPr>
                <w:rFonts w:ascii="Calibri" w:hAnsi="Calibri"/>
                <w:color w:val="000000"/>
              </w:rPr>
            </w:pPr>
            <w:r>
              <w:rPr>
                <w:rFonts w:ascii="Calibri" w:hAnsi="Calibri"/>
                <w:color w:val="000000"/>
              </w:rPr>
              <w:t>Wilcoxon test</w:t>
            </w:r>
          </w:p>
        </w:tc>
      </w:tr>
      <w:tr w:rsidR="0079094D" w14:paraId="37D7EAD2" w14:textId="77777777" w:rsidTr="00127122">
        <w:trPr>
          <w:trHeight w:val="368"/>
          <w:jc w:val="center"/>
        </w:trPr>
        <w:tc>
          <w:tcPr>
            <w:tcW w:w="2358" w:type="dxa"/>
            <w:vAlign w:val="bottom"/>
          </w:tcPr>
          <w:p w14:paraId="245BDF91" w14:textId="3CEA73A9" w:rsidR="0079094D" w:rsidRDefault="00712D0F" w:rsidP="00127122">
            <w:pPr>
              <w:jc w:val="center"/>
              <w:rPr>
                <w:rFonts w:ascii="Calibri" w:hAnsi="Calibri"/>
                <w:color w:val="000000"/>
              </w:rPr>
            </w:pPr>
            <w:r>
              <w:rPr>
                <w:rFonts w:ascii="Calibri" w:hAnsi="Calibri"/>
                <w:color w:val="000000"/>
              </w:rPr>
              <w:t>Dynamic range</w:t>
            </w:r>
          </w:p>
        </w:tc>
        <w:tc>
          <w:tcPr>
            <w:tcW w:w="1472" w:type="dxa"/>
            <w:vAlign w:val="bottom"/>
          </w:tcPr>
          <w:p w14:paraId="739C8E72" w14:textId="77777777" w:rsidR="0079094D" w:rsidRDefault="0079094D" w:rsidP="00127122">
            <w:pPr>
              <w:jc w:val="center"/>
              <w:rPr>
                <w:rFonts w:ascii="Calibri" w:hAnsi="Calibri"/>
                <w:color w:val="000000"/>
              </w:rPr>
            </w:pPr>
            <w:proofErr w:type="spellStart"/>
            <w:r>
              <w:rPr>
                <w:rFonts w:ascii="Calibri" w:hAnsi="Calibri"/>
                <w:color w:val="000000"/>
              </w:rPr>
              <w:t>SignalToNoise</w:t>
            </w:r>
            <w:proofErr w:type="spellEnd"/>
          </w:p>
        </w:tc>
        <w:tc>
          <w:tcPr>
            <w:tcW w:w="3478" w:type="dxa"/>
            <w:vAlign w:val="bottom"/>
          </w:tcPr>
          <w:p w14:paraId="5811A446" w14:textId="77777777" w:rsidR="0079094D" w:rsidRDefault="0079094D" w:rsidP="00127122">
            <w:pPr>
              <w:jc w:val="center"/>
              <w:rPr>
                <w:rFonts w:ascii="Calibri" w:hAnsi="Calibri"/>
                <w:color w:val="000000"/>
              </w:rPr>
            </w:pPr>
            <w:r>
              <w:rPr>
                <w:rFonts w:ascii="Calibri" w:hAnsi="Calibri"/>
                <w:color w:val="000000"/>
              </w:rPr>
              <w:t>Variance-to-mean ratio (VMR)</w:t>
            </w:r>
          </w:p>
        </w:tc>
      </w:tr>
    </w:tbl>
    <w:p w14:paraId="36DB1FAE" w14:textId="77777777" w:rsidR="009129DB" w:rsidRDefault="009129DB" w:rsidP="0079094D"/>
    <w:p w14:paraId="35F0AFAF" w14:textId="77777777" w:rsidR="009129DB" w:rsidRDefault="009129DB">
      <w:r>
        <w:br w:type="page"/>
      </w:r>
    </w:p>
    <w:p w14:paraId="66B9E155" w14:textId="0F5B203E" w:rsidR="0079094D" w:rsidRDefault="00712D0F" w:rsidP="0079094D">
      <w:pPr>
        <w:rPr>
          <w:rFonts w:ascii="Times New Roman" w:hAnsi="Times New Roman" w:cs="Times New Roman"/>
          <w:sz w:val="24"/>
          <w:szCs w:val="24"/>
        </w:rPr>
      </w:pPr>
      <w:proofErr w:type="gramStart"/>
      <w:r>
        <w:lastRenderedPageBreak/>
        <w:t>Table 2.</w:t>
      </w:r>
      <w:proofErr w:type="gramEnd"/>
      <w:r>
        <w:t xml:space="preserve"> </w:t>
      </w:r>
      <w:proofErr w:type="gramStart"/>
      <w:r>
        <w:t>Simulated RNA-</w:t>
      </w:r>
      <w:proofErr w:type="spellStart"/>
      <w:r>
        <w:t>seq</w:t>
      </w:r>
      <w:proofErr w:type="spellEnd"/>
      <w:r>
        <w:t xml:space="preserve"> data with mean fold </w:t>
      </w:r>
      <w:proofErr w:type="spellStart"/>
      <w:r>
        <w:t>chang</w:t>
      </w:r>
      <w:proofErr w:type="spellEnd"/>
      <w:r>
        <w:t xml:space="preserve"> values.</w:t>
      </w:r>
      <w:proofErr w:type="gramEnd"/>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9094D" w14:paraId="6351ACF9" w14:textId="77777777" w:rsidTr="00A371E4">
        <w:tc>
          <w:tcPr>
            <w:tcW w:w="1596" w:type="dxa"/>
            <w:vAlign w:val="bottom"/>
          </w:tcPr>
          <w:p w14:paraId="04066EC5" w14:textId="7CFBBEEC" w:rsidR="0079094D" w:rsidRDefault="0079094D" w:rsidP="00127122">
            <w:pPr>
              <w:jc w:val="center"/>
              <w:rPr>
                <w:rFonts w:ascii="Calibri" w:hAnsi="Calibri"/>
                <w:color w:val="000000"/>
              </w:rPr>
            </w:pPr>
            <w:r>
              <w:rPr>
                <w:rFonts w:ascii="Calibri" w:hAnsi="Calibri"/>
                <w:color w:val="000000"/>
              </w:rPr>
              <w:t>Pattern</w:t>
            </w:r>
          </w:p>
        </w:tc>
        <w:tc>
          <w:tcPr>
            <w:tcW w:w="1596" w:type="dxa"/>
            <w:vAlign w:val="bottom"/>
          </w:tcPr>
          <w:p w14:paraId="05D43CD5" w14:textId="6FDCA1BD" w:rsidR="0079094D" w:rsidRDefault="00712D0F" w:rsidP="00127122">
            <w:pPr>
              <w:jc w:val="center"/>
              <w:rPr>
                <w:rFonts w:ascii="Calibri" w:hAnsi="Calibri"/>
                <w:color w:val="000000"/>
              </w:rPr>
            </w:pPr>
            <w:r>
              <w:rPr>
                <w:rFonts w:ascii="Calibri" w:hAnsi="Calibri"/>
                <w:color w:val="000000"/>
              </w:rPr>
              <w:t xml:space="preserve"># </w:t>
            </w:r>
            <w:r w:rsidR="0079094D">
              <w:rPr>
                <w:rFonts w:ascii="Calibri" w:hAnsi="Calibri"/>
                <w:color w:val="000000"/>
              </w:rPr>
              <w:t>of genes</w:t>
            </w:r>
          </w:p>
        </w:tc>
        <w:tc>
          <w:tcPr>
            <w:tcW w:w="1596" w:type="dxa"/>
            <w:vAlign w:val="bottom"/>
          </w:tcPr>
          <w:p w14:paraId="3A2E72DF" w14:textId="7206BC5C" w:rsidR="0079094D" w:rsidRDefault="0079094D" w:rsidP="00127122">
            <w:pPr>
              <w:jc w:val="center"/>
              <w:rPr>
                <w:rFonts w:ascii="Calibri" w:hAnsi="Calibri"/>
                <w:color w:val="000000"/>
              </w:rPr>
            </w:pPr>
            <w:r>
              <w:rPr>
                <w:rFonts w:ascii="Calibri" w:hAnsi="Calibri"/>
                <w:color w:val="000000"/>
              </w:rPr>
              <w:t>Group</w:t>
            </w:r>
            <w:r w:rsidR="00712D0F">
              <w:rPr>
                <w:rFonts w:ascii="Calibri" w:hAnsi="Calibri"/>
                <w:color w:val="000000"/>
              </w:rPr>
              <w:t xml:space="preserve"> </w:t>
            </w:r>
            <w:r>
              <w:rPr>
                <w:rFonts w:ascii="Calibri" w:hAnsi="Calibri"/>
                <w:color w:val="000000"/>
              </w:rPr>
              <w:t>1</w:t>
            </w:r>
          </w:p>
        </w:tc>
        <w:tc>
          <w:tcPr>
            <w:tcW w:w="1596" w:type="dxa"/>
            <w:vAlign w:val="bottom"/>
          </w:tcPr>
          <w:p w14:paraId="22F9B765" w14:textId="077502E5" w:rsidR="0079094D" w:rsidRDefault="0079094D" w:rsidP="00127122">
            <w:pPr>
              <w:jc w:val="center"/>
              <w:rPr>
                <w:rFonts w:ascii="Calibri" w:hAnsi="Calibri"/>
                <w:color w:val="000000"/>
              </w:rPr>
            </w:pPr>
            <w:r>
              <w:rPr>
                <w:rFonts w:ascii="Calibri" w:hAnsi="Calibri"/>
                <w:color w:val="000000"/>
              </w:rPr>
              <w:t>Group</w:t>
            </w:r>
            <w:r w:rsidR="00712D0F">
              <w:rPr>
                <w:rFonts w:ascii="Calibri" w:hAnsi="Calibri"/>
                <w:color w:val="000000"/>
              </w:rPr>
              <w:t xml:space="preserve"> </w:t>
            </w:r>
            <w:r>
              <w:rPr>
                <w:rFonts w:ascii="Calibri" w:hAnsi="Calibri"/>
                <w:color w:val="000000"/>
              </w:rPr>
              <w:t>2</w:t>
            </w:r>
          </w:p>
        </w:tc>
        <w:tc>
          <w:tcPr>
            <w:tcW w:w="1596" w:type="dxa"/>
            <w:vAlign w:val="bottom"/>
          </w:tcPr>
          <w:p w14:paraId="60FD641F" w14:textId="2EFCCD34" w:rsidR="0079094D" w:rsidRDefault="0079094D" w:rsidP="00127122">
            <w:pPr>
              <w:jc w:val="center"/>
              <w:rPr>
                <w:rFonts w:ascii="Calibri" w:hAnsi="Calibri"/>
                <w:color w:val="000000"/>
              </w:rPr>
            </w:pPr>
            <w:r>
              <w:rPr>
                <w:rFonts w:ascii="Calibri" w:hAnsi="Calibri"/>
                <w:color w:val="000000"/>
              </w:rPr>
              <w:t>Group</w:t>
            </w:r>
            <w:r w:rsidR="00712D0F">
              <w:rPr>
                <w:rFonts w:ascii="Calibri" w:hAnsi="Calibri"/>
                <w:color w:val="000000"/>
              </w:rPr>
              <w:t xml:space="preserve"> </w:t>
            </w:r>
            <w:r>
              <w:rPr>
                <w:rFonts w:ascii="Calibri" w:hAnsi="Calibri"/>
                <w:color w:val="000000"/>
              </w:rPr>
              <w:t>3</w:t>
            </w:r>
          </w:p>
        </w:tc>
        <w:tc>
          <w:tcPr>
            <w:tcW w:w="1596" w:type="dxa"/>
            <w:vAlign w:val="bottom"/>
          </w:tcPr>
          <w:p w14:paraId="73F6EF92" w14:textId="33591EB4" w:rsidR="0079094D" w:rsidRDefault="0079094D" w:rsidP="00127122">
            <w:pPr>
              <w:jc w:val="center"/>
              <w:rPr>
                <w:rFonts w:ascii="Calibri" w:hAnsi="Calibri"/>
                <w:color w:val="000000"/>
              </w:rPr>
            </w:pPr>
            <w:r>
              <w:rPr>
                <w:rFonts w:ascii="Calibri" w:hAnsi="Calibri"/>
                <w:color w:val="000000"/>
              </w:rPr>
              <w:t>Group</w:t>
            </w:r>
            <w:r w:rsidR="00712D0F">
              <w:rPr>
                <w:rFonts w:ascii="Calibri" w:hAnsi="Calibri"/>
                <w:color w:val="000000"/>
              </w:rPr>
              <w:t xml:space="preserve"> </w:t>
            </w:r>
            <w:r>
              <w:rPr>
                <w:rFonts w:ascii="Calibri" w:hAnsi="Calibri"/>
                <w:color w:val="000000"/>
              </w:rPr>
              <w:t>4</w:t>
            </w:r>
          </w:p>
        </w:tc>
      </w:tr>
      <w:tr w:rsidR="0079094D" w14:paraId="525292F3" w14:textId="77777777" w:rsidTr="00A371E4">
        <w:tc>
          <w:tcPr>
            <w:tcW w:w="1596" w:type="dxa"/>
            <w:vAlign w:val="bottom"/>
          </w:tcPr>
          <w:p w14:paraId="4F65ACBD" w14:textId="0DD05B55" w:rsidR="0079094D" w:rsidRDefault="00712D0F" w:rsidP="00127122">
            <w:pPr>
              <w:jc w:val="center"/>
              <w:rPr>
                <w:rFonts w:ascii="Calibri" w:hAnsi="Calibri"/>
                <w:color w:val="000000"/>
              </w:rPr>
            </w:pPr>
            <w:r w:rsidRPr="00C17840">
              <w:rPr>
                <w:rFonts w:ascii="Calibri" w:eastAsia="Times New Roman" w:hAnsi="Calibri" w:cs="Times New Roman"/>
                <w:color w:val="000000"/>
              </w:rPr>
              <w:t>Group A</w:t>
            </w:r>
          </w:p>
        </w:tc>
        <w:tc>
          <w:tcPr>
            <w:tcW w:w="1596" w:type="dxa"/>
            <w:vAlign w:val="bottom"/>
          </w:tcPr>
          <w:p w14:paraId="0AA0B82A" w14:textId="77777777" w:rsidR="0079094D" w:rsidRDefault="0079094D" w:rsidP="00127122">
            <w:pPr>
              <w:jc w:val="center"/>
              <w:rPr>
                <w:rFonts w:ascii="Calibri" w:hAnsi="Calibri"/>
                <w:color w:val="000000"/>
              </w:rPr>
            </w:pPr>
            <w:r>
              <w:rPr>
                <w:rFonts w:ascii="Calibri" w:hAnsi="Calibri"/>
                <w:color w:val="000000"/>
              </w:rPr>
              <w:t>200</w:t>
            </w:r>
          </w:p>
        </w:tc>
        <w:tc>
          <w:tcPr>
            <w:tcW w:w="1596" w:type="dxa"/>
            <w:vAlign w:val="bottom"/>
          </w:tcPr>
          <w:p w14:paraId="52C5CD24"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095BCC87" w14:textId="77777777" w:rsidR="0079094D" w:rsidRDefault="0079094D" w:rsidP="00127122">
            <w:pPr>
              <w:jc w:val="center"/>
              <w:rPr>
                <w:rFonts w:ascii="Calibri" w:hAnsi="Calibri"/>
                <w:color w:val="000000"/>
              </w:rPr>
            </w:pPr>
            <w:r>
              <w:rPr>
                <w:rFonts w:ascii="Calibri" w:hAnsi="Calibri"/>
                <w:color w:val="000000"/>
              </w:rPr>
              <w:t>1.5</w:t>
            </w:r>
          </w:p>
        </w:tc>
        <w:tc>
          <w:tcPr>
            <w:tcW w:w="1596" w:type="dxa"/>
            <w:vAlign w:val="bottom"/>
          </w:tcPr>
          <w:p w14:paraId="21C2007B" w14:textId="77777777" w:rsidR="0079094D" w:rsidRDefault="0079094D" w:rsidP="00127122">
            <w:pPr>
              <w:jc w:val="center"/>
              <w:rPr>
                <w:rFonts w:ascii="Calibri" w:hAnsi="Calibri"/>
                <w:color w:val="000000"/>
              </w:rPr>
            </w:pPr>
            <w:r>
              <w:rPr>
                <w:rFonts w:ascii="Calibri" w:hAnsi="Calibri"/>
                <w:color w:val="000000"/>
              </w:rPr>
              <w:t>2.5</w:t>
            </w:r>
          </w:p>
        </w:tc>
        <w:tc>
          <w:tcPr>
            <w:tcW w:w="1596" w:type="dxa"/>
            <w:vAlign w:val="bottom"/>
          </w:tcPr>
          <w:p w14:paraId="2A993352" w14:textId="77777777" w:rsidR="0079094D" w:rsidRDefault="0079094D" w:rsidP="00127122">
            <w:pPr>
              <w:jc w:val="center"/>
              <w:rPr>
                <w:rFonts w:ascii="Calibri" w:hAnsi="Calibri"/>
                <w:color w:val="000000"/>
              </w:rPr>
            </w:pPr>
            <w:r>
              <w:rPr>
                <w:rFonts w:ascii="Calibri" w:hAnsi="Calibri"/>
                <w:color w:val="000000"/>
              </w:rPr>
              <w:t>4</w:t>
            </w:r>
          </w:p>
        </w:tc>
      </w:tr>
      <w:tr w:rsidR="0079094D" w14:paraId="0F8667EA" w14:textId="77777777" w:rsidTr="00A371E4">
        <w:tc>
          <w:tcPr>
            <w:tcW w:w="1596" w:type="dxa"/>
            <w:vAlign w:val="bottom"/>
          </w:tcPr>
          <w:p w14:paraId="44DC5D07" w14:textId="0D4C8F3E" w:rsidR="0079094D" w:rsidRDefault="00712D0F" w:rsidP="00127122">
            <w:pPr>
              <w:jc w:val="center"/>
              <w:rPr>
                <w:rFonts w:ascii="Calibri" w:hAnsi="Calibri"/>
                <w:color w:val="000000"/>
              </w:rPr>
            </w:pPr>
            <w:r w:rsidRPr="00C17840">
              <w:rPr>
                <w:rFonts w:ascii="Calibri" w:eastAsia="Times New Roman" w:hAnsi="Calibri" w:cs="Times New Roman"/>
                <w:color w:val="000000"/>
              </w:rPr>
              <w:t xml:space="preserve">Group </w:t>
            </w:r>
            <w:r>
              <w:rPr>
                <w:rFonts w:ascii="Calibri" w:eastAsia="Times New Roman" w:hAnsi="Calibri" w:cs="Times New Roman"/>
                <w:color w:val="000000"/>
              </w:rPr>
              <w:t>B</w:t>
            </w:r>
          </w:p>
        </w:tc>
        <w:tc>
          <w:tcPr>
            <w:tcW w:w="1596" w:type="dxa"/>
            <w:vAlign w:val="bottom"/>
          </w:tcPr>
          <w:p w14:paraId="54E9ACD5" w14:textId="77777777" w:rsidR="0079094D" w:rsidRDefault="0079094D" w:rsidP="00127122">
            <w:pPr>
              <w:jc w:val="center"/>
              <w:rPr>
                <w:rFonts w:ascii="Calibri" w:hAnsi="Calibri"/>
                <w:color w:val="000000"/>
              </w:rPr>
            </w:pPr>
            <w:r>
              <w:rPr>
                <w:rFonts w:ascii="Calibri" w:hAnsi="Calibri"/>
                <w:color w:val="000000"/>
              </w:rPr>
              <w:t>200</w:t>
            </w:r>
          </w:p>
        </w:tc>
        <w:tc>
          <w:tcPr>
            <w:tcW w:w="1596" w:type="dxa"/>
            <w:vAlign w:val="bottom"/>
          </w:tcPr>
          <w:p w14:paraId="239858AC"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268E8A8A" w14:textId="77777777" w:rsidR="0079094D" w:rsidRDefault="0079094D" w:rsidP="00127122">
            <w:pPr>
              <w:jc w:val="center"/>
              <w:rPr>
                <w:rFonts w:ascii="Calibri" w:hAnsi="Calibri"/>
                <w:color w:val="000000"/>
              </w:rPr>
            </w:pPr>
            <w:r>
              <w:rPr>
                <w:rFonts w:ascii="Calibri" w:hAnsi="Calibri"/>
                <w:color w:val="000000"/>
              </w:rPr>
              <w:t>-1.5</w:t>
            </w:r>
          </w:p>
        </w:tc>
        <w:tc>
          <w:tcPr>
            <w:tcW w:w="1596" w:type="dxa"/>
            <w:vAlign w:val="bottom"/>
          </w:tcPr>
          <w:p w14:paraId="4565919F" w14:textId="77777777" w:rsidR="0079094D" w:rsidRDefault="0079094D" w:rsidP="00127122">
            <w:pPr>
              <w:jc w:val="center"/>
              <w:rPr>
                <w:rFonts w:ascii="Calibri" w:hAnsi="Calibri"/>
                <w:color w:val="000000"/>
              </w:rPr>
            </w:pPr>
            <w:r>
              <w:rPr>
                <w:rFonts w:ascii="Calibri" w:hAnsi="Calibri"/>
                <w:color w:val="000000"/>
              </w:rPr>
              <w:t>-2.5</w:t>
            </w:r>
          </w:p>
        </w:tc>
        <w:tc>
          <w:tcPr>
            <w:tcW w:w="1596" w:type="dxa"/>
            <w:vAlign w:val="bottom"/>
          </w:tcPr>
          <w:p w14:paraId="64905128" w14:textId="77777777" w:rsidR="0079094D" w:rsidRDefault="0079094D" w:rsidP="00127122">
            <w:pPr>
              <w:jc w:val="center"/>
              <w:rPr>
                <w:rFonts w:ascii="Calibri" w:hAnsi="Calibri"/>
                <w:color w:val="000000"/>
              </w:rPr>
            </w:pPr>
            <w:r>
              <w:rPr>
                <w:rFonts w:ascii="Calibri" w:hAnsi="Calibri"/>
                <w:color w:val="000000"/>
              </w:rPr>
              <w:t>-4</w:t>
            </w:r>
          </w:p>
        </w:tc>
      </w:tr>
      <w:tr w:rsidR="0079094D" w14:paraId="211694C0" w14:textId="77777777" w:rsidTr="00A371E4">
        <w:tc>
          <w:tcPr>
            <w:tcW w:w="1596" w:type="dxa"/>
            <w:vAlign w:val="bottom"/>
          </w:tcPr>
          <w:p w14:paraId="324D4391" w14:textId="4D1FFC50" w:rsidR="0079094D" w:rsidRDefault="00712D0F" w:rsidP="00127122">
            <w:pPr>
              <w:jc w:val="center"/>
              <w:rPr>
                <w:rFonts w:ascii="Calibri" w:hAnsi="Calibri"/>
                <w:color w:val="000000"/>
              </w:rPr>
            </w:pPr>
            <w:r w:rsidRPr="00C17840">
              <w:rPr>
                <w:rFonts w:ascii="Calibri" w:eastAsia="Times New Roman" w:hAnsi="Calibri" w:cs="Times New Roman"/>
                <w:color w:val="000000"/>
              </w:rPr>
              <w:t xml:space="preserve">Group </w:t>
            </w:r>
            <w:r>
              <w:rPr>
                <w:rFonts w:ascii="Calibri" w:eastAsia="Times New Roman" w:hAnsi="Calibri" w:cs="Times New Roman"/>
                <w:color w:val="000000"/>
              </w:rPr>
              <w:t>C</w:t>
            </w:r>
          </w:p>
        </w:tc>
        <w:tc>
          <w:tcPr>
            <w:tcW w:w="1596" w:type="dxa"/>
            <w:vAlign w:val="bottom"/>
          </w:tcPr>
          <w:p w14:paraId="5925D70F" w14:textId="77777777" w:rsidR="0079094D" w:rsidRDefault="0079094D" w:rsidP="00127122">
            <w:pPr>
              <w:jc w:val="center"/>
              <w:rPr>
                <w:rFonts w:ascii="Calibri" w:hAnsi="Calibri"/>
                <w:color w:val="000000"/>
              </w:rPr>
            </w:pPr>
            <w:r>
              <w:rPr>
                <w:rFonts w:ascii="Calibri" w:hAnsi="Calibri"/>
                <w:color w:val="000000"/>
              </w:rPr>
              <w:t>200</w:t>
            </w:r>
          </w:p>
        </w:tc>
        <w:tc>
          <w:tcPr>
            <w:tcW w:w="1596" w:type="dxa"/>
            <w:vAlign w:val="bottom"/>
          </w:tcPr>
          <w:p w14:paraId="1BB83BEF"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05DFFF5E" w14:textId="77777777" w:rsidR="0079094D" w:rsidRDefault="0079094D" w:rsidP="00127122">
            <w:pPr>
              <w:jc w:val="center"/>
              <w:rPr>
                <w:rFonts w:ascii="Calibri" w:hAnsi="Calibri"/>
                <w:color w:val="000000"/>
              </w:rPr>
            </w:pPr>
            <w:r>
              <w:rPr>
                <w:rFonts w:ascii="Calibri" w:hAnsi="Calibri"/>
                <w:color w:val="000000"/>
              </w:rPr>
              <w:t>-1.5</w:t>
            </w:r>
          </w:p>
        </w:tc>
        <w:tc>
          <w:tcPr>
            <w:tcW w:w="1596" w:type="dxa"/>
            <w:vAlign w:val="bottom"/>
          </w:tcPr>
          <w:p w14:paraId="7D546DD2" w14:textId="77777777" w:rsidR="0079094D" w:rsidRDefault="0079094D" w:rsidP="00127122">
            <w:pPr>
              <w:jc w:val="center"/>
              <w:rPr>
                <w:rFonts w:ascii="Calibri" w:hAnsi="Calibri"/>
                <w:color w:val="000000"/>
              </w:rPr>
            </w:pPr>
            <w:r>
              <w:rPr>
                <w:rFonts w:ascii="Calibri" w:hAnsi="Calibri"/>
                <w:color w:val="000000"/>
              </w:rPr>
              <w:t>4</w:t>
            </w:r>
          </w:p>
        </w:tc>
        <w:tc>
          <w:tcPr>
            <w:tcW w:w="1596" w:type="dxa"/>
            <w:vAlign w:val="bottom"/>
          </w:tcPr>
          <w:p w14:paraId="2B0605BB" w14:textId="77777777" w:rsidR="0079094D" w:rsidRDefault="0079094D" w:rsidP="00127122">
            <w:pPr>
              <w:jc w:val="center"/>
              <w:rPr>
                <w:rFonts w:ascii="Calibri" w:hAnsi="Calibri"/>
                <w:color w:val="000000"/>
              </w:rPr>
            </w:pPr>
            <w:r>
              <w:rPr>
                <w:rFonts w:ascii="Calibri" w:hAnsi="Calibri"/>
                <w:color w:val="000000"/>
              </w:rPr>
              <w:t>2.5</w:t>
            </w:r>
          </w:p>
        </w:tc>
      </w:tr>
      <w:tr w:rsidR="0079094D" w14:paraId="0813FDC8" w14:textId="77777777" w:rsidTr="00A371E4">
        <w:tc>
          <w:tcPr>
            <w:tcW w:w="1596" w:type="dxa"/>
            <w:vAlign w:val="bottom"/>
          </w:tcPr>
          <w:p w14:paraId="7A555DF7" w14:textId="5F1F6B24" w:rsidR="0079094D" w:rsidRDefault="00712D0F" w:rsidP="00127122">
            <w:pPr>
              <w:jc w:val="center"/>
              <w:rPr>
                <w:rFonts w:ascii="Calibri" w:hAnsi="Calibri"/>
                <w:color w:val="000000"/>
              </w:rPr>
            </w:pPr>
            <w:r w:rsidRPr="00C17840">
              <w:rPr>
                <w:rFonts w:ascii="Calibri" w:eastAsia="Times New Roman" w:hAnsi="Calibri" w:cs="Times New Roman"/>
                <w:color w:val="000000"/>
              </w:rPr>
              <w:t xml:space="preserve">Group </w:t>
            </w:r>
            <w:r>
              <w:rPr>
                <w:rFonts w:ascii="Calibri" w:eastAsia="Times New Roman" w:hAnsi="Calibri" w:cs="Times New Roman"/>
                <w:color w:val="000000"/>
              </w:rPr>
              <w:t>D</w:t>
            </w:r>
          </w:p>
        </w:tc>
        <w:tc>
          <w:tcPr>
            <w:tcW w:w="1596" w:type="dxa"/>
            <w:vAlign w:val="bottom"/>
          </w:tcPr>
          <w:p w14:paraId="3802D33A" w14:textId="77777777" w:rsidR="0079094D" w:rsidRDefault="0079094D" w:rsidP="00127122">
            <w:pPr>
              <w:jc w:val="center"/>
              <w:rPr>
                <w:rFonts w:ascii="Calibri" w:hAnsi="Calibri"/>
                <w:color w:val="000000"/>
              </w:rPr>
            </w:pPr>
            <w:r>
              <w:rPr>
                <w:rFonts w:ascii="Calibri" w:hAnsi="Calibri"/>
                <w:color w:val="000000"/>
              </w:rPr>
              <w:t>200</w:t>
            </w:r>
          </w:p>
        </w:tc>
        <w:tc>
          <w:tcPr>
            <w:tcW w:w="1596" w:type="dxa"/>
            <w:vAlign w:val="bottom"/>
          </w:tcPr>
          <w:p w14:paraId="5F6E33B5"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21C28637" w14:textId="77777777" w:rsidR="0079094D" w:rsidRDefault="0079094D" w:rsidP="00127122">
            <w:pPr>
              <w:jc w:val="center"/>
              <w:rPr>
                <w:rFonts w:ascii="Calibri" w:hAnsi="Calibri"/>
                <w:color w:val="000000"/>
              </w:rPr>
            </w:pPr>
            <w:r>
              <w:rPr>
                <w:rFonts w:ascii="Calibri" w:hAnsi="Calibri"/>
                <w:color w:val="000000"/>
              </w:rPr>
              <w:t>4</w:t>
            </w:r>
          </w:p>
        </w:tc>
        <w:tc>
          <w:tcPr>
            <w:tcW w:w="1596" w:type="dxa"/>
            <w:vAlign w:val="bottom"/>
          </w:tcPr>
          <w:p w14:paraId="3EA3AF31" w14:textId="77777777" w:rsidR="0079094D" w:rsidRDefault="0079094D" w:rsidP="00127122">
            <w:pPr>
              <w:jc w:val="center"/>
              <w:rPr>
                <w:rFonts w:ascii="Calibri" w:hAnsi="Calibri"/>
                <w:color w:val="000000"/>
              </w:rPr>
            </w:pPr>
            <w:r>
              <w:rPr>
                <w:rFonts w:ascii="Calibri" w:hAnsi="Calibri"/>
                <w:color w:val="000000"/>
              </w:rPr>
              <w:t>2.5</w:t>
            </w:r>
          </w:p>
        </w:tc>
        <w:tc>
          <w:tcPr>
            <w:tcW w:w="1596" w:type="dxa"/>
            <w:vAlign w:val="bottom"/>
          </w:tcPr>
          <w:p w14:paraId="2884C205" w14:textId="77777777" w:rsidR="0079094D" w:rsidRDefault="0079094D" w:rsidP="00127122">
            <w:pPr>
              <w:jc w:val="center"/>
              <w:rPr>
                <w:rFonts w:ascii="Calibri" w:hAnsi="Calibri"/>
                <w:color w:val="000000"/>
              </w:rPr>
            </w:pPr>
            <w:r>
              <w:rPr>
                <w:rFonts w:ascii="Calibri" w:hAnsi="Calibri"/>
                <w:color w:val="000000"/>
              </w:rPr>
              <w:t>1.5</w:t>
            </w:r>
          </w:p>
        </w:tc>
      </w:tr>
      <w:tr w:rsidR="0079094D" w14:paraId="484992E4" w14:textId="77777777" w:rsidTr="00A371E4">
        <w:tc>
          <w:tcPr>
            <w:tcW w:w="1596" w:type="dxa"/>
            <w:vAlign w:val="bottom"/>
          </w:tcPr>
          <w:p w14:paraId="01FB8B78" w14:textId="535E3B5D" w:rsidR="0079094D" w:rsidRDefault="00712D0F" w:rsidP="00127122">
            <w:pPr>
              <w:jc w:val="center"/>
              <w:rPr>
                <w:rFonts w:ascii="Calibri" w:hAnsi="Calibri"/>
                <w:color w:val="000000"/>
              </w:rPr>
            </w:pPr>
            <w:r w:rsidRPr="00C17840">
              <w:rPr>
                <w:rFonts w:ascii="Calibri" w:eastAsia="Times New Roman" w:hAnsi="Calibri" w:cs="Times New Roman"/>
                <w:color w:val="000000"/>
              </w:rPr>
              <w:t xml:space="preserve">Group </w:t>
            </w:r>
            <w:r>
              <w:rPr>
                <w:rFonts w:ascii="Calibri" w:eastAsia="Times New Roman" w:hAnsi="Calibri" w:cs="Times New Roman"/>
                <w:color w:val="000000"/>
              </w:rPr>
              <w:t>E</w:t>
            </w:r>
          </w:p>
        </w:tc>
        <w:tc>
          <w:tcPr>
            <w:tcW w:w="1596" w:type="dxa"/>
            <w:vAlign w:val="bottom"/>
          </w:tcPr>
          <w:p w14:paraId="2A223BB5" w14:textId="77777777" w:rsidR="0079094D" w:rsidRDefault="0079094D" w:rsidP="00127122">
            <w:pPr>
              <w:jc w:val="center"/>
              <w:rPr>
                <w:rFonts w:ascii="Calibri" w:hAnsi="Calibri"/>
                <w:color w:val="000000"/>
              </w:rPr>
            </w:pPr>
            <w:r>
              <w:rPr>
                <w:rFonts w:ascii="Calibri" w:hAnsi="Calibri"/>
                <w:color w:val="000000"/>
              </w:rPr>
              <w:t>200</w:t>
            </w:r>
          </w:p>
        </w:tc>
        <w:tc>
          <w:tcPr>
            <w:tcW w:w="1596" w:type="dxa"/>
            <w:vAlign w:val="bottom"/>
          </w:tcPr>
          <w:p w14:paraId="7E5962AC"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462B621C" w14:textId="77777777" w:rsidR="0079094D" w:rsidRDefault="0079094D" w:rsidP="00127122">
            <w:pPr>
              <w:jc w:val="center"/>
              <w:rPr>
                <w:rFonts w:ascii="Calibri" w:hAnsi="Calibri"/>
                <w:color w:val="000000"/>
              </w:rPr>
            </w:pPr>
            <w:r>
              <w:rPr>
                <w:rFonts w:ascii="Calibri" w:hAnsi="Calibri"/>
                <w:color w:val="000000"/>
              </w:rPr>
              <w:t>4</w:t>
            </w:r>
          </w:p>
        </w:tc>
        <w:tc>
          <w:tcPr>
            <w:tcW w:w="1596" w:type="dxa"/>
            <w:vAlign w:val="bottom"/>
          </w:tcPr>
          <w:p w14:paraId="095FAF28" w14:textId="77777777" w:rsidR="0079094D" w:rsidRDefault="0079094D" w:rsidP="00127122">
            <w:pPr>
              <w:jc w:val="center"/>
              <w:rPr>
                <w:rFonts w:ascii="Calibri" w:hAnsi="Calibri"/>
                <w:color w:val="000000"/>
              </w:rPr>
            </w:pPr>
            <w:r>
              <w:rPr>
                <w:rFonts w:ascii="Calibri" w:hAnsi="Calibri"/>
                <w:color w:val="000000"/>
              </w:rPr>
              <w:t>4</w:t>
            </w:r>
          </w:p>
        </w:tc>
        <w:tc>
          <w:tcPr>
            <w:tcW w:w="1596" w:type="dxa"/>
            <w:vAlign w:val="bottom"/>
          </w:tcPr>
          <w:p w14:paraId="36CF42FC" w14:textId="77777777" w:rsidR="0079094D" w:rsidRDefault="0079094D" w:rsidP="00127122">
            <w:pPr>
              <w:jc w:val="center"/>
              <w:rPr>
                <w:rFonts w:ascii="Calibri" w:hAnsi="Calibri"/>
                <w:color w:val="000000"/>
              </w:rPr>
            </w:pPr>
            <w:r>
              <w:rPr>
                <w:rFonts w:ascii="Calibri" w:hAnsi="Calibri"/>
                <w:color w:val="000000"/>
              </w:rPr>
              <w:t>4</w:t>
            </w:r>
          </w:p>
        </w:tc>
      </w:tr>
      <w:tr w:rsidR="0079094D" w14:paraId="72849E23" w14:textId="77777777" w:rsidTr="00A371E4">
        <w:tc>
          <w:tcPr>
            <w:tcW w:w="1596" w:type="dxa"/>
            <w:vAlign w:val="bottom"/>
          </w:tcPr>
          <w:p w14:paraId="49950A65" w14:textId="61183F37" w:rsidR="0079094D" w:rsidRDefault="00712D0F" w:rsidP="00127122">
            <w:pPr>
              <w:jc w:val="center"/>
              <w:rPr>
                <w:rFonts w:ascii="Calibri" w:hAnsi="Calibri"/>
                <w:color w:val="000000"/>
              </w:rPr>
            </w:pPr>
            <w:r w:rsidRPr="00C17840">
              <w:rPr>
                <w:rFonts w:ascii="Calibri" w:eastAsia="Times New Roman" w:hAnsi="Calibri" w:cs="Times New Roman"/>
                <w:color w:val="000000"/>
              </w:rPr>
              <w:t xml:space="preserve">Group </w:t>
            </w:r>
            <w:r>
              <w:rPr>
                <w:rFonts w:ascii="Calibri" w:eastAsia="Times New Roman" w:hAnsi="Calibri" w:cs="Times New Roman"/>
                <w:color w:val="000000"/>
              </w:rPr>
              <w:t>F</w:t>
            </w:r>
          </w:p>
        </w:tc>
        <w:tc>
          <w:tcPr>
            <w:tcW w:w="1596" w:type="dxa"/>
            <w:vAlign w:val="bottom"/>
          </w:tcPr>
          <w:p w14:paraId="75BCAF29" w14:textId="77777777" w:rsidR="0079094D" w:rsidRDefault="0079094D" w:rsidP="00127122">
            <w:pPr>
              <w:jc w:val="center"/>
              <w:rPr>
                <w:rFonts w:ascii="Calibri" w:hAnsi="Calibri"/>
                <w:color w:val="000000"/>
              </w:rPr>
            </w:pPr>
            <w:r>
              <w:rPr>
                <w:rFonts w:ascii="Calibri" w:hAnsi="Calibri"/>
                <w:color w:val="000000"/>
              </w:rPr>
              <w:t>19000</w:t>
            </w:r>
          </w:p>
        </w:tc>
        <w:tc>
          <w:tcPr>
            <w:tcW w:w="1596" w:type="dxa"/>
            <w:vAlign w:val="bottom"/>
          </w:tcPr>
          <w:p w14:paraId="6298BC5E"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187F4163"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64FC2145" w14:textId="77777777" w:rsidR="0079094D" w:rsidRDefault="0079094D" w:rsidP="00127122">
            <w:pPr>
              <w:jc w:val="center"/>
              <w:rPr>
                <w:rFonts w:ascii="Calibri" w:hAnsi="Calibri"/>
                <w:color w:val="000000"/>
              </w:rPr>
            </w:pPr>
            <w:r>
              <w:rPr>
                <w:rFonts w:ascii="Calibri" w:hAnsi="Calibri"/>
                <w:color w:val="000000"/>
              </w:rPr>
              <w:t>1</w:t>
            </w:r>
          </w:p>
        </w:tc>
        <w:tc>
          <w:tcPr>
            <w:tcW w:w="1596" w:type="dxa"/>
            <w:vAlign w:val="bottom"/>
          </w:tcPr>
          <w:p w14:paraId="379537A6" w14:textId="77777777" w:rsidR="0079094D" w:rsidRDefault="0079094D" w:rsidP="00127122">
            <w:pPr>
              <w:jc w:val="center"/>
              <w:rPr>
                <w:rFonts w:ascii="Calibri" w:hAnsi="Calibri"/>
                <w:color w:val="000000"/>
              </w:rPr>
            </w:pPr>
            <w:r>
              <w:rPr>
                <w:rFonts w:ascii="Calibri" w:hAnsi="Calibri"/>
                <w:color w:val="000000"/>
              </w:rPr>
              <w:t>1</w:t>
            </w:r>
          </w:p>
        </w:tc>
      </w:tr>
    </w:tbl>
    <w:p w14:paraId="5AED1B91" w14:textId="77777777" w:rsidR="0079094D" w:rsidRDefault="0079094D" w:rsidP="0079094D"/>
    <w:p w14:paraId="5F503912" w14:textId="77777777" w:rsidR="009129DB" w:rsidRDefault="009129DB">
      <w:pPr>
        <w:rPr>
          <w:sz w:val="24"/>
          <w:szCs w:val="24"/>
        </w:rPr>
      </w:pPr>
      <w:r>
        <w:rPr>
          <w:sz w:val="24"/>
          <w:szCs w:val="24"/>
        </w:rPr>
        <w:br w:type="page"/>
      </w:r>
    </w:p>
    <w:p w14:paraId="55475EF1" w14:textId="6D909926" w:rsidR="0079094D" w:rsidRPr="00127122" w:rsidRDefault="0079094D" w:rsidP="0079094D">
      <w:pPr>
        <w:rPr>
          <w:sz w:val="24"/>
          <w:szCs w:val="24"/>
        </w:rPr>
      </w:pPr>
      <w:proofErr w:type="gramStart"/>
      <w:r w:rsidRPr="00127122">
        <w:rPr>
          <w:sz w:val="24"/>
          <w:szCs w:val="24"/>
        </w:rPr>
        <w:lastRenderedPageBreak/>
        <w:t xml:space="preserve">Table 3 Sensitivity and specificity </w:t>
      </w:r>
      <w:r w:rsidR="00712D0F" w:rsidRPr="00127122">
        <w:rPr>
          <w:sz w:val="24"/>
          <w:szCs w:val="24"/>
        </w:rPr>
        <w:t xml:space="preserve">of </w:t>
      </w:r>
      <w:r w:rsidRPr="00127122">
        <w:rPr>
          <w:sz w:val="24"/>
          <w:szCs w:val="24"/>
        </w:rPr>
        <w:t>EPIG-</w:t>
      </w:r>
      <w:proofErr w:type="spellStart"/>
      <w:r w:rsidRPr="00127122">
        <w:rPr>
          <w:sz w:val="24"/>
          <w:szCs w:val="24"/>
        </w:rPr>
        <w:t>seq</w:t>
      </w:r>
      <w:proofErr w:type="spellEnd"/>
      <w:r w:rsidRPr="00127122">
        <w:rPr>
          <w:sz w:val="24"/>
          <w:szCs w:val="24"/>
        </w:rPr>
        <w:t xml:space="preserve"> </w:t>
      </w:r>
      <w:r w:rsidR="00712D0F" w:rsidRPr="00127122">
        <w:rPr>
          <w:sz w:val="24"/>
          <w:szCs w:val="24"/>
        </w:rPr>
        <w:t xml:space="preserve">extraction of </w:t>
      </w:r>
      <w:r w:rsidRPr="00127122">
        <w:rPr>
          <w:sz w:val="24"/>
          <w:szCs w:val="24"/>
        </w:rPr>
        <w:t xml:space="preserve">simulated </w:t>
      </w:r>
      <w:r w:rsidR="00712D0F" w:rsidRPr="00127122">
        <w:rPr>
          <w:sz w:val="24"/>
          <w:szCs w:val="24"/>
        </w:rPr>
        <w:t>data</w:t>
      </w:r>
      <w:r w:rsidR="00712D0F">
        <w:rPr>
          <w:sz w:val="24"/>
          <w:szCs w:val="24"/>
        </w:rPr>
        <w:t>.</w:t>
      </w:r>
      <w:proofErr w:type="gramEnd"/>
    </w:p>
    <w:tbl>
      <w:tblPr>
        <w:tblW w:w="10220" w:type="dxa"/>
        <w:tblInd w:w="93" w:type="dxa"/>
        <w:tblLook w:val="04A0" w:firstRow="1" w:lastRow="0" w:firstColumn="1" w:lastColumn="0" w:noHBand="0" w:noVBand="1"/>
      </w:tblPr>
      <w:tblGrid>
        <w:gridCol w:w="1260"/>
        <w:gridCol w:w="920"/>
        <w:gridCol w:w="820"/>
        <w:gridCol w:w="820"/>
        <w:gridCol w:w="860"/>
        <w:gridCol w:w="960"/>
        <w:gridCol w:w="940"/>
        <w:gridCol w:w="1780"/>
        <w:gridCol w:w="1860"/>
      </w:tblGrid>
      <w:tr w:rsidR="00C17840" w:rsidRPr="00C17840" w14:paraId="77DE3AA7" w14:textId="77777777" w:rsidTr="00C17840">
        <w:trPr>
          <w:trHeight w:val="315"/>
        </w:trPr>
        <w:tc>
          <w:tcPr>
            <w:tcW w:w="1260" w:type="dxa"/>
            <w:tcBorders>
              <w:top w:val="single" w:sz="4" w:space="0" w:color="auto"/>
              <w:left w:val="nil"/>
              <w:bottom w:val="double" w:sz="6" w:space="0" w:color="auto"/>
              <w:right w:val="nil"/>
            </w:tcBorders>
            <w:shd w:val="clear" w:color="auto" w:fill="auto"/>
            <w:noWrap/>
            <w:vAlign w:val="center"/>
            <w:hideMark/>
          </w:tcPr>
          <w:p w14:paraId="59F8477D"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Pattern</w:t>
            </w:r>
          </w:p>
        </w:tc>
        <w:tc>
          <w:tcPr>
            <w:tcW w:w="920" w:type="dxa"/>
            <w:tcBorders>
              <w:top w:val="single" w:sz="4" w:space="0" w:color="auto"/>
              <w:left w:val="nil"/>
              <w:bottom w:val="double" w:sz="6" w:space="0" w:color="auto"/>
              <w:right w:val="nil"/>
            </w:tcBorders>
            <w:shd w:val="clear" w:color="auto" w:fill="auto"/>
            <w:noWrap/>
            <w:vAlign w:val="center"/>
            <w:hideMark/>
          </w:tcPr>
          <w:p w14:paraId="24DB7BC0"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1</w:t>
            </w:r>
          </w:p>
        </w:tc>
        <w:tc>
          <w:tcPr>
            <w:tcW w:w="820" w:type="dxa"/>
            <w:tcBorders>
              <w:top w:val="single" w:sz="4" w:space="0" w:color="auto"/>
              <w:left w:val="nil"/>
              <w:bottom w:val="double" w:sz="6" w:space="0" w:color="auto"/>
              <w:right w:val="nil"/>
            </w:tcBorders>
            <w:shd w:val="clear" w:color="auto" w:fill="auto"/>
            <w:noWrap/>
            <w:vAlign w:val="center"/>
            <w:hideMark/>
          </w:tcPr>
          <w:p w14:paraId="13273976"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2</w:t>
            </w:r>
          </w:p>
        </w:tc>
        <w:tc>
          <w:tcPr>
            <w:tcW w:w="820" w:type="dxa"/>
            <w:tcBorders>
              <w:top w:val="single" w:sz="4" w:space="0" w:color="auto"/>
              <w:left w:val="nil"/>
              <w:bottom w:val="double" w:sz="6" w:space="0" w:color="auto"/>
              <w:right w:val="nil"/>
            </w:tcBorders>
            <w:shd w:val="clear" w:color="auto" w:fill="auto"/>
            <w:noWrap/>
            <w:vAlign w:val="center"/>
            <w:hideMark/>
          </w:tcPr>
          <w:p w14:paraId="62D42CFF"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3</w:t>
            </w:r>
          </w:p>
        </w:tc>
        <w:tc>
          <w:tcPr>
            <w:tcW w:w="860" w:type="dxa"/>
            <w:tcBorders>
              <w:top w:val="single" w:sz="4" w:space="0" w:color="auto"/>
              <w:left w:val="nil"/>
              <w:bottom w:val="double" w:sz="6" w:space="0" w:color="auto"/>
              <w:right w:val="nil"/>
            </w:tcBorders>
            <w:shd w:val="clear" w:color="auto" w:fill="auto"/>
            <w:noWrap/>
            <w:vAlign w:val="center"/>
            <w:hideMark/>
          </w:tcPr>
          <w:p w14:paraId="00CF1745"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4</w:t>
            </w:r>
          </w:p>
        </w:tc>
        <w:tc>
          <w:tcPr>
            <w:tcW w:w="960" w:type="dxa"/>
            <w:tcBorders>
              <w:top w:val="single" w:sz="4" w:space="0" w:color="auto"/>
              <w:left w:val="nil"/>
              <w:bottom w:val="double" w:sz="6" w:space="0" w:color="auto"/>
              <w:right w:val="nil"/>
            </w:tcBorders>
            <w:shd w:val="clear" w:color="auto" w:fill="auto"/>
            <w:noWrap/>
            <w:vAlign w:val="center"/>
            <w:hideMark/>
          </w:tcPr>
          <w:p w14:paraId="23BC635F"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5</w:t>
            </w:r>
          </w:p>
        </w:tc>
        <w:tc>
          <w:tcPr>
            <w:tcW w:w="940" w:type="dxa"/>
            <w:tcBorders>
              <w:top w:val="single" w:sz="4" w:space="0" w:color="auto"/>
              <w:left w:val="nil"/>
              <w:bottom w:val="double" w:sz="6" w:space="0" w:color="auto"/>
              <w:right w:val="nil"/>
            </w:tcBorders>
            <w:shd w:val="clear" w:color="auto" w:fill="auto"/>
            <w:noWrap/>
            <w:vAlign w:val="center"/>
            <w:hideMark/>
          </w:tcPr>
          <w:p w14:paraId="0D3CFAEC"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Total</w:t>
            </w:r>
          </w:p>
        </w:tc>
        <w:tc>
          <w:tcPr>
            <w:tcW w:w="1780" w:type="dxa"/>
            <w:tcBorders>
              <w:top w:val="single" w:sz="4" w:space="0" w:color="auto"/>
              <w:left w:val="nil"/>
              <w:bottom w:val="double" w:sz="6" w:space="0" w:color="auto"/>
              <w:right w:val="nil"/>
            </w:tcBorders>
            <w:shd w:val="clear" w:color="auto" w:fill="auto"/>
            <w:noWrap/>
            <w:vAlign w:val="center"/>
            <w:hideMark/>
          </w:tcPr>
          <w:p w14:paraId="7772F2AE"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Sensitivity (%)</w:t>
            </w:r>
          </w:p>
        </w:tc>
        <w:tc>
          <w:tcPr>
            <w:tcW w:w="1860" w:type="dxa"/>
            <w:tcBorders>
              <w:top w:val="single" w:sz="4" w:space="0" w:color="auto"/>
              <w:left w:val="nil"/>
              <w:bottom w:val="double" w:sz="6" w:space="0" w:color="auto"/>
              <w:right w:val="nil"/>
            </w:tcBorders>
            <w:shd w:val="clear" w:color="auto" w:fill="auto"/>
            <w:noWrap/>
            <w:vAlign w:val="center"/>
            <w:hideMark/>
          </w:tcPr>
          <w:p w14:paraId="0FD4F596" w14:textId="77777777" w:rsidR="00C17840" w:rsidRPr="00C17840" w:rsidRDefault="00C17840" w:rsidP="00C17840">
            <w:pPr>
              <w:spacing w:after="0" w:line="240" w:lineRule="auto"/>
              <w:jc w:val="center"/>
              <w:rPr>
                <w:rFonts w:ascii="Calibri" w:eastAsia="Times New Roman" w:hAnsi="Calibri" w:cs="Times New Roman"/>
                <w:b/>
                <w:bCs/>
                <w:color w:val="000000"/>
              </w:rPr>
            </w:pPr>
            <w:r w:rsidRPr="00C17840">
              <w:rPr>
                <w:rFonts w:ascii="Calibri" w:eastAsia="Times New Roman" w:hAnsi="Calibri" w:cs="Times New Roman"/>
                <w:b/>
                <w:bCs/>
                <w:color w:val="000000"/>
              </w:rPr>
              <w:t>Specificity (%)</w:t>
            </w:r>
          </w:p>
        </w:tc>
      </w:tr>
      <w:tr w:rsidR="00C17840" w:rsidRPr="00C17840" w14:paraId="7BE43383" w14:textId="77777777" w:rsidTr="00C17840">
        <w:trPr>
          <w:trHeight w:val="315"/>
        </w:trPr>
        <w:tc>
          <w:tcPr>
            <w:tcW w:w="1260" w:type="dxa"/>
            <w:tcBorders>
              <w:top w:val="nil"/>
              <w:left w:val="nil"/>
              <w:bottom w:val="single" w:sz="4" w:space="0" w:color="auto"/>
              <w:right w:val="nil"/>
            </w:tcBorders>
            <w:shd w:val="clear" w:color="auto" w:fill="auto"/>
            <w:noWrap/>
            <w:vAlign w:val="center"/>
            <w:hideMark/>
          </w:tcPr>
          <w:p w14:paraId="237D1D98"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Group A</w:t>
            </w:r>
          </w:p>
        </w:tc>
        <w:tc>
          <w:tcPr>
            <w:tcW w:w="920" w:type="dxa"/>
            <w:tcBorders>
              <w:top w:val="nil"/>
              <w:left w:val="nil"/>
              <w:bottom w:val="single" w:sz="4" w:space="0" w:color="auto"/>
              <w:right w:val="nil"/>
            </w:tcBorders>
            <w:shd w:val="clear" w:color="auto" w:fill="auto"/>
            <w:noWrap/>
            <w:vAlign w:val="center"/>
            <w:hideMark/>
          </w:tcPr>
          <w:p w14:paraId="11E50C8A"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7</w:t>
            </w:r>
          </w:p>
        </w:tc>
        <w:tc>
          <w:tcPr>
            <w:tcW w:w="820" w:type="dxa"/>
            <w:tcBorders>
              <w:top w:val="nil"/>
              <w:left w:val="nil"/>
              <w:bottom w:val="single" w:sz="4" w:space="0" w:color="auto"/>
              <w:right w:val="nil"/>
            </w:tcBorders>
            <w:shd w:val="clear" w:color="auto" w:fill="auto"/>
            <w:noWrap/>
            <w:vAlign w:val="center"/>
            <w:hideMark/>
          </w:tcPr>
          <w:p w14:paraId="1B1EC614"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132</w:t>
            </w:r>
          </w:p>
        </w:tc>
        <w:tc>
          <w:tcPr>
            <w:tcW w:w="820" w:type="dxa"/>
            <w:tcBorders>
              <w:top w:val="nil"/>
              <w:left w:val="nil"/>
              <w:bottom w:val="single" w:sz="4" w:space="0" w:color="auto"/>
              <w:right w:val="nil"/>
            </w:tcBorders>
            <w:shd w:val="clear" w:color="auto" w:fill="auto"/>
            <w:noWrap/>
            <w:vAlign w:val="center"/>
            <w:hideMark/>
          </w:tcPr>
          <w:p w14:paraId="06A1ACBC"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11</w:t>
            </w:r>
          </w:p>
        </w:tc>
        <w:tc>
          <w:tcPr>
            <w:tcW w:w="860" w:type="dxa"/>
            <w:tcBorders>
              <w:top w:val="nil"/>
              <w:left w:val="nil"/>
              <w:bottom w:val="single" w:sz="4" w:space="0" w:color="auto"/>
              <w:right w:val="nil"/>
            </w:tcBorders>
            <w:shd w:val="clear" w:color="auto" w:fill="auto"/>
            <w:noWrap/>
            <w:vAlign w:val="bottom"/>
            <w:hideMark/>
          </w:tcPr>
          <w:p w14:paraId="036C5602"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nil"/>
            </w:tcBorders>
            <w:shd w:val="clear" w:color="auto" w:fill="auto"/>
            <w:noWrap/>
            <w:vAlign w:val="bottom"/>
            <w:hideMark/>
          </w:tcPr>
          <w:p w14:paraId="6E2C368F"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940" w:type="dxa"/>
            <w:tcBorders>
              <w:top w:val="nil"/>
              <w:left w:val="nil"/>
              <w:bottom w:val="single" w:sz="4" w:space="0" w:color="auto"/>
              <w:right w:val="nil"/>
            </w:tcBorders>
            <w:shd w:val="clear" w:color="auto" w:fill="auto"/>
            <w:noWrap/>
            <w:vAlign w:val="center"/>
            <w:hideMark/>
          </w:tcPr>
          <w:p w14:paraId="3135EFC1"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150</w:t>
            </w:r>
          </w:p>
        </w:tc>
        <w:tc>
          <w:tcPr>
            <w:tcW w:w="1780" w:type="dxa"/>
            <w:tcBorders>
              <w:top w:val="nil"/>
              <w:left w:val="nil"/>
              <w:bottom w:val="single" w:sz="4" w:space="0" w:color="auto"/>
              <w:right w:val="nil"/>
            </w:tcBorders>
            <w:shd w:val="clear" w:color="auto" w:fill="auto"/>
            <w:noWrap/>
            <w:vAlign w:val="center"/>
            <w:hideMark/>
          </w:tcPr>
          <w:p w14:paraId="7D3B96DA"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88.00</w:t>
            </w:r>
          </w:p>
        </w:tc>
        <w:tc>
          <w:tcPr>
            <w:tcW w:w="1860" w:type="dxa"/>
            <w:tcBorders>
              <w:top w:val="nil"/>
              <w:left w:val="nil"/>
              <w:bottom w:val="single" w:sz="4" w:space="0" w:color="auto"/>
              <w:right w:val="nil"/>
            </w:tcBorders>
            <w:shd w:val="clear" w:color="auto" w:fill="auto"/>
            <w:noWrap/>
            <w:vAlign w:val="bottom"/>
            <w:hideMark/>
          </w:tcPr>
          <w:p w14:paraId="72171DEE"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66.00</w:t>
            </w:r>
          </w:p>
        </w:tc>
      </w:tr>
      <w:tr w:rsidR="00C17840" w:rsidRPr="00C17840" w14:paraId="361886C0" w14:textId="77777777" w:rsidTr="00C17840">
        <w:trPr>
          <w:trHeight w:val="300"/>
        </w:trPr>
        <w:tc>
          <w:tcPr>
            <w:tcW w:w="1260" w:type="dxa"/>
            <w:tcBorders>
              <w:top w:val="nil"/>
              <w:left w:val="nil"/>
              <w:bottom w:val="single" w:sz="4" w:space="0" w:color="auto"/>
              <w:right w:val="nil"/>
            </w:tcBorders>
            <w:shd w:val="clear" w:color="auto" w:fill="auto"/>
            <w:noWrap/>
            <w:vAlign w:val="center"/>
            <w:hideMark/>
          </w:tcPr>
          <w:p w14:paraId="7C9912C3"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Group B</w:t>
            </w:r>
          </w:p>
        </w:tc>
        <w:tc>
          <w:tcPr>
            <w:tcW w:w="920" w:type="dxa"/>
            <w:tcBorders>
              <w:top w:val="nil"/>
              <w:left w:val="nil"/>
              <w:bottom w:val="single" w:sz="4" w:space="0" w:color="auto"/>
              <w:right w:val="nil"/>
            </w:tcBorders>
            <w:shd w:val="clear" w:color="auto" w:fill="auto"/>
            <w:noWrap/>
            <w:vAlign w:val="bottom"/>
            <w:hideMark/>
          </w:tcPr>
          <w:p w14:paraId="1771AB84"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820" w:type="dxa"/>
            <w:tcBorders>
              <w:top w:val="nil"/>
              <w:left w:val="nil"/>
              <w:bottom w:val="single" w:sz="4" w:space="0" w:color="auto"/>
              <w:right w:val="nil"/>
            </w:tcBorders>
            <w:shd w:val="clear" w:color="auto" w:fill="auto"/>
            <w:noWrap/>
            <w:vAlign w:val="bottom"/>
            <w:hideMark/>
          </w:tcPr>
          <w:p w14:paraId="7ECDB759"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820" w:type="dxa"/>
            <w:tcBorders>
              <w:top w:val="nil"/>
              <w:left w:val="nil"/>
              <w:bottom w:val="single" w:sz="4" w:space="0" w:color="auto"/>
              <w:right w:val="nil"/>
            </w:tcBorders>
            <w:shd w:val="clear" w:color="auto" w:fill="auto"/>
            <w:noWrap/>
            <w:vAlign w:val="center"/>
            <w:hideMark/>
          </w:tcPr>
          <w:p w14:paraId="34FFCDB7"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169</w:t>
            </w:r>
          </w:p>
        </w:tc>
        <w:tc>
          <w:tcPr>
            <w:tcW w:w="860" w:type="dxa"/>
            <w:tcBorders>
              <w:top w:val="nil"/>
              <w:left w:val="nil"/>
              <w:bottom w:val="single" w:sz="4" w:space="0" w:color="auto"/>
              <w:right w:val="nil"/>
            </w:tcBorders>
            <w:shd w:val="clear" w:color="auto" w:fill="auto"/>
            <w:noWrap/>
            <w:vAlign w:val="bottom"/>
            <w:hideMark/>
          </w:tcPr>
          <w:p w14:paraId="5483AD09"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nil"/>
            </w:tcBorders>
            <w:shd w:val="clear" w:color="auto" w:fill="auto"/>
            <w:noWrap/>
            <w:vAlign w:val="bottom"/>
            <w:hideMark/>
          </w:tcPr>
          <w:p w14:paraId="5A921E04"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940" w:type="dxa"/>
            <w:tcBorders>
              <w:top w:val="nil"/>
              <w:left w:val="nil"/>
              <w:bottom w:val="single" w:sz="4" w:space="0" w:color="auto"/>
              <w:right w:val="nil"/>
            </w:tcBorders>
            <w:shd w:val="clear" w:color="auto" w:fill="auto"/>
            <w:noWrap/>
            <w:vAlign w:val="center"/>
            <w:hideMark/>
          </w:tcPr>
          <w:p w14:paraId="329660F0"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169</w:t>
            </w:r>
          </w:p>
        </w:tc>
        <w:tc>
          <w:tcPr>
            <w:tcW w:w="1780" w:type="dxa"/>
            <w:tcBorders>
              <w:top w:val="nil"/>
              <w:left w:val="nil"/>
              <w:bottom w:val="single" w:sz="4" w:space="0" w:color="auto"/>
              <w:right w:val="nil"/>
            </w:tcBorders>
            <w:shd w:val="clear" w:color="auto" w:fill="auto"/>
            <w:noWrap/>
            <w:vAlign w:val="center"/>
            <w:hideMark/>
          </w:tcPr>
          <w:p w14:paraId="4E1196BA"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100.00</w:t>
            </w:r>
          </w:p>
        </w:tc>
        <w:tc>
          <w:tcPr>
            <w:tcW w:w="1860" w:type="dxa"/>
            <w:tcBorders>
              <w:top w:val="nil"/>
              <w:left w:val="nil"/>
              <w:bottom w:val="single" w:sz="4" w:space="0" w:color="auto"/>
              <w:right w:val="nil"/>
            </w:tcBorders>
            <w:shd w:val="clear" w:color="auto" w:fill="auto"/>
            <w:noWrap/>
            <w:vAlign w:val="bottom"/>
            <w:hideMark/>
          </w:tcPr>
          <w:p w14:paraId="13D0389C"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84.50</w:t>
            </w:r>
          </w:p>
        </w:tc>
      </w:tr>
      <w:tr w:rsidR="00C17840" w:rsidRPr="00C17840" w14:paraId="7047B710" w14:textId="77777777" w:rsidTr="00C17840">
        <w:trPr>
          <w:trHeight w:val="300"/>
        </w:trPr>
        <w:tc>
          <w:tcPr>
            <w:tcW w:w="1260" w:type="dxa"/>
            <w:tcBorders>
              <w:top w:val="nil"/>
              <w:left w:val="nil"/>
              <w:bottom w:val="single" w:sz="4" w:space="0" w:color="auto"/>
              <w:right w:val="nil"/>
            </w:tcBorders>
            <w:shd w:val="clear" w:color="auto" w:fill="auto"/>
            <w:noWrap/>
            <w:vAlign w:val="center"/>
            <w:hideMark/>
          </w:tcPr>
          <w:p w14:paraId="65F63190"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Group C</w:t>
            </w:r>
          </w:p>
        </w:tc>
        <w:tc>
          <w:tcPr>
            <w:tcW w:w="920" w:type="dxa"/>
            <w:tcBorders>
              <w:top w:val="nil"/>
              <w:left w:val="nil"/>
              <w:bottom w:val="single" w:sz="4" w:space="0" w:color="auto"/>
              <w:right w:val="nil"/>
            </w:tcBorders>
            <w:shd w:val="clear" w:color="auto" w:fill="auto"/>
            <w:noWrap/>
            <w:vAlign w:val="center"/>
            <w:hideMark/>
          </w:tcPr>
          <w:p w14:paraId="30D85BE5"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135</w:t>
            </w:r>
          </w:p>
        </w:tc>
        <w:tc>
          <w:tcPr>
            <w:tcW w:w="820" w:type="dxa"/>
            <w:tcBorders>
              <w:top w:val="nil"/>
              <w:left w:val="nil"/>
              <w:bottom w:val="single" w:sz="4" w:space="0" w:color="auto"/>
              <w:right w:val="nil"/>
            </w:tcBorders>
            <w:shd w:val="clear" w:color="auto" w:fill="auto"/>
            <w:noWrap/>
            <w:vAlign w:val="center"/>
            <w:hideMark/>
          </w:tcPr>
          <w:p w14:paraId="774A4052"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26</w:t>
            </w:r>
          </w:p>
        </w:tc>
        <w:tc>
          <w:tcPr>
            <w:tcW w:w="820" w:type="dxa"/>
            <w:tcBorders>
              <w:top w:val="nil"/>
              <w:left w:val="nil"/>
              <w:bottom w:val="single" w:sz="4" w:space="0" w:color="auto"/>
              <w:right w:val="nil"/>
            </w:tcBorders>
            <w:shd w:val="clear" w:color="auto" w:fill="auto"/>
            <w:noWrap/>
            <w:vAlign w:val="center"/>
            <w:hideMark/>
          </w:tcPr>
          <w:p w14:paraId="76928BB6"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5</w:t>
            </w:r>
          </w:p>
        </w:tc>
        <w:tc>
          <w:tcPr>
            <w:tcW w:w="860" w:type="dxa"/>
            <w:tcBorders>
              <w:top w:val="nil"/>
              <w:left w:val="nil"/>
              <w:bottom w:val="single" w:sz="4" w:space="0" w:color="auto"/>
              <w:right w:val="nil"/>
            </w:tcBorders>
            <w:shd w:val="clear" w:color="auto" w:fill="auto"/>
            <w:noWrap/>
            <w:vAlign w:val="bottom"/>
            <w:hideMark/>
          </w:tcPr>
          <w:p w14:paraId="6F06C3F8"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nil"/>
            </w:tcBorders>
            <w:shd w:val="clear" w:color="auto" w:fill="auto"/>
            <w:noWrap/>
            <w:vAlign w:val="bottom"/>
            <w:hideMark/>
          </w:tcPr>
          <w:p w14:paraId="7198EEDC"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940" w:type="dxa"/>
            <w:tcBorders>
              <w:top w:val="nil"/>
              <w:left w:val="nil"/>
              <w:bottom w:val="single" w:sz="4" w:space="0" w:color="auto"/>
              <w:right w:val="nil"/>
            </w:tcBorders>
            <w:shd w:val="clear" w:color="auto" w:fill="auto"/>
            <w:noWrap/>
            <w:vAlign w:val="center"/>
            <w:hideMark/>
          </w:tcPr>
          <w:p w14:paraId="1310722C"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166</w:t>
            </w:r>
          </w:p>
        </w:tc>
        <w:tc>
          <w:tcPr>
            <w:tcW w:w="1780" w:type="dxa"/>
            <w:tcBorders>
              <w:top w:val="nil"/>
              <w:left w:val="nil"/>
              <w:bottom w:val="single" w:sz="4" w:space="0" w:color="auto"/>
              <w:right w:val="nil"/>
            </w:tcBorders>
            <w:shd w:val="clear" w:color="auto" w:fill="auto"/>
            <w:noWrap/>
            <w:vAlign w:val="center"/>
            <w:hideMark/>
          </w:tcPr>
          <w:p w14:paraId="78F8CC63"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81.33</w:t>
            </w:r>
          </w:p>
        </w:tc>
        <w:tc>
          <w:tcPr>
            <w:tcW w:w="1860" w:type="dxa"/>
            <w:tcBorders>
              <w:top w:val="nil"/>
              <w:left w:val="nil"/>
              <w:bottom w:val="single" w:sz="4" w:space="0" w:color="auto"/>
              <w:right w:val="nil"/>
            </w:tcBorders>
            <w:shd w:val="clear" w:color="auto" w:fill="auto"/>
            <w:noWrap/>
            <w:vAlign w:val="bottom"/>
            <w:hideMark/>
          </w:tcPr>
          <w:p w14:paraId="7BC5D9F6"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67.50</w:t>
            </w:r>
          </w:p>
        </w:tc>
      </w:tr>
      <w:tr w:rsidR="00C17840" w:rsidRPr="00C17840" w14:paraId="497DAD5C" w14:textId="77777777" w:rsidTr="00C17840">
        <w:trPr>
          <w:trHeight w:val="300"/>
        </w:trPr>
        <w:tc>
          <w:tcPr>
            <w:tcW w:w="1260" w:type="dxa"/>
            <w:tcBorders>
              <w:top w:val="nil"/>
              <w:left w:val="nil"/>
              <w:bottom w:val="single" w:sz="4" w:space="0" w:color="auto"/>
              <w:right w:val="nil"/>
            </w:tcBorders>
            <w:shd w:val="clear" w:color="auto" w:fill="auto"/>
            <w:noWrap/>
            <w:vAlign w:val="center"/>
            <w:hideMark/>
          </w:tcPr>
          <w:p w14:paraId="0A46D508"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Group D</w:t>
            </w:r>
          </w:p>
        </w:tc>
        <w:tc>
          <w:tcPr>
            <w:tcW w:w="920" w:type="dxa"/>
            <w:tcBorders>
              <w:top w:val="nil"/>
              <w:left w:val="nil"/>
              <w:bottom w:val="single" w:sz="4" w:space="0" w:color="auto"/>
              <w:right w:val="nil"/>
            </w:tcBorders>
            <w:shd w:val="clear" w:color="auto" w:fill="auto"/>
            <w:noWrap/>
            <w:vAlign w:val="bottom"/>
            <w:hideMark/>
          </w:tcPr>
          <w:p w14:paraId="5A673CE4"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820" w:type="dxa"/>
            <w:tcBorders>
              <w:top w:val="nil"/>
              <w:left w:val="nil"/>
              <w:bottom w:val="single" w:sz="4" w:space="0" w:color="auto"/>
              <w:right w:val="nil"/>
            </w:tcBorders>
            <w:shd w:val="clear" w:color="auto" w:fill="auto"/>
            <w:noWrap/>
            <w:vAlign w:val="bottom"/>
            <w:hideMark/>
          </w:tcPr>
          <w:p w14:paraId="4597DE61"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820" w:type="dxa"/>
            <w:tcBorders>
              <w:top w:val="nil"/>
              <w:left w:val="nil"/>
              <w:bottom w:val="single" w:sz="4" w:space="0" w:color="auto"/>
              <w:right w:val="nil"/>
            </w:tcBorders>
            <w:shd w:val="clear" w:color="auto" w:fill="auto"/>
            <w:noWrap/>
            <w:vAlign w:val="bottom"/>
            <w:hideMark/>
          </w:tcPr>
          <w:p w14:paraId="6E3B0A20"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860" w:type="dxa"/>
            <w:tcBorders>
              <w:top w:val="nil"/>
              <w:left w:val="nil"/>
              <w:bottom w:val="single" w:sz="4" w:space="0" w:color="auto"/>
              <w:right w:val="nil"/>
            </w:tcBorders>
            <w:shd w:val="clear" w:color="auto" w:fill="auto"/>
            <w:noWrap/>
            <w:vAlign w:val="center"/>
            <w:hideMark/>
          </w:tcPr>
          <w:p w14:paraId="6A005420"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15</w:t>
            </w:r>
          </w:p>
        </w:tc>
        <w:tc>
          <w:tcPr>
            <w:tcW w:w="960" w:type="dxa"/>
            <w:tcBorders>
              <w:top w:val="nil"/>
              <w:left w:val="nil"/>
              <w:bottom w:val="single" w:sz="4" w:space="0" w:color="auto"/>
              <w:right w:val="nil"/>
            </w:tcBorders>
            <w:shd w:val="clear" w:color="auto" w:fill="auto"/>
            <w:noWrap/>
            <w:vAlign w:val="center"/>
            <w:hideMark/>
          </w:tcPr>
          <w:p w14:paraId="29A83C0C"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166</w:t>
            </w:r>
          </w:p>
        </w:tc>
        <w:tc>
          <w:tcPr>
            <w:tcW w:w="940" w:type="dxa"/>
            <w:tcBorders>
              <w:top w:val="nil"/>
              <w:left w:val="nil"/>
              <w:bottom w:val="single" w:sz="4" w:space="0" w:color="auto"/>
              <w:right w:val="nil"/>
            </w:tcBorders>
            <w:shd w:val="clear" w:color="auto" w:fill="auto"/>
            <w:noWrap/>
            <w:vAlign w:val="center"/>
            <w:hideMark/>
          </w:tcPr>
          <w:p w14:paraId="36146BD5"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181</w:t>
            </w:r>
          </w:p>
        </w:tc>
        <w:tc>
          <w:tcPr>
            <w:tcW w:w="1780" w:type="dxa"/>
            <w:tcBorders>
              <w:top w:val="nil"/>
              <w:left w:val="nil"/>
              <w:bottom w:val="single" w:sz="4" w:space="0" w:color="auto"/>
              <w:right w:val="nil"/>
            </w:tcBorders>
            <w:shd w:val="clear" w:color="auto" w:fill="auto"/>
            <w:noWrap/>
            <w:vAlign w:val="center"/>
            <w:hideMark/>
          </w:tcPr>
          <w:p w14:paraId="48798B31"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91.71</w:t>
            </w:r>
          </w:p>
        </w:tc>
        <w:tc>
          <w:tcPr>
            <w:tcW w:w="1860" w:type="dxa"/>
            <w:tcBorders>
              <w:top w:val="nil"/>
              <w:left w:val="nil"/>
              <w:bottom w:val="single" w:sz="4" w:space="0" w:color="auto"/>
              <w:right w:val="nil"/>
            </w:tcBorders>
            <w:shd w:val="clear" w:color="auto" w:fill="auto"/>
            <w:noWrap/>
            <w:vAlign w:val="bottom"/>
            <w:hideMark/>
          </w:tcPr>
          <w:p w14:paraId="79DDB535"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83.00</w:t>
            </w:r>
          </w:p>
        </w:tc>
      </w:tr>
      <w:tr w:rsidR="00C17840" w:rsidRPr="00C17840" w14:paraId="6F860694" w14:textId="77777777" w:rsidTr="00C17840">
        <w:trPr>
          <w:trHeight w:val="300"/>
        </w:trPr>
        <w:tc>
          <w:tcPr>
            <w:tcW w:w="1260" w:type="dxa"/>
            <w:tcBorders>
              <w:top w:val="nil"/>
              <w:left w:val="nil"/>
              <w:bottom w:val="single" w:sz="4" w:space="0" w:color="auto"/>
              <w:right w:val="nil"/>
            </w:tcBorders>
            <w:shd w:val="clear" w:color="auto" w:fill="auto"/>
            <w:noWrap/>
            <w:vAlign w:val="center"/>
            <w:hideMark/>
          </w:tcPr>
          <w:p w14:paraId="75708D0B"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Group E</w:t>
            </w:r>
          </w:p>
        </w:tc>
        <w:tc>
          <w:tcPr>
            <w:tcW w:w="920" w:type="dxa"/>
            <w:tcBorders>
              <w:top w:val="nil"/>
              <w:left w:val="nil"/>
              <w:bottom w:val="single" w:sz="4" w:space="0" w:color="auto"/>
              <w:right w:val="nil"/>
            </w:tcBorders>
            <w:shd w:val="clear" w:color="auto" w:fill="auto"/>
            <w:noWrap/>
            <w:vAlign w:val="center"/>
            <w:hideMark/>
          </w:tcPr>
          <w:p w14:paraId="79DFCB0A"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9</w:t>
            </w:r>
          </w:p>
        </w:tc>
        <w:tc>
          <w:tcPr>
            <w:tcW w:w="820" w:type="dxa"/>
            <w:tcBorders>
              <w:top w:val="nil"/>
              <w:left w:val="nil"/>
              <w:bottom w:val="single" w:sz="4" w:space="0" w:color="auto"/>
              <w:right w:val="nil"/>
            </w:tcBorders>
            <w:shd w:val="clear" w:color="auto" w:fill="auto"/>
            <w:noWrap/>
            <w:vAlign w:val="center"/>
            <w:hideMark/>
          </w:tcPr>
          <w:p w14:paraId="197D3BFE"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23</w:t>
            </w:r>
          </w:p>
        </w:tc>
        <w:tc>
          <w:tcPr>
            <w:tcW w:w="820" w:type="dxa"/>
            <w:tcBorders>
              <w:top w:val="nil"/>
              <w:left w:val="nil"/>
              <w:bottom w:val="single" w:sz="4" w:space="0" w:color="auto"/>
              <w:right w:val="nil"/>
            </w:tcBorders>
            <w:shd w:val="clear" w:color="auto" w:fill="auto"/>
            <w:noWrap/>
            <w:vAlign w:val="bottom"/>
            <w:hideMark/>
          </w:tcPr>
          <w:p w14:paraId="74732E67" w14:textId="77777777" w:rsidR="00C17840" w:rsidRPr="00C17840" w:rsidRDefault="00C17840" w:rsidP="00C17840">
            <w:pPr>
              <w:spacing w:after="0" w:line="240" w:lineRule="auto"/>
              <w:jc w:val="center"/>
              <w:rPr>
                <w:rFonts w:ascii="Times New Roman" w:eastAsia="Times New Roman" w:hAnsi="Times New Roman" w:cs="Times New Roman"/>
                <w:color w:val="000000"/>
                <w:sz w:val="20"/>
                <w:szCs w:val="20"/>
              </w:rPr>
            </w:pPr>
            <w:r w:rsidRPr="00C17840">
              <w:rPr>
                <w:rFonts w:ascii="Times New Roman" w:eastAsia="Times New Roman" w:hAnsi="Times New Roman" w:cs="Times New Roman"/>
                <w:color w:val="000000"/>
                <w:sz w:val="20"/>
                <w:szCs w:val="20"/>
              </w:rPr>
              <w:t>0</w:t>
            </w:r>
          </w:p>
        </w:tc>
        <w:tc>
          <w:tcPr>
            <w:tcW w:w="860" w:type="dxa"/>
            <w:tcBorders>
              <w:top w:val="nil"/>
              <w:left w:val="nil"/>
              <w:bottom w:val="single" w:sz="4" w:space="0" w:color="auto"/>
              <w:right w:val="nil"/>
            </w:tcBorders>
            <w:shd w:val="clear" w:color="auto" w:fill="auto"/>
            <w:noWrap/>
            <w:vAlign w:val="center"/>
            <w:hideMark/>
          </w:tcPr>
          <w:p w14:paraId="01C808ED"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111</w:t>
            </w:r>
          </w:p>
        </w:tc>
        <w:tc>
          <w:tcPr>
            <w:tcW w:w="960" w:type="dxa"/>
            <w:tcBorders>
              <w:top w:val="nil"/>
              <w:left w:val="nil"/>
              <w:bottom w:val="single" w:sz="4" w:space="0" w:color="auto"/>
              <w:right w:val="nil"/>
            </w:tcBorders>
            <w:shd w:val="clear" w:color="auto" w:fill="auto"/>
            <w:noWrap/>
            <w:vAlign w:val="center"/>
            <w:hideMark/>
          </w:tcPr>
          <w:p w14:paraId="720B27F6"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43</w:t>
            </w:r>
          </w:p>
        </w:tc>
        <w:tc>
          <w:tcPr>
            <w:tcW w:w="940" w:type="dxa"/>
            <w:tcBorders>
              <w:top w:val="nil"/>
              <w:left w:val="nil"/>
              <w:bottom w:val="single" w:sz="4" w:space="0" w:color="auto"/>
              <w:right w:val="nil"/>
            </w:tcBorders>
            <w:shd w:val="clear" w:color="auto" w:fill="auto"/>
            <w:noWrap/>
            <w:vAlign w:val="center"/>
            <w:hideMark/>
          </w:tcPr>
          <w:p w14:paraId="31090D98"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186</w:t>
            </w:r>
          </w:p>
        </w:tc>
        <w:tc>
          <w:tcPr>
            <w:tcW w:w="1780" w:type="dxa"/>
            <w:tcBorders>
              <w:top w:val="nil"/>
              <w:left w:val="nil"/>
              <w:bottom w:val="single" w:sz="4" w:space="0" w:color="auto"/>
              <w:right w:val="nil"/>
            </w:tcBorders>
            <w:shd w:val="clear" w:color="auto" w:fill="auto"/>
            <w:noWrap/>
            <w:vAlign w:val="center"/>
            <w:hideMark/>
          </w:tcPr>
          <w:p w14:paraId="435B48F9"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59.68</w:t>
            </w:r>
          </w:p>
        </w:tc>
        <w:tc>
          <w:tcPr>
            <w:tcW w:w="1860" w:type="dxa"/>
            <w:tcBorders>
              <w:top w:val="nil"/>
              <w:left w:val="nil"/>
              <w:bottom w:val="single" w:sz="4" w:space="0" w:color="auto"/>
              <w:right w:val="nil"/>
            </w:tcBorders>
            <w:shd w:val="clear" w:color="auto" w:fill="auto"/>
            <w:noWrap/>
            <w:vAlign w:val="bottom"/>
            <w:hideMark/>
          </w:tcPr>
          <w:p w14:paraId="200B609C" w14:textId="77777777" w:rsidR="00C17840" w:rsidRPr="00C17840" w:rsidRDefault="00C17840" w:rsidP="00C17840">
            <w:pPr>
              <w:spacing w:after="0" w:line="240" w:lineRule="auto"/>
              <w:jc w:val="center"/>
              <w:rPr>
                <w:rFonts w:ascii="Calibri" w:eastAsia="Times New Roman" w:hAnsi="Calibri" w:cs="Times New Roman"/>
                <w:color w:val="000000"/>
              </w:rPr>
            </w:pPr>
            <w:r w:rsidRPr="00C17840">
              <w:rPr>
                <w:rFonts w:ascii="Calibri" w:eastAsia="Times New Roman" w:hAnsi="Calibri" w:cs="Times New Roman"/>
                <w:color w:val="000000"/>
              </w:rPr>
              <w:t>55.50</w:t>
            </w:r>
          </w:p>
        </w:tc>
      </w:tr>
    </w:tbl>
    <w:p w14:paraId="6D999CF5" w14:textId="77777777" w:rsidR="00C17840" w:rsidRDefault="00C17840" w:rsidP="0079094D"/>
    <w:p w14:paraId="55A0B7A7" w14:textId="77777777" w:rsidR="009129DB" w:rsidRDefault="009129DB">
      <w:pPr>
        <w:rPr>
          <w:color w:val="1F497D"/>
        </w:rPr>
      </w:pPr>
      <w:r>
        <w:rPr>
          <w:color w:val="1F497D"/>
        </w:rPr>
        <w:br w:type="page"/>
      </w:r>
    </w:p>
    <w:p w14:paraId="183AD46F" w14:textId="23AA4188" w:rsidR="00A777B8" w:rsidRDefault="00A777B8" w:rsidP="00A777B8">
      <w:pPr>
        <w:rPr>
          <w:color w:val="1F497D"/>
        </w:rPr>
      </w:pPr>
      <w:r>
        <w:rPr>
          <w:color w:val="1F497D"/>
        </w:rPr>
        <w:lastRenderedPageBreak/>
        <w:t>Table 4 EPIG-</w:t>
      </w:r>
      <w:proofErr w:type="spellStart"/>
      <w:r>
        <w:rPr>
          <w:color w:val="1F497D"/>
        </w:rPr>
        <w:t>Seq</w:t>
      </w:r>
      <w:proofErr w:type="spellEnd"/>
      <w:r>
        <w:rPr>
          <w:color w:val="1F497D"/>
        </w:rPr>
        <w:t xml:space="preserve"> clustering efficiency of patterns extracted from the TCGA sampled data.</w:t>
      </w:r>
    </w:p>
    <w:p w14:paraId="32EE30D0" w14:textId="77777777" w:rsidR="0079094D" w:rsidRDefault="0079094D" w:rsidP="0079094D">
      <w:pPr>
        <w:rPr>
          <w:color w:val="1F497D"/>
        </w:rPr>
      </w:pPr>
    </w:p>
    <w:tbl>
      <w:tblPr>
        <w:tblStyle w:val="TableGrid"/>
        <w:tblW w:w="0" w:type="auto"/>
        <w:tblLook w:val="04A0" w:firstRow="1" w:lastRow="0" w:firstColumn="1" w:lastColumn="0" w:noHBand="0" w:noVBand="1"/>
      </w:tblPr>
      <w:tblGrid>
        <w:gridCol w:w="1480"/>
        <w:gridCol w:w="1260"/>
        <w:gridCol w:w="1260"/>
        <w:gridCol w:w="1780"/>
        <w:gridCol w:w="1540"/>
      </w:tblGrid>
      <w:tr w:rsidR="0079094D" w:rsidRPr="00F12B31" w14:paraId="7AA8E354" w14:textId="77777777" w:rsidTr="00A371E4">
        <w:trPr>
          <w:trHeight w:val="615"/>
        </w:trPr>
        <w:tc>
          <w:tcPr>
            <w:tcW w:w="1480" w:type="dxa"/>
            <w:hideMark/>
          </w:tcPr>
          <w:p w14:paraId="76D357F4" w14:textId="77777777" w:rsidR="0079094D" w:rsidRPr="00F12B31" w:rsidRDefault="0079094D" w:rsidP="00127122">
            <w:pPr>
              <w:jc w:val="center"/>
              <w:rPr>
                <w:b/>
                <w:bCs/>
                <w:color w:val="1F497D"/>
              </w:rPr>
            </w:pPr>
            <w:r w:rsidRPr="00F12B31">
              <w:rPr>
                <w:b/>
                <w:bCs/>
                <w:color w:val="1F497D"/>
              </w:rPr>
              <w:t>Sample #</w:t>
            </w:r>
          </w:p>
        </w:tc>
        <w:tc>
          <w:tcPr>
            <w:tcW w:w="1260" w:type="dxa"/>
            <w:noWrap/>
            <w:hideMark/>
          </w:tcPr>
          <w:p w14:paraId="24E214EB" w14:textId="77777777" w:rsidR="0079094D" w:rsidRPr="00F12B31" w:rsidRDefault="0079094D" w:rsidP="00127122">
            <w:pPr>
              <w:jc w:val="center"/>
              <w:rPr>
                <w:b/>
                <w:bCs/>
                <w:color w:val="1F497D"/>
              </w:rPr>
            </w:pPr>
            <w:r w:rsidRPr="00F12B31">
              <w:rPr>
                <w:b/>
                <w:bCs/>
                <w:color w:val="1F497D"/>
              </w:rPr>
              <w:t>GS</w:t>
            </w:r>
          </w:p>
        </w:tc>
        <w:tc>
          <w:tcPr>
            <w:tcW w:w="1260" w:type="dxa"/>
            <w:noWrap/>
            <w:hideMark/>
          </w:tcPr>
          <w:p w14:paraId="104936CB" w14:textId="77777777" w:rsidR="0079094D" w:rsidRPr="00F12B31" w:rsidRDefault="0079094D" w:rsidP="00127122">
            <w:pPr>
              <w:jc w:val="center"/>
              <w:rPr>
                <w:b/>
                <w:bCs/>
                <w:color w:val="1F497D"/>
              </w:rPr>
            </w:pPr>
            <w:r w:rsidRPr="00F12B31">
              <w:rPr>
                <w:b/>
                <w:bCs/>
                <w:color w:val="1F497D"/>
              </w:rPr>
              <w:t>MS</w:t>
            </w:r>
          </w:p>
        </w:tc>
        <w:tc>
          <w:tcPr>
            <w:tcW w:w="1780" w:type="dxa"/>
            <w:noWrap/>
            <w:hideMark/>
          </w:tcPr>
          <w:p w14:paraId="63C7BECB" w14:textId="77777777" w:rsidR="0079094D" w:rsidRPr="00F12B31" w:rsidRDefault="0079094D" w:rsidP="00127122">
            <w:pPr>
              <w:jc w:val="center"/>
              <w:rPr>
                <w:b/>
                <w:bCs/>
                <w:color w:val="1F497D"/>
              </w:rPr>
            </w:pPr>
            <w:r w:rsidRPr="00F12B31">
              <w:rPr>
                <w:b/>
                <w:bCs/>
                <w:color w:val="1F497D"/>
              </w:rPr>
              <w:t># of Patterns</w:t>
            </w:r>
          </w:p>
        </w:tc>
        <w:tc>
          <w:tcPr>
            <w:tcW w:w="1540" w:type="dxa"/>
            <w:noWrap/>
            <w:hideMark/>
          </w:tcPr>
          <w:p w14:paraId="00EF62AB" w14:textId="77777777" w:rsidR="0079094D" w:rsidRPr="00F12B31" w:rsidRDefault="0079094D" w:rsidP="00127122">
            <w:pPr>
              <w:jc w:val="center"/>
              <w:rPr>
                <w:b/>
                <w:bCs/>
                <w:color w:val="1F497D"/>
              </w:rPr>
            </w:pPr>
            <w:r w:rsidRPr="00F12B31">
              <w:rPr>
                <w:b/>
                <w:bCs/>
                <w:color w:val="1F497D"/>
              </w:rPr>
              <w:t># of Genes</w:t>
            </w:r>
          </w:p>
        </w:tc>
      </w:tr>
      <w:tr w:rsidR="0079094D" w:rsidRPr="00F12B31" w14:paraId="5BE44E6D" w14:textId="77777777" w:rsidTr="00A371E4">
        <w:trPr>
          <w:trHeight w:val="405"/>
        </w:trPr>
        <w:tc>
          <w:tcPr>
            <w:tcW w:w="1480" w:type="dxa"/>
            <w:noWrap/>
            <w:hideMark/>
          </w:tcPr>
          <w:p w14:paraId="3C2609F9" w14:textId="77777777" w:rsidR="0079094D" w:rsidRPr="00F12B31" w:rsidRDefault="0079094D" w:rsidP="00127122">
            <w:pPr>
              <w:jc w:val="center"/>
              <w:rPr>
                <w:color w:val="1F497D"/>
              </w:rPr>
            </w:pPr>
            <w:r w:rsidRPr="00F12B31">
              <w:rPr>
                <w:color w:val="1F497D"/>
              </w:rPr>
              <w:t>1</w:t>
            </w:r>
          </w:p>
        </w:tc>
        <w:tc>
          <w:tcPr>
            <w:tcW w:w="1260" w:type="dxa"/>
            <w:noWrap/>
            <w:hideMark/>
          </w:tcPr>
          <w:p w14:paraId="1A596F73" w14:textId="77777777" w:rsidR="0079094D" w:rsidRPr="00F12B31" w:rsidRDefault="0079094D" w:rsidP="00127122">
            <w:pPr>
              <w:jc w:val="center"/>
              <w:rPr>
                <w:color w:val="1F497D"/>
              </w:rPr>
            </w:pPr>
            <w:r w:rsidRPr="00F12B31">
              <w:rPr>
                <w:color w:val="1F497D"/>
              </w:rPr>
              <w:t>0.31</w:t>
            </w:r>
          </w:p>
        </w:tc>
        <w:tc>
          <w:tcPr>
            <w:tcW w:w="1260" w:type="dxa"/>
            <w:noWrap/>
            <w:hideMark/>
          </w:tcPr>
          <w:p w14:paraId="74154805" w14:textId="77777777" w:rsidR="0079094D" w:rsidRPr="00F12B31" w:rsidRDefault="0079094D" w:rsidP="00127122">
            <w:pPr>
              <w:jc w:val="center"/>
              <w:rPr>
                <w:color w:val="1F497D"/>
              </w:rPr>
            </w:pPr>
            <w:r w:rsidRPr="00F12B31">
              <w:rPr>
                <w:color w:val="1F497D"/>
              </w:rPr>
              <w:t>0.54</w:t>
            </w:r>
          </w:p>
        </w:tc>
        <w:tc>
          <w:tcPr>
            <w:tcW w:w="1780" w:type="dxa"/>
            <w:noWrap/>
            <w:hideMark/>
          </w:tcPr>
          <w:p w14:paraId="6F78DF53" w14:textId="77777777" w:rsidR="0079094D" w:rsidRPr="00F12B31" w:rsidRDefault="0079094D" w:rsidP="00127122">
            <w:pPr>
              <w:jc w:val="center"/>
              <w:rPr>
                <w:color w:val="1F497D"/>
              </w:rPr>
            </w:pPr>
            <w:r w:rsidRPr="00F12B31">
              <w:rPr>
                <w:color w:val="1F497D"/>
              </w:rPr>
              <w:t>6</w:t>
            </w:r>
          </w:p>
        </w:tc>
        <w:tc>
          <w:tcPr>
            <w:tcW w:w="1540" w:type="dxa"/>
            <w:noWrap/>
            <w:hideMark/>
          </w:tcPr>
          <w:p w14:paraId="0B1C6892" w14:textId="77777777" w:rsidR="0079094D" w:rsidRPr="00F12B31" w:rsidRDefault="0079094D" w:rsidP="00127122">
            <w:pPr>
              <w:jc w:val="center"/>
              <w:rPr>
                <w:color w:val="1F497D"/>
              </w:rPr>
            </w:pPr>
            <w:r w:rsidRPr="00F12B31">
              <w:rPr>
                <w:color w:val="1F497D"/>
              </w:rPr>
              <w:t>192</w:t>
            </w:r>
          </w:p>
        </w:tc>
      </w:tr>
      <w:tr w:rsidR="0079094D" w:rsidRPr="00F12B31" w14:paraId="0DA2341A" w14:textId="77777777" w:rsidTr="00A371E4">
        <w:trPr>
          <w:trHeight w:val="390"/>
        </w:trPr>
        <w:tc>
          <w:tcPr>
            <w:tcW w:w="1480" w:type="dxa"/>
            <w:noWrap/>
            <w:hideMark/>
          </w:tcPr>
          <w:p w14:paraId="60A19DF0" w14:textId="77777777" w:rsidR="0079094D" w:rsidRPr="00F12B31" w:rsidRDefault="0079094D" w:rsidP="00127122">
            <w:pPr>
              <w:jc w:val="center"/>
              <w:rPr>
                <w:color w:val="1F497D"/>
              </w:rPr>
            </w:pPr>
            <w:r w:rsidRPr="00F12B31">
              <w:rPr>
                <w:color w:val="1F497D"/>
              </w:rPr>
              <w:t>2</w:t>
            </w:r>
          </w:p>
        </w:tc>
        <w:tc>
          <w:tcPr>
            <w:tcW w:w="1260" w:type="dxa"/>
            <w:noWrap/>
            <w:hideMark/>
          </w:tcPr>
          <w:p w14:paraId="3334E112" w14:textId="77777777" w:rsidR="0079094D" w:rsidRPr="00F12B31" w:rsidRDefault="0079094D" w:rsidP="00127122">
            <w:pPr>
              <w:jc w:val="center"/>
              <w:rPr>
                <w:color w:val="1F497D"/>
              </w:rPr>
            </w:pPr>
            <w:r w:rsidRPr="00F12B31">
              <w:rPr>
                <w:color w:val="1F497D"/>
              </w:rPr>
              <w:t>0.37</w:t>
            </w:r>
          </w:p>
        </w:tc>
        <w:tc>
          <w:tcPr>
            <w:tcW w:w="1260" w:type="dxa"/>
            <w:noWrap/>
            <w:hideMark/>
          </w:tcPr>
          <w:p w14:paraId="0EAB4410" w14:textId="77777777" w:rsidR="0079094D" w:rsidRPr="00F12B31" w:rsidRDefault="0079094D" w:rsidP="00127122">
            <w:pPr>
              <w:jc w:val="center"/>
              <w:rPr>
                <w:color w:val="1F497D"/>
              </w:rPr>
            </w:pPr>
            <w:r w:rsidRPr="00F12B31">
              <w:rPr>
                <w:color w:val="1F497D"/>
              </w:rPr>
              <w:t>0.51</w:t>
            </w:r>
          </w:p>
        </w:tc>
        <w:tc>
          <w:tcPr>
            <w:tcW w:w="1780" w:type="dxa"/>
            <w:noWrap/>
            <w:hideMark/>
          </w:tcPr>
          <w:p w14:paraId="5B5EC917" w14:textId="77777777" w:rsidR="0079094D" w:rsidRPr="00F12B31" w:rsidRDefault="0079094D" w:rsidP="00127122">
            <w:pPr>
              <w:jc w:val="center"/>
              <w:rPr>
                <w:color w:val="1F497D"/>
              </w:rPr>
            </w:pPr>
            <w:r w:rsidRPr="00F12B31">
              <w:rPr>
                <w:color w:val="1F497D"/>
              </w:rPr>
              <w:t>4</w:t>
            </w:r>
          </w:p>
        </w:tc>
        <w:tc>
          <w:tcPr>
            <w:tcW w:w="1540" w:type="dxa"/>
            <w:noWrap/>
            <w:hideMark/>
          </w:tcPr>
          <w:p w14:paraId="5E5568CC" w14:textId="77777777" w:rsidR="0079094D" w:rsidRPr="00F12B31" w:rsidRDefault="0079094D" w:rsidP="00127122">
            <w:pPr>
              <w:jc w:val="center"/>
              <w:rPr>
                <w:color w:val="1F497D"/>
              </w:rPr>
            </w:pPr>
            <w:r w:rsidRPr="00F12B31">
              <w:rPr>
                <w:color w:val="1F497D"/>
              </w:rPr>
              <w:t>169</w:t>
            </w:r>
          </w:p>
        </w:tc>
      </w:tr>
      <w:tr w:rsidR="0079094D" w:rsidRPr="00F12B31" w14:paraId="62480B48" w14:textId="77777777" w:rsidTr="00A371E4">
        <w:trPr>
          <w:trHeight w:val="390"/>
        </w:trPr>
        <w:tc>
          <w:tcPr>
            <w:tcW w:w="1480" w:type="dxa"/>
            <w:noWrap/>
            <w:hideMark/>
          </w:tcPr>
          <w:p w14:paraId="22B582B1" w14:textId="77777777" w:rsidR="0079094D" w:rsidRPr="00F12B31" w:rsidRDefault="0079094D" w:rsidP="00127122">
            <w:pPr>
              <w:jc w:val="center"/>
              <w:rPr>
                <w:color w:val="1F497D"/>
              </w:rPr>
            </w:pPr>
            <w:r w:rsidRPr="00F12B31">
              <w:rPr>
                <w:color w:val="1F497D"/>
              </w:rPr>
              <w:t>3</w:t>
            </w:r>
          </w:p>
        </w:tc>
        <w:tc>
          <w:tcPr>
            <w:tcW w:w="1260" w:type="dxa"/>
            <w:noWrap/>
            <w:hideMark/>
          </w:tcPr>
          <w:p w14:paraId="28639173" w14:textId="77777777" w:rsidR="0079094D" w:rsidRPr="00F12B31" w:rsidRDefault="0079094D" w:rsidP="00127122">
            <w:pPr>
              <w:jc w:val="center"/>
              <w:rPr>
                <w:color w:val="1F497D"/>
              </w:rPr>
            </w:pPr>
            <w:r w:rsidRPr="00F12B31">
              <w:rPr>
                <w:color w:val="1F497D"/>
              </w:rPr>
              <w:t>0.21</w:t>
            </w:r>
          </w:p>
        </w:tc>
        <w:tc>
          <w:tcPr>
            <w:tcW w:w="1260" w:type="dxa"/>
            <w:noWrap/>
            <w:hideMark/>
          </w:tcPr>
          <w:p w14:paraId="0ECFB7C1" w14:textId="77777777" w:rsidR="0079094D" w:rsidRPr="00F12B31" w:rsidRDefault="0079094D" w:rsidP="00127122">
            <w:pPr>
              <w:jc w:val="center"/>
              <w:rPr>
                <w:color w:val="1F497D"/>
              </w:rPr>
            </w:pPr>
            <w:r w:rsidRPr="00F12B31">
              <w:rPr>
                <w:color w:val="1F497D"/>
              </w:rPr>
              <w:t>0.52</w:t>
            </w:r>
          </w:p>
        </w:tc>
        <w:tc>
          <w:tcPr>
            <w:tcW w:w="1780" w:type="dxa"/>
            <w:noWrap/>
            <w:hideMark/>
          </w:tcPr>
          <w:p w14:paraId="51C92BD2" w14:textId="77777777" w:rsidR="0079094D" w:rsidRPr="00F12B31" w:rsidRDefault="0079094D" w:rsidP="00127122">
            <w:pPr>
              <w:jc w:val="center"/>
              <w:rPr>
                <w:color w:val="1F497D"/>
              </w:rPr>
            </w:pPr>
            <w:r w:rsidRPr="00F12B31">
              <w:rPr>
                <w:color w:val="1F497D"/>
              </w:rPr>
              <w:t>6</w:t>
            </w:r>
          </w:p>
        </w:tc>
        <w:tc>
          <w:tcPr>
            <w:tcW w:w="1540" w:type="dxa"/>
            <w:noWrap/>
            <w:hideMark/>
          </w:tcPr>
          <w:p w14:paraId="2DA306C9" w14:textId="77777777" w:rsidR="0079094D" w:rsidRPr="00F12B31" w:rsidRDefault="0079094D" w:rsidP="00127122">
            <w:pPr>
              <w:jc w:val="center"/>
              <w:rPr>
                <w:color w:val="1F497D"/>
              </w:rPr>
            </w:pPr>
            <w:r w:rsidRPr="00F12B31">
              <w:rPr>
                <w:color w:val="1F497D"/>
              </w:rPr>
              <w:t>344</w:t>
            </w:r>
          </w:p>
        </w:tc>
      </w:tr>
      <w:tr w:rsidR="0079094D" w:rsidRPr="00F12B31" w14:paraId="1623490B" w14:textId="77777777" w:rsidTr="00A371E4">
        <w:trPr>
          <w:trHeight w:val="390"/>
        </w:trPr>
        <w:tc>
          <w:tcPr>
            <w:tcW w:w="1480" w:type="dxa"/>
            <w:noWrap/>
            <w:hideMark/>
          </w:tcPr>
          <w:p w14:paraId="00E5C731" w14:textId="77777777" w:rsidR="0079094D" w:rsidRPr="00F12B31" w:rsidRDefault="0079094D" w:rsidP="00127122">
            <w:pPr>
              <w:jc w:val="center"/>
              <w:rPr>
                <w:color w:val="1F497D"/>
              </w:rPr>
            </w:pPr>
            <w:r w:rsidRPr="00F12B31">
              <w:rPr>
                <w:color w:val="1F497D"/>
              </w:rPr>
              <w:t>4</w:t>
            </w:r>
          </w:p>
        </w:tc>
        <w:tc>
          <w:tcPr>
            <w:tcW w:w="1260" w:type="dxa"/>
            <w:noWrap/>
            <w:hideMark/>
          </w:tcPr>
          <w:p w14:paraId="0A1743D9" w14:textId="77777777" w:rsidR="0079094D" w:rsidRPr="00F12B31" w:rsidRDefault="0079094D" w:rsidP="00127122">
            <w:pPr>
              <w:jc w:val="center"/>
              <w:rPr>
                <w:color w:val="1F497D"/>
              </w:rPr>
            </w:pPr>
            <w:r w:rsidRPr="00F12B31">
              <w:rPr>
                <w:color w:val="1F497D"/>
              </w:rPr>
              <w:t>0.41</w:t>
            </w:r>
          </w:p>
        </w:tc>
        <w:tc>
          <w:tcPr>
            <w:tcW w:w="1260" w:type="dxa"/>
            <w:noWrap/>
            <w:hideMark/>
          </w:tcPr>
          <w:p w14:paraId="39929348" w14:textId="77777777" w:rsidR="0079094D" w:rsidRPr="00F12B31" w:rsidRDefault="0079094D" w:rsidP="00127122">
            <w:pPr>
              <w:jc w:val="center"/>
              <w:rPr>
                <w:color w:val="1F497D"/>
              </w:rPr>
            </w:pPr>
            <w:r w:rsidRPr="00F12B31">
              <w:rPr>
                <w:color w:val="1F497D"/>
              </w:rPr>
              <w:t>0.59</w:t>
            </w:r>
          </w:p>
        </w:tc>
        <w:tc>
          <w:tcPr>
            <w:tcW w:w="1780" w:type="dxa"/>
            <w:noWrap/>
            <w:hideMark/>
          </w:tcPr>
          <w:p w14:paraId="47290005" w14:textId="77777777" w:rsidR="0079094D" w:rsidRPr="00F12B31" w:rsidRDefault="0079094D" w:rsidP="00127122">
            <w:pPr>
              <w:jc w:val="center"/>
              <w:rPr>
                <w:color w:val="1F497D"/>
              </w:rPr>
            </w:pPr>
            <w:r w:rsidRPr="00F12B31">
              <w:rPr>
                <w:color w:val="1F497D"/>
              </w:rPr>
              <w:t>4</w:t>
            </w:r>
          </w:p>
        </w:tc>
        <w:tc>
          <w:tcPr>
            <w:tcW w:w="1540" w:type="dxa"/>
            <w:noWrap/>
            <w:hideMark/>
          </w:tcPr>
          <w:p w14:paraId="0AF28D4C" w14:textId="77777777" w:rsidR="0079094D" w:rsidRPr="00F12B31" w:rsidRDefault="0079094D" w:rsidP="00127122">
            <w:pPr>
              <w:jc w:val="center"/>
              <w:rPr>
                <w:color w:val="1F497D"/>
              </w:rPr>
            </w:pPr>
            <w:r w:rsidRPr="00F12B31">
              <w:rPr>
                <w:color w:val="1F497D"/>
              </w:rPr>
              <w:t>197</w:t>
            </w:r>
          </w:p>
        </w:tc>
      </w:tr>
    </w:tbl>
    <w:p w14:paraId="011FEAE8" w14:textId="77777777" w:rsidR="009129DB" w:rsidRDefault="009129DB" w:rsidP="0079094D">
      <w:pPr>
        <w:rPr>
          <w:color w:val="1F497D"/>
        </w:rPr>
      </w:pPr>
    </w:p>
    <w:p w14:paraId="0BB83D9F" w14:textId="77777777" w:rsidR="009129DB" w:rsidRDefault="009129DB">
      <w:pPr>
        <w:rPr>
          <w:color w:val="1F497D"/>
        </w:rPr>
      </w:pPr>
      <w:r>
        <w:rPr>
          <w:color w:val="1F497D"/>
        </w:rPr>
        <w:br w:type="page"/>
      </w:r>
    </w:p>
    <w:p w14:paraId="7A3DCA6C" w14:textId="408364A1" w:rsidR="0079094D" w:rsidRDefault="00D84994" w:rsidP="0079094D">
      <w:pPr>
        <w:rPr>
          <w:color w:val="1F497D"/>
        </w:rPr>
      </w:pPr>
      <w:proofErr w:type="gramStart"/>
      <w:r>
        <w:rPr>
          <w:color w:val="1F497D"/>
        </w:rPr>
        <w:lastRenderedPageBreak/>
        <w:t>Table 5.</w:t>
      </w:r>
      <w:proofErr w:type="gramEnd"/>
      <w:r>
        <w:rPr>
          <w:color w:val="1F497D"/>
        </w:rPr>
        <w:t xml:space="preserve">  Agreement of </w:t>
      </w:r>
      <w:r w:rsidR="00E56FB4">
        <w:rPr>
          <w:color w:val="1F497D"/>
        </w:rPr>
        <w:t>cluster extracted from the TGCA sampled data.</w:t>
      </w:r>
    </w:p>
    <w:tbl>
      <w:tblPr>
        <w:tblW w:w="2440" w:type="dxa"/>
        <w:tblInd w:w="93" w:type="dxa"/>
        <w:tblLook w:val="04A0" w:firstRow="1" w:lastRow="0" w:firstColumn="1" w:lastColumn="0" w:noHBand="0" w:noVBand="1"/>
      </w:tblPr>
      <w:tblGrid>
        <w:gridCol w:w="1180"/>
        <w:gridCol w:w="1260"/>
      </w:tblGrid>
      <w:tr w:rsidR="00D84994" w:rsidRPr="00D84994" w14:paraId="4A0F2209" w14:textId="77777777" w:rsidTr="00D84994">
        <w:trPr>
          <w:trHeight w:val="615"/>
        </w:trPr>
        <w:tc>
          <w:tcPr>
            <w:tcW w:w="1180" w:type="dxa"/>
            <w:tcBorders>
              <w:top w:val="single" w:sz="4" w:space="0" w:color="auto"/>
              <w:left w:val="nil"/>
              <w:bottom w:val="double" w:sz="6" w:space="0" w:color="auto"/>
              <w:right w:val="nil"/>
            </w:tcBorders>
            <w:shd w:val="clear" w:color="auto" w:fill="auto"/>
            <w:vAlign w:val="bottom"/>
            <w:hideMark/>
          </w:tcPr>
          <w:p w14:paraId="60A26A1A" w14:textId="77777777" w:rsidR="00D84994" w:rsidRPr="00D84994" w:rsidRDefault="00D84994" w:rsidP="00D84994">
            <w:pPr>
              <w:spacing w:after="0" w:line="240" w:lineRule="auto"/>
              <w:jc w:val="center"/>
              <w:rPr>
                <w:rFonts w:ascii="Calibri" w:eastAsia="Times New Roman" w:hAnsi="Calibri" w:cs="Times New Roman"/>
                <w:b/>
                <w:bCs/>
                <w:color w:val="000000"/>
              </w:rPr>
            </w:pPr>
            <w:r w:rsidRPr="00D84994">
              <w:rPr>
                <w:rFonts w:ascii="Calibri" w:eastAsia="Times New Roman" w:hAnsi="Calibri" w:cs="Times New Roman"/>
                <w:b/>
                <w:bCs/>
                <w:color w:val="000000"/>
              </w:rPr>
              <w:t>Samples Compared</w:t>
            </w:r>
          </w:p>
        </w:tc>
        <w:tc>
          <w:tcPr>
            <w:tcW w:w="1260" w:type="dxa"/>
            <w:tcBorders>
              <w:top w:val="single" w:sz="4" w:space="0" w:color="auto"/>
              <w:left w:val="nil"/>
              <w:bottom w:val="double" w:sz="6" w:space="0" w:color="auto"/>
              <w:right w:val="nil"/>
            </w:tcBorders>
            <w:shd w:val="clear" w:color="auto" w:fill="auto"/>
            <w:noWrap/>
            <w:vAlign w:val="bottom"/>
            <w:hideMark/>
          </w:tcPr>
          <w:p w14:paraId="51CD3FA3" w14:textId="77777777" w:rsidR="00D84994" w:rsidRPr="00D84994" w:rsidRDefault="00D84994" w:rsidP="00D84994">
            <w:pPr>
              <w:spacing w:after="0" w:line="240" w:lineRule="auto"/>
              <w:jc w:val="center"/>
              <w:rPr>
                <w:rFonts w:ascii="Calibri" w:eastAsia="Times New Roman" w:hAnsi="Calibri" w:cs="Times New Roman"/>
                <w:b/>
                <w:bCs/>
                <w:color w:val="000000"/>
              </w:rPr>
            </w:pPr>
            <w:r w:rsidRPr="00D84994">
              <w:rPr>
                <w:rFonts w:ascii="Calibri" w:eastAsia="Times New Roman" w:hAnsi="Calibri" w:cs="Times New Roman"/>
                <w:b/>
                <w:bCs/>
                <w:color w:val="000000"/>
              </w:rPr>
              <w:t>Agreement</w:t>
            </w:r>
          </w:p>
        </w:tc>
      </w:tr>
      <w:tr w:rsidR="00D84994" w:rsidRPr="00D84994" w14:paraId="11F8782E" w14:textId="77777777" w:rsidTr="00D84994">
        <w:trPr>
          <w:trHeight w:val="330"/>
        </w:trPr>
        <w:tc>
          <w:tcPr>
            <w:tcW w:w="1180" w:type="dxa"/>
            <w:tcBorders>
              <w:top w:val="nil"/>
              <w:left w:val="nil"/>
              <w:bottom w:val="single" w:sz="8" w:space="0" w:color="auto"/>
              <w:right w:val="nil"/>
            </w:tcBorders>
            <w:shd w:val="clear" w:color="auto" w:fill="auto"/>
            <w:noWrap/>
            <w:vAlign w:val="bottom"/>
            <w:hideMark/>
          </w:tcPr>
          <w:p w14:paraId="41999A99"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1 vs 2</w:t>
            </w:r>
          </w:p>
        </w:tc>
        <w:tc>
          <w:tcPr>
            <w:tcW w:w="1260" w:type="dxa"/>
            <w:tcBorders>
              <w:top w:val="nil"/>
              <w:left w:val="nil"/>
              <w:bottom w:val="single" w:sz="8" w:space="0" w:color="auto"/>
              <w:right w:val="nil"/>
            </w:tcBorders>
            <w:shd w:val="clear" w:color="auto" w:fill="auto"/>
            <w:noWrap/>
            <w:vAlign w:val="bottom"/>
            <w:hideMark/>
          </w:tcPr>
          <w:p w14:paraId="3CCCA591"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0.770</w:t>
            </w:r>
          </w:p>
        </w:tc>
      </w:tr>
      <w:tr w:rsidR="00D84994" w:rsidRPr="00D84994" w14:paraId="49133316" w14:textId="77777777" w:rsidTr="00D84994">
        <w:trPr>
          <w:trHeight w:val="315"/>
        </w:trPr>
        <w:tc>
          <w:tcPr>
            <w:tcW w:w="1180" w:type="dxa"/>
            <w:tcBorders>
              <w:top w:val="nil"/>
              <w:left w:val="nil"/>
              <w:bottom w:val="single" w:sz="8" w:space="0" w:color="auto"/>
              <w:right w:val="nil"/>
            </w:tcBorders>
            <w:shd w:val="clear" w:color="auto" w:fill="auto"/>
            <w:noWrap/>
            <w:vAlign w:val="bottom"/>
            <w:hideMark/>
          </w:tcPr>
          <w:p w14:paraId="042741A6"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1 vs 3</w:t>
            </w:r>
          </w:p>
        </w:tc>
        <w:tc>
          <w:tcPr>
            <w:tcW w:w="1260" w:type="dxa"/>
            <w:tcBorders>
              <w:top w:val="nil"/>
              <w:left w:val="nil"/>
              <w:bottom w:val="single" w:sz="8" w:space="0" w:color="auto"/>
              <w:right w:val="nil"/>
            </w:tcBorders>
            <w:shd w:val="clear" w:color="auto" w:fill="auto"/>
            <w:noWrap/>
            <w:vAlign w:val="bottom"/>
            <w:hideMark/>
          </w:tcPr>
          <w:p w14:paraId="710E34F9"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0.524</w:t>
            </w:r>
          </w:p>
        </w:tc>
      </w:tr>
      <w:tr w:rsidR="00D84994" w:rsidRPr="00D84994" w14:paraId="52B9B6A5" w14:textId="77777777" w:rsidTr="00D84994">
        <w:trPr>
          <w:trHeight w:val="315"/>
        </w:trPr>
        <w:tc>
          <w:tcPr>
            <w:tcW w:w="1180" w:type="dxa"/>
            <w:tcBorders>
              <w:top w:val="nil"/>
              <w:left w:val="nil"/>
              <w:bottom w:val="single" w:sz="8" w:space="0" w:color="auto"/>
              <w:right w:val="nil"/>
            </w:tcBorders>
            <w:shd w:val="clear" w:color="auto" w:fill="auto"/>
            <w:noWrap/>
            <w:vAlign w:val="bottom"/>
            <w:hideMark/>
          </w:tcPr>
          <w:p w14:paraId="009BABC9"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1 vs 4</w:t>
            </w:r>
          </w:p>
        </w:tc>
        <w:tc>
          <w:tcPr>
            <w:tcW w:w="1260" w:type="dxa"/>
            <w:tcBorders>
              <w:top w:val="nil"/>
              <w:left w:val="nil"/>
              <w:bottom w:val="single" w:sz="8" w:space="0" w:color="auto"/>
              <w:right w:val="nil"/>
            </w:tcBorders>
            <w:shd w:val="clear" w:color="auto" w:fill="auto"/>
            <w:noWrap/>
            <w:vAlign w:val="bottom"/>
            <w:hideMark/>
          </w:tcPr>
          <w:p w14:paraId="6F19FADC"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0.452</w:t>
            </w:r>
          </w:p>
        </w:tc>
      </w:tr>
      <w:tr w:rsidR="00D84994" w:rsidRPr="00D84994" w14:paraId="40AB02C7" w14:textId="77777777" w:rsidTr="00D84994">
        <w:trPr>
          <w:trHeight w:val="315"/>
        </w:trPr>
        <w:tc>
          <w:tcPr>
            <w:tcW w:w="1180" w:type="dxa"/>
            <w:tcBorders>
              <w:top w:val="nil"/>
              <w:left w:val="nil"/>
              <w:bottom w:val="single" w:sz="8" w:space="0" w:color="auto"/>
              <w:right w:val="nil"/>
            </w:tcBorders>
            <w:shd w:val="clear" w:color="auto" w:fill="auto"/>
            <w:noWrap/>
            <w:vAlign w:val="bottom"/>
            <w:hideMark/>
          </w:tcPr>
          <w:p w14:paraId="39A0AC63"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2 vs 3</w:t>
            </w:r>
          </w:p>
        </w:tc>
        <w:tc>
          <w:tcPr>
            <w:tcW w:w="1260" w:type="dxa"/>
            <w:tcBorders>
              <w:top w:val="nil"/>
              <w:left w:val="nil"/>
              <w:bottom w:val="single" w:sz="8" w:space="0" w:color="auto"/>
              <w:right w:val="nil"/>
            </w:tcBorders>
            <w:shd w:val="clear" w:color="auto" w:fill="auto"/>
            <w:noWrap/>
            <w:vAlign w:val="bottom"/>
            <w:hideMark/>
          </w:tcPr>
          <w:p w14:paraId="640220A3"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0.691</w:t>
            </w:r>
          </w:p>
        </w:tc>
      </w:tr>
      <w:tr w:rsidR="00D84994" w:rsidRPr="00D84994" w14:paraId="7ADC99F8" w14:textId="77777777" w:rsidTr="00D84994">
        <w:trPr>
          <w:trHeight w:val="315"/>
        </w:trPr>
        <w:tc>
          <w:tcPr>
            <w:tcW w:w="1180" w:type="dxa"/>
            <w:tcBorders>
              <w:top w:val="nil"/>
              <w:left w:val="nil"/>
              <w:bottom w:val="single" w:sz="8" w:space="0" w:color="auto"/>
              <w:right w:val="nil"/>
            </w:tcBorders>
            <w:shd w:val="clear" w:color="auto" w:fill="auto"/>
            <w:noWrap/>
            <w:vAlign w:val="bottom"/>
            <w:hideMark/>
          </w:tcPr>
          <w:p w14:paraId="7B9665E7"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2 vs 4</w:t>
            </w:r>
          </w:p>
        </w:tc>
        <w:tc>
          <w:tcPr>
            <w:tcW w:w="1260" w:type="dxa"/>
            <w:tcBorders>
              <w:top w:val="nil"/>
              <w:left w:val="nil"/>
              <w:bottom w:val="single" w:sz="8" w:space="0" w:color="auto"/>
              <w:right w:val="nil"/>
            </w:tcBorders>
            <w:shd w:val="clear" w:color="auto" w:fill="auto"/>
            <w:noWrap/>
            <w:vAlign w:val="bottom"/>
            <w:hideMark/>
          </w:tcPr>
          <w:p w14:paraId="53D05869"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0.751</w:t>
            </w:r>
          </w:p>
        </w:tc>
      </w:tr>
      <w:tr w:rsidR="00D84994" w:rsidRPr="00D84994" w14:paraId="71CF0209" w14:textId="77777777" w:rsidTr="00D84994">
        <w:trPr>
          <w:trHeight w:val="315"/>
        </w:trPr>
        <w:tc>
          <w:tcPr>
            <w:tcW w:w="1180" w:type="dxa"/>
            <w:tcBorders>
              <w:top w:val="nil"/>
              <w:left w:val="nil"/>
              <w:bottom w:val="single" w:sz="8" w:space="0" w:color="auto"/>
              <w:right w:val="nil"/>
            </w:tcBorders>
            <w:shd w:val="clear" w:color="auto" w:fill="auto"/>
            <w:noWrap/>
            <w:vAlign w:val="bottom"/>
            <w:hideMark/>
          </w:tcPr>
          <w:p w14:paraId="7C0BB986"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3 vs 4</w:t>
            </w:r>
          </w:p>
        </w:tc>
        <w:tc>
          <w:tcPr>
            <w:tcW w:w="1260" w:type="dxa"/>
            <w:tcBorders>
              <w:top w:val="nil"/>
              <w:left w:val="nil"/>
              <w:bottom w:val="single" w:sz="8" w:space="0" w:color="auto"/>
              <w:right w:val="nil"/>
            </w:tcBorders>
            <w:shd w:val="clear" w:color="auto" w:fill="auto"/>
            <w:noWrap/>
            <w:vAlign w:val="bottom"/>
            <w:hideMark/>
          </w:tcPr>
          <w:p w14:paraId="68D9423D" w14:textId="77777777" w:rsidR="00D84994" w:rsidRPr="00D84994" w:rsidRDefault="00D84994" w:rsidP="00D84994">
            <w:pPr>
              <w:spacing w:after="0" w:line="240" w:lineRule="auto"/>
              <w:jc w:val="center"/>
              <w:rPr>
                <w:rFonts w:ascii="Calibri" w:eastAsia="Times New Roman" w:hAnsi="Calibri" w:cs="Times New Roman"/>
                <w:color w:val="000000"/>
              </w:rPr>
            </w:pPr>
            <w:r w:rsidRPr="00D84994">
              <w:rPr>
                <w:rFonts w:ascii="Calibri" w:eastAsia="Times New Roman" w:hAnsi="Calibri" w:cs="Times New Roman"/>
                <w:color w:val="000000"/>
              </w:rPr>
              <w:t>0.500</w:t>
            </w:r>
          </w:p>
        </w:tc>
      </w:tr>
    </w:tbl>
    <w:p w14:paraId="5E2DCC54" w14:textId="72A19711" w:rsidR="00D84994" w:rsidRDefault="00D84994" w:rsidP="0079094D">
      <w:pPr>
        <w:rPr>
          <w:color w:val="1F497D"/>
        </w:rPr>
      </w:pPr>
      <w:r w:rsidRPr="00D84994">
        <w:rPr>
          <w:color w:val="1F497D"/>
        </w:rPr>
        <w:t>All comparisons based on AMI except for those with sample 2 where concordance was used</w:t>
      </w:r>
      <w:r w:rsidR="00A777B8">
        <w:rPr>
          <w:color w:val="1F497D"/>
        </w:rPr>
        <w:t>.</w:t>
      </w:r>
    </w:p>
    <w:p w14:paraId="448C8A9F" w14:textId="77777777" w:rsidR="00124D0F" w:rsidRDefault="00124D0F" w:rsidP="00124D0F">
      <w:pPr>
        <w:rPr>
          <w:color w:val="1F497D"/>
        </w:rPr>
      </w:pPr>
    </w:p>
    <w:p w14:paraId="5EAEDC90" w14:textId="77777777" w:rsidR="00124D0F" w:rsidRDefault="00124D0F" w:rsidP="00124D0F">
      <w:pPr>
        <w:rPr>
          <w:color w:val="1F497D"/>
        </w:rPr>
      </w:pPr>
    </w:p>
    <w:p w14:paraId="226B9F6D" w14:textId="77777777" w:rsidR="009129DB" w:rsidRDefault="009129DB">
      <w:pPr>
        <w:rPr>
          <w:color w:val="1F497D"/>
        </w:rPr>
      </w:pPr>
      <w:r>
        <w:rPr>
          <w:color w:val="1F497D"/>
        </w:rPr>
        <w:br w:type="page"/>
      </w:r>
    </w:p>
    <w:p w14:paraId="66CC3EA7" w14:textId="3620C67E" w:rsidR="00124D0F" w:rsidRDefault="00124D0F" w:rsidP="00124D0F">
      <w:pPr>
        <w:rPr>
          <w:color w:val="1F497D"/>
        </w:rPr>
      </w:pPr>
      <w:r>
        <w:rPr>
          <w:color w:val="1F497D"/>
        </w:rPr>
        <w:lastRenderedPageBreak/>
        <w:t>Table 6 GO biological processes of MOA categorized genes</w:t>
      </w:r>
      <w:r w:rsidR="00A777B8">
        <w:rPr>
          <w:color w:val="1F497D"/>
        </w:rPr>
        <w:t>.</w:t>
      </w:r>
    </w:p>
    <w:p w14:paraId="1E049DAA" w14:textId="77777777" w:rsidR="00D84994" w:rsidRDefault="00D84994" w:rsidP="0079094D">
      <w:pPr>
        <w:rPr>
          <w:color w:val="1F497D"/>
        </w:rPr>
      </w:pPr>
    </w:p>
    <w:tbl>
      <w:tblPr>
        <w:tblStyle w:val="TableGrid"/>
        <w:tblW w:w="0" w:type="auto"/>
        <w:tblLook w:val="04A0" w:firstRow="1" w:lastRow="0" w:firstColumn="1" w:lastColumn="0" w:noHBand="0" w:noVBand="1"/>
      </w:tblPr>
      <w:tblGrid>
        <w:gridCol w:w="1413"/>
        <w:gridCol w:w="1310"/>
        <w:gridCol w:w="4217"/>
        <w:gridCol w:w="1171"/>
        <w:gridCol w:w="1465"/>
      </w:tblGrid>
      <w:tr w:rsidR="0079094D" w:rsidRPr="00375886" w14:paraId="355C5144" w14:textId="77777777" w:rsidTr="00A371E4">
        <w:trPr>
          <w:trHeight w:val="330"/>
        </w:trPr>
        <w:tc>
          <w:tcPr>
            <w:tcW w:w="1413" w:type="dxa"/>
            <w:noWrap/>
            <w:hideMark/>
          </w:tcPr>
          <w:p w14:paraId="2F8B88F9" w14:textId="77777777" w:rsidR="0079094D" w:rsidRPr="00127122" w:rsidRDefault="0079094D" w:rsidP="00127122">
            <w:pPr>
              <w:jc w:val="center"/>
              <w:rPr>
                <w:b/>
                <w:color w:val="000000" w:themeColor="text1"/>
              </w:rPr>
            </w:pPr>
            <w:r w:rsidRPr="00127122">
              <w:rPr>
                <w:b/>
                <w:color w:val="000000" w:themeColor="text1"/>
              </w:rPr>
              <w:t>Pattern #</w:t>
            </w:r>
          </w:p>
        </w:tc>
        <w:tc>
          <w:tcPr>
            <w:tcW w:w="1310" w:type="dxa"/>
            <w:noWrap/>
            <w:hideMark/>
          </w:tcPr>
          <w:p w14:paraId="171275FA" w14:textId="77777777" w:rsidR="0079094D" w:rsidRPr="00127122" w:rsidRDefault="0079094D" w:rsidP="00127122">
            <w:pPr>
              <w:jc w:val="center"/>
              <w:rPr>
                <w:b/>
                <w:color w:val="000000" w:themeColor="text1"/>
              </w:rPr>
            </w:pPr>
            <w:r w:rsidRPr="00127122">
              <w:rPr>
                <w:b/>
                <w:color w:val="000000" w:themeColor="text1"/>
              </w:rPr>
              <w:t># of Genes</w:t>
            </w:r>
          </w:p>
        </w:tc>
        <w:tc>
          <w:tcPr>
            <w:tcW w:w="4217" w:type="dxa"/>
            <w:noWrap/>
            <w:hideMark/>
          </w:tcPr>
          <w:p w14:paraId="3A44B02B" w14:textId="77777777" w:rsidR="0079094D" w:rsidRPr="00127122" w:rsidRDefault="0079094D" w:rsidP="00127122">
            <w:pPr>
              <w:jc w:val="center"/>
              <w:rPr>
                <w:b/>
                <w:color w:val="000000" w:themeColor="text1"/>
              </w:rPr>
            </w:pPr>
            <w:r w:rsidRPr="00127122">
              <w:rPr>
                <w:b/>
                <w:color w:val="000000" w:themeColor="text1"/>
              </w:rPr>
              <w:t>Top GOBP</w:t>
            </w:r>
          </w:p>
        </w:tc>
        <w:tc>
          <w:tcPr>
            <w:tcW w:w="1171" w:type="dxa"/>
            <w:noWrap/>
            <w:hideMark/>
          </w:tcPr>
          <w:p w14:paraId="78272BDF" w14:textId="77777777" w:rsidR="0079094D" w:rsidRPr="00127122" w:rsidRDefault="0079094D" w:rsidP="00127122">
            <w:pPr>
              <w:jc w:val="center"/>
              <w:rPr>
                <w:b/>
                <w:color w:val="000000" w:themeColor="text1"/>
              </w:rPr>
            </w:pPr>
            <w:r w:rsidRPr="00127122">
              <w:rPr>
                <w:b/>
                <w:color w:val="000000" w:themeColor="text1"/>
              </w:rPr>
              <w:t>p-value</w:t>
            </w:r>
          </w:p>
        </w:tc>
        <w:tc>
          <w:tcPr>
            <w:tcW w:w="1465" w:type="dxa"/>
            <w:noWrap/>
            <w:hideMark/>
          </w:tcPr>
          <w:p w14:paraId="11CB0A71" w14:textId="77777777" w:rsidR="0079094D" w:rsidRPr="00127122" w:rsidRDefault="0079094D" w:rsidP="00127122">
            <w:pPr>
              <w:jc w:val="center"/>
              <w:rPr>
                <w:b/>
                <w:color w:val="000000" w:themeColor="text1"/>
              </w:rPr>
            </w:pPr>
            <w:r w:rsidRPr="00127122">
              <w:rPr>
                <w:b/>
                <w:color w:val="000000" w:themeColor="text1"/>
              </w:rPr>
              <w:t>FDR</w:t>
            </w:r>
          </w:p>
        </w:tc>
      </w:tr>
      <w:tr w:rsidR="0079094D" w:rsidRPr="00375886" w14:paraId="4370E38F" w14:textId="77777777" w:rsidTr="00A371E4">
        <w:trPr>
          <w:trHeight w:val="345"/>
        </w:trPr>
        <w:tc>
          <w:tcPr>
            <w:tcW w:w="1413" w:type="dxa"/>
            <w:noWrap/>
            <w:hideMark/>
          </w:tcPr>
          <w:p w14:paraId="31A66ABB" w14:textId="77777777" w:rsidR="0079094D" w:rsidRPr="00127122" w:rsidRDefault="0079094D" w:rsidP="00127122">
            <w:pPr>
              <w:jc w:val="center"/>
              <w:rPr>
                <w:color w:val="000000" w:themeColor="text1"/>
              </w:rPr>
            </w:pPr>
            <w:r w:rsidRPr="00127122">
              <w:rPr>
                <w:color w:val="000000" w:themeColor="text1"/>
              </w:rPr>
              <w:t>1</w:t>
            </w:r>
          </w:p>
        </w:tc>
        <w:tc>
          <w:tcPr>
            <w:tcW w:w="1310" w:type="dxa"/>
            <w:noWrap/>
            <w:hideMark/>
          </w:tcPr>
          <w:p w14:paraId="58595748" w14:textId="77777777" w:rsidR="0079094D" w:rsidRPr="00127122" w:rsidRDefault="0079094D" w:rsidP="00127122">
            <w:pPr>
              <w:jc w:val="center"/>
              <w:rPr>
                <w:color w:val="000000" w:themeColor="text1"/>
              </w:rPr>
            </w:pPr>
            <w:r w:rsidRPr="00127122">
              <w:rPr>
                <w:color w:val="000000" w:themeColor="text1"/>
              </w:rPr>
              <w:t>9</w:t>
            </w:r>
          </w:p>
        </w:tc>
        <w:tc>
          <w:tcPr>
            <w:tcW w:w="4217" w:type="dxa"/>
            <w:noWrap/>
            <w:hideMark/>
          </w:tcPr>
          <w:p w14:paraId="76764CB4" w14:textId="2D6F792B" w:rsidR="0079094D" w:rsidRPr="00127122" w:rsidRDefault="0079094D" w:rsidP="00127122">
            <w:pPr>
              <w:jc w:val="center"/>
              <w:rPr>
                <w:color w:val="000000" w:themeColor="text1"/>
              </w:rPr>
            </w:pPr>
            <w:r w:rsidRPr="00127122">
              <w:rPr>
                <w:color w:val="000000" w:themeColor="text1"/>
              </w:rPr>
              <w:t>GO:0006631 - Fatty acid metabolic process</w:t>
            </w:r>
          </w:p>
        </w:tc>
        <w:tc>
          <w:tcPr>
            <w:tcW w:w="1171" w:type="dxa"/>
            <w:noWrap/>
            <w:hideMark/>
          </w:tcPr>
          <w:p w14:paraId="336996A5" w14:textId="77777777" w:rsidR="0079094D" w:rsidRPr="00127122" w:rsidRDefault="0079094D" w:rsidP="00127122">
            <w:pPr>
              <w:jc w:val="center"/>
              <w:rPr>
                <w:color w:val="000000" w:themeColor="text1"/>
              </w:rPr>
            </w:pPr>
            <w:r w:rsidRPr="00127122">
              <w:rPr>
                <w:color w:val="000000" w:themeColor="text1"/>
              </w:rPr>
              <w:t>3.8E-06</w:t>
            </w:r>
          </w:p>
        </w:tc>
        <w:tc>
          <w:tcPr>
            <w:tcW w:w="1465" w:type="dxa"/>
            <w:noWrap/>
            <w:hideMark/>
          </w:tcPr>
          <w:p w14:paraId="74C4F827" w14:textId="77777777" w:rsidR="0079094D" w:rsidRPr="00127122" w:rsidRDefault="0079094D" w:rsidP="00127122">
            <w:pPr>
              <w:jc w:val="center"/>
              <w:rPr>
                <w:color w:val="000000" w:themeColor="text1"/>
              </w:rPr>
            </w:pPr>
            <w:r w:rsidRPr="00127122">
              <w:rPr>
                <w:color w:val="000000" w:themeColor="text1"/>
              </w:rPr>
              <w:t>4.4E-03</w:t>
            </w:r>
          </w:p>
        </w:tc>
      </w:tr>
      <w:tr w:rsidR="0079094D" w:rsidRPr="00375886" w14:paraId="63A6571C" w14:textId="77777777" w:rsidTr="00A371E4">
        <w:trPr>
          <w:trHeight w:val="330"/>
        </w:trPr>
        <w:tc>
          <w:tcPr>
            <w:tcW w:w="1413" w:type="dxa"/>
            <w:noWrap/>
            <w:hideMark/>
          </w:tcPr>
          <w:p w14:paraId="5CD6B44C" w14:textId="77777777" w:rsidR="0079094D" w:rsidRPr="00127122" w:rsidRDefault="0079094D" w:rsidP="00127122">
            <w:pPr>
              <w:jc w:val="center"/>
              <w:rPr>
                <w:color w:val="000000" w:themeColor="text1"/>
              </w:rPr>
            </w:pPr>
            <w:r w:rsidRPr="00127122">
              <w:rPr>
                <w:color w:val="000000" w:themeColor="text1"/>
              </w:rPr>
              <w:t>2</w:t>
            </w:r>
          </w:p>
        </w:tc>
        <w:tc>
          <w:tcPr>
            <w:tcW w:w="1310" w:type="dxa"/>
            <w:noWrap/>
            <w:hideMark/>
          </w:tcPr>
          <w:p w14:paraId="33CFAF29" w14:textId="77777777" w:rsidR="0079094D" w:rsidRPr="00127122" w:rsidRDefault="0079094D" w:rsidP="00127122">
            <w:pPr>
              <w:jc w:val="center"/>
              <w:rPr>
                <w:color w:val="000000" w:themeColor="text1"/>
              </w:rPr>
            </w:pPr>
            <w:r w:rsidRPr="00127122">
              <w:rPr>
                <w:color w:val="000000" w:themeColor="text1"/>
              </w:rPr>
              <w:t>10</w:t>
            </w:r>
          </w:p>
        </w:tc>
        <w:tc>
          <w:tcPr>
            <w:tcW w:w="4217" w:type="dxa"/>
            <w:noWrap/>
            <w:hideMark/>
          </w:tcPr>
          <w:p w14:paraId="417F92C8" w14:textId="77777777" w:rsidR="0079094D" w:rsidRPr="00127122" w:rsidRDefault="0079094D" w:rsidP="00127122">
            <w:pPr>
              <w:jc w:val="center"/>
              <w:rPr>
                <w:color w:val="000000" w:themeColor="text1"/>
              </w:rPr>
            </w:pPr>
            <w:r w:rsidRPr="00127122">
              <w:rPr>
                <w:color w:val="000000" w:themeColor="text1"/>
              </w:rPr>
              <w:t>GO:0055114 - Oxidation reduction process</w:t>
            </w:r>
          </w:p>
        </w:tc>
        <w:tc>
          <w:tcPr>
            <w:tcW w:w="1171" w:type="dxa"/>
            <w:noWrap/>
            <w:hideMark/>
          </w:tcPr>
          <w:p w14:paraId="562EE928" w14:textId="77777777" w:rsidR="0079094D" w:rsidRPr="00127122" w:rsidRDefault="0079094D" w:rsidP="00127122">
            <w:pPr>
              <w:jc w:val="center"/>
              <w:rPr>
                <w:color w:val="000000" w:themeColor="text1"/>
              </w:rPr>
            </w:pPr>
            <w:r w:rsidRPr="00127122">
              <w:rPr>
                <w:color w:val="000000" w:themeColor="text1"/>
              </w:rPr>
              <w:t>2.3E-02</w:t>
            </w:r>
          </w:p>
        </w:tc>
        <w:tc>
          <w:tcPr>
            <w:tcW w:w="1465" w:type="dxa"/>
            <w:noWrap/>
            <w:hideMark/>
          </w:tcPr>
          <w:p w14:paraId="60B38FF3" w14:textId="77777777" w:rsidR="0079094D" w:rsidRPr="00127122" w:rsidRDefault="0079094D" w:rsidP="00127122">
            <w:pPr>
              <w:jc w:val="center"/>
              <w:rPr>
                <w:color w:val="000000" w:themeColor="text1"/>
              </w:rPr>
            </w:pPr>
            <w:r w:rsidRPr="00127122">
              <w:rPr>
                <w:color w:val="000000" w:themeColor="text1"/>
              </w:rPr>
              <w:t>2.1E+01</w:t>
            </w:r>
          </w:p>
        </w:tc>
      </w:tr>
      <w:tr w:rsidR="0079094D" w:rsidRPr="00375886" w14:paraId="385295E4" w14:textId="77777777" w:rsidTr="00A371E4">
        <w:trPr>
          <w:trHeight w:val="330"/>
        </w:trPr>
        <w:tc>
          <w:tcPr>
            <w:tcW w:w="1413" w:type="dxa"/>
            <w:noWrap/>
            <w:hideMark/>
          </w:tcPr>
          <w:p w14:paraId="7F68B458" w14:textId="77777777" w:rsidR="0079094D" w:rsidRPr="00127122" w:rsidRDefault="0079094D" w:rsidP="00127122">
            <w:pPr>
              <w:jc w:val="center"/>
              <w:rPr>
                <w:color w:val="000000" w:themeColor="text1"/>
              </w:rPr>
            </w:pPr>
            <w:r w:rsidRPr="00127122">
              <w:rPr>
                <w:color w:val="000000" w:themeColor="text1"/>
              </w:rPr>
              <w:t>3</w:t>
            </w:r>
          </w:p>
        </w:tc>
        <w:tc>
          <w:tcPr>
            <w:tcW w:w="1310" w:type="dxa"/>
            <w:noWrap/>
            <w:hideMark/>
          </w:tcPr>
          <w:p w14:paraId="6EDB98BD" w14:textId="77777777" w:rsidR="0079094D" w:rsidRPr="00127122" w:rsidRDefault="0079094D" w:rsidP="00127122">
            <w:pPr>
              <w:jc w:val="center"/>
              <w:rPr>
                <w:color w:val="000000" w:themeColor="text1"/>
              </w:rPr>
            </w:pPr>
            <w:r w:rsidRPr="00127122">
              <w:rPr>
                <w:color w:val="000000" w:themeColor="text1"/>
              </w:rPr>
              <w:t>10</w:t>
            </w:r>
          </w:p>
        </w:tc>
        <w:tc>
          <w:tcPr>
            <w:tcW w:w="4217" w:type="dxa"/>
            <w:noWrap/>
            <w:hideMark/>
          </w:tcPr>
          <w:p w14:paraId="797F85C4" w14:textId="77777777" w:rsidR="0079094D" w:rsidRPr="00127122" w:rsidRDefault="0079094D" w:rsidP="00127122">
            <w:pPr>
              <w:jc w:val="center"/>
              <w:rPr>
                <w:color w:val="000000" w:themeColor="text1"/>
              </w:rPr>
            </w:pPr>
            <w:r w:rsidRPr="00127122">
              <w:rPr>
                <w:color w:val="000000" w:themeColor="text1"/>
              </w:rPr>
              <w:t>GO:0042592 - Homeostatic process</w:t>
            </w:r>
          </w:p>
        </w:tc>
        <w:tc>
          <w:tcPr>
            <w:tcW w:w="1171" w:type="dxa"/>
            <w:noWrap/>
            <w:hideMark/>
          </w:tcPr>
          <w:p w14:paraId="2C3B9AD4" w14:textId="77777777" w:rsidR="0079094D" w:rsidRPr="00127122" w:rsidRDefault="0079094D" w:rsidP="00127122">
            <w:pPr>
              <w:jc w:val="center"/>
              <w:rPr>
                <w:color w:val="000000" w:themeColor="text1"/>
              </w:rPr>
            </w:pPr>
            <w:r w:rsidRPr="00127122">
              <w:rPr>
                <w:color w:val="000000" w:themeColor="text1"/>
              </w:rPr>
              <w:t>6.0E-02</w:t>
            </w:r>
          </w:p>
        </w:tc>
        <w:tc>
          <w:tcPr>
            <w:tcW w:w="1465" w:type="dxa"/>
            <w:noWrap/>
            <w:hideMark/>
          </w:tcPr>
          <w:p w14:paraId="05AF7CC7" w14:textId="77777777" w:rsidR="0079094D" w:rsidRPr="00127122" w:rsidRDefault="0079094D" w:rsidP="00127122">
            <w:pPr>
              <w:jc w:val="center"/>
              <w:rPr>
                <w:color w:val="000000" w:themeColor="text1"/>
              </w:rPr>
            </w:pPr>
            <w:r w:rsidRPr="00127122">
              <w:rPr>
                <w:color w:val="000000" w:themeColor="text1"/>
              </w:rPr>
              <w:t>5.5E+01</w:t>
            </w:r>
          </w:p>
        </w:tc>
      </w:tr>
      <w:tr w:rsidR="0079094D" w:rsidRPr="00375886" w14:paraId="6B219CFA" w14:textId="77777777" w:rsidTr="00A371E4">
        <w:trPr>
          <w:trHeight w:val="330"/>
        </w:trPr>
        <w:tc>
          <w:tcPr>
            <w:tcW w:w="1413" w:type="dxa"/>
            <w:noWrap/>
            <w:hideMark/>
          </w:tcPr>
          <w:p w14:paraId="534D1D20" w14:textId="77777777" w:rsidR="0079094D" w:rsidRPr="00127122" w:rsidRDefault="0079094D" w:rsidP="00127122">
            <w:pPr>
              <w:jc w:val="center"/>
              <w:rPr>
                <w:color w:val="000000" w:themeColor="text1"/>
              </w:rPr>
            </w:pPr>
            <w:r w:rsidRPr="00127122">
              <w:rPr>
                <w:color w:val="000000" w:themeColor="text1"/>
              </w:rPr>
              <w:t>4</w:t>
            </w:r>
          </w:p>
        </w:tc>
        <w:tc>
          <w:tcPr>
            <w:tcW w:w="1310" w:type="dxa"/>
            <w:noWrap/>
            <w:hideMark/>
          </w:tcPr>
          <w:p w14:paraId="50633189" w14:textId="77777777" w:rsidR="0079094D" w:rsidRPr="00127122" w:rsidRDefault="0079094D" w:rsidP="00127122">
            <w:pPr>
              <w:jc w:val="center"/>
              <w:rPr>
                <w:color w:val="000000" w:themeColor="text1"/>
              </w:rPr>
            </w:pPr>
            <w:r w:rsidRPr="00127122">
              <w:rPr>
                <w:color w:val="000000" w:themeColor="text1"/>
              </w:rPr>
              <w:t>4</w:t>
            </w:r>
          </w:p>
        </w:tc>
        <w:tc>
          <w:tcPr>
            <w:tcW w:w="4217" w:type="dxa"/>
            <w:noWrap/>
            <w:hideMark/>
          </w:tcPr>
          <w:p w14:paraId="0870379B" w14:textId="77777777" w:rsidR="0079094D" w:rsidRPr="00127122" w:rsidRDefault="0079094D" w:rsidP="00127122">
            <w:pPr>
              <w:jc w:val="center"/>
              <w:rPr>
                <w:b/>
                <w:bCs/>
                <w:color w:val="000000" w:themeColor="text1"/>
              </w:rPr>
            </w:pPr>
            <w:r w:rsidRPr="00127122">
              <w:rPr>
                <w:b/>
                <w:bCs/>
                <w:color w:val="000000" w:themeColor="text1"/>
              </w:rPr>
              <w:t>-</w:t>
            </w:r>
          </w:p>
        </w:tc>
        <w:tc>
          <w:tcPr>
            <w:tcW w:w="1171" w:type="dxa"/>
            <w:noWrap/>
            <w:hideMark/>
          </w:tcPr>
          <w:p w14:paraId="5411D8D3" w14:textId="77777777" w:rsidR="0079094D" w:rsidRPr="00127122" w:rsidRDefault="0079094D" w:rsidP="00127122">
            <w:pPr>
              <w:jc w:val="center"/>
              <w:rPr>
                <w:b/>
                <w:bCs/>
                <w:color w:val="000000" w:themeColor="text1"/>
              </w:rPr>
            </w:pPr>
            <w:r w:rsidRPr="00127122">
              <w:rPr>
                <w:b/>
                <w:bCs/>
                <w:color w:val="000000" w:themeColor="text1"/>
              </w:rPr>
              <w:t>-</w:t>
            </w:r>
          </w:p>
        </w:tc>
        <w:tc>
          <w:tcPr>
            <w:tcW w:w="1465" w:type="dxa"/>
            <w:noWrap/>
            <w:hideMark/>
          </w:tcPr>
          <w:p w14:paraId="4BB7F43D" w14:textId="77777777" w:rsidR="0079094D" w:rsidRPr="00127122" w:rsidRDefault="0079094D" w:rsidP="00127122">
            <w:pPr>
              <w:jc w:val="center"/>
              <w:rPr>
                <w:b/>
                <w:bCs/>
                <w:color w:val="000000" w:themeColor="text1"/>
              </w:rPr>
            </w:pPr>
            <w:r w:rsidRPr="00127122">
              <w:rPr>
                <w:b/>
                <w:bCs/>
                <w:color w:val="000000" w:themeColor="text1"/>
              </w:rPr>
              <w:t>-</w:t>
            </w:r>
          </w:p>
        </w:tc>
      </w:tr>
    </w:tbl>
    <w:p w14:paraId="60506103" w14:textId="77777777" w:rsidR="009129DB" w:rsidRDefault="009129DB" w:rsidP="00124D0F">
      <w:pPr>
        <w:rPr>
          <w:color w:val="1F497D"/>
        </w:rPr>
      </w:pPr>
    </w:p>
    <w:p w14:paraId="402588B1" w14:textId="77777777" w:rsidR="009129DB" w:rsidRDefault="009129DB">
      <w:pPr>
        <w:rPr>
          <w:color w:val="1F497D"/>
        </w:rPr>
      </w:pPr>
      <w:r>
        <w:rPr>
          <w:color w:val="1F497D"/>
        </w:rPr>
        <w:br w:type="page"/>
      </w:r>
    </w:p>
    <w:p w14:paraId="4F31AD2F" w14:textId="06A69818" w:rsidR="00124D0F" w:rsidRDefault="00124D0F" w:rsidP="00124D0F">
      <w:pPr>
        <w:rPr>
          <w:color w:val="1F497D"/>
        </w:rPr>
      </w:pPr>
      <w:r>
        <w:rPr>
          <w:color w:val="1F497D"/>
        </w:rPr>
        <w:lastRenderedPageBreak/>
        <w:t>Table 7 KEGG enrichment of breast cancer categorized genes</w:t>
      </w:r>
      <w:r w:rsidR="00A777B8">
        <w:rPr>
          <w:color w:val="1F497D"/>
        </w:rPr>
        <w:t>.</w:t>
      </w:r>
    </w:p>
    <w:p w14:paraId="49690846" w14:textId="77777777" w:rsidR="0079094D" w:rsidRDefault="0079094D" w:rsidP="0079094D">
      <w:pPr>
        <w:rPr>
          <w:color w:val="1F497D"/>
        </w:rPr>
      </w:pPr>
    </w:p>
    <w:tbl>
      <w:tblPr>
        <w:tblStyle w:val="TableGrid"/>
        <w:tblW w:w="0" w:type="auto"/>
        <w:tblLook w:val="04A0" w:firstRow="1" w:lastRow="0" w:firstColumn="1" w:lastColumn="0" w:noHBand="0" w:noVBand="1"/>
      </w:tblPr>
      <w:tblGrid>
        <w:gridCol w:w="1081"/>
        <w:gridCol w:w="1119"/>
        <w:gridCol w:w="5372"/>
        <w:gridCol w:w="1041"/>
        <w:gridCol w:w="963"/>
      </w:tblGrid>
      <w:tr w:rsidR="0079094D" w:rsidRPr="00375886" w14:paraId="1BA92213" w14:textId="77777777" w:rsidTr="00A371E4">
        <w:trPr>
          <w:trHeight w:val="330"/>
        </w:trPr>
        <w:tc>
          <w:tcPr>
            <w:tcW w:w="1540" w:type="dxa"/>
            <w:noWrap/>
            <w:hideMark/>
          </w:tcPr>
          <w:p w14:paraId="5D6F47E2" w14:textId="77777777" w:rsidR="0079094D" w:rsidRPr="00375886" w:rsidRDefault="0079094D" w:rsidP="00A371E4">
            <w:pPr>
              <w:rPr>
                <w:color w:val="1F497D"/>
              </w:rPr>
            </w:pPr>
            <w:r w:rsidRPr="00375886">
              <w:rPr>
                <w:color w:val="1F497D"/>
              </w:rPr>
              <w:t>Pattern #</w:t>
            </w:r>
          </w:p>
        </w:tc>
        <w:tc>
          <w:tcPr>
            <w:tcW w:w="1600" w:type="dxa"/>
            <w:noWrap/>
            <w:hideMark/>
          </w:tcPr>
          <w:p w14:paraId="11259CDE" w14:textId="77777777" w:rsidR="0079094D" w:rsidRPr="00375886" w:rsidRDefault="0079094D" w:rsidP="00A371E4">
            <w:pPr>
              <w:rPr>
                <w:color w:val="1F497D"/>
              </w:rPr>
            </w:pPr>
            <w:r w:rsidRPr="00375886">
              <w:rPr>
                <w:color w:val="1F497D"/>
              </w:rPr>
              <w:t># of Genes</w:t>
            </w:r>
          </w:p>
        </w:tc>
        <w:tc>
          <w:tcPr>
            <w:tcW w:w="8115" w:type="dxa"/>
            <w:noWrap/>
            <w:hideMark/>
          </w:tcPr>
          <w:p w14:paraId="6AFFBC79" w14:textId="77777777" w:rsidR="0079094D" w:rsidRPr="00375886" w:rsidRDefault="0079094D" w:rsidP="00A371E4">
            <w:pPr>
              <w:rPr>
                <w:color w:val="1F497D"/>
              </w:rPr>
            </w:pPr>
            <w:r w:rsidRPr="00375886">
              <w:rPr>
                <w:color w:val="1F497D"/>
              </w:rPr>
              <w:t>Breast Cancer Related Biology</w:t>
            </w:r>
          </w:p>
        </w:tc>
        <w:tc>
          <w:tcPr>
            <w:tcW w:w="1480" w:type="dxa"/>
            <w:noWrap/>
            <w:hideMark/>
          </w:tcPr>
          <w:p w14:paraId="6FEE6743" w14:textId="77777777" w:rsidR="0079094D" w:rsidRPr="00375886" w:rsidRDefault="0079094D" w:rsidP="00A371E4">
            <w:pPr>
              <w:rPr>
                <w:color w:val="1F497D"/>
              </w:rPr>
            </w:pPr>
            <w:r w:rsidRPr="00375886">
              <w:rPr>
                <w:color w:val="1F497D"/>
              </w:rPr>
              <w:t>p-value</w:t>
            </w:r>
          </w:p>
        </w:tc>
        <w:tc>
          <w:tcPr>
            <w:tcW w:w="1360" w:type="dxa"/>
            <w:noWrap/>
            <w:hideMark/>
          </w:tcPr>
          <w:p w14:paraId="27FC788B" w14:textId="77777777" w:rsidR="0079094D" w:rsidRPr="00375886" w:rsidRDefault="0079094D" w:rsidP="00A371E4">
            <w:pPr>
              <w:rPr>
                <w:color w:val="1F497D"/>
              </w:rPr>
            </w:pPr>
            <w:r w:rsidRPr="00375886">
              <w:rPr>
                <w:color w:val="1F497D"/>
              </w:rPr>
              <w:t>FDR</w:t>
            </w:r>
          </w:p>
        </w:tc>
      </w:tr>
      <w:tr w:rsidR="0079094D" w:rsidRPr="00375886" w14:paraId="47F37BE3" w14:textId="77777777" w:rsidTr="00A371E4">
        <w:trPr>
          <w:trHeight w:val="720"/>
        </w:trPr>
        <w:tc>
          <w:tcPr>
            <w:tcW w:w="1540" w:type="dxa"/>
            <w:noWrap/>
            <w:hideMark/>
          </w:tcPr>
          <w:p w14:paraId="428CE182" w14:textId="77777777" w:rsidR="0079094D" w:rsidRPr="00375886" w:rsidRDefault="0079094D" w:rsidP="00A371E4">
            <w:pPr>
              <w:rPr>
                <w:color w:val="1F497D"/>
              </w:rPr>
            </w:pPr>
            <w:r w:rsidRPr="00375886">
              <w:rPr>
                <w:color w:val="1F497D"/>
              </w:rPr>
              <w:t>1</w:t>
            </w:r>
          </w:p>
        </w:tc>
        <w:tc>
          <w:tcPr>
            <w:tcW w:w="1600" w:type="dxa"/>
            <w:noWrap/>
            <w:hideMark/>
          </w:tcPr>
          <w:p w14:paraId="31B41151" w14:textId="77777777" w:rsidR="0079094D" w:rsidRPr="00375886" w:rsidRDefault="0079094D" w:rsidP="00A371E4">
            <w:pPr>
              <w:rPr>
                <w:color w:val="1F497D"/>
              </w:rPr>
            </w:pPr>
            <w:r w:rsidRPr="00375886">
              <w:rPr>
                <w:color w:val="1F497D"/>
              </w:rPr>
              <w:t>29</w:t>
            </w:r>
          </w:p>
        </w:tc>
        <w:tc>
          <w:tcPr>
            <w:tcW w:w="8115" w:type="dxa"/>
            <w:hideMark/>
          </w:tcPr>
          <w:p w14:paraId="64092924" w14:textId="77777777" w:rsidR="0079094D" w:rsidRPr="00375886" w:rsidRDefault="0079094D" w:rsidP="00A371E4">
            <w:pPr>
              <w:rPr>
                <w:color w:val="1F497D"/>
              </w:rPr>
            </w:pPr>
            <w:r w:rsidRPr="00375886">
              <w:rPr>
                <w:color w:val="1F497D"/>
              </w:rPr>
              <w:t xml:space="preserve">GO:0042803 - Protein </w:t>
            </w:r>
            <w:proofErr w:type="spellStart"/>
            <w:r w:rsidRPr="00375886">
              <w:rPr>
                <w:color w:val="1F497D"/>
              </w:rPr>
              <w:t>homodimerization</w:t>
            </w:r>
            <w:proofErr w:type="spellEnd"/>
            <w:r w:rsidRPr="00375886">
              <w:rPr>
                <w:color w:val="1F497D"/>
              </w:rPr>
              <w:t xml:space="preserve"> activity                                    (S100A16, CENPF, APOE, PLOD1, TOP2A)</w:t>
            </w:r>
          </w:p>
        </w:tc>
        <w:tc>
          <w:tcPr>
            <w:tcW w:w="1480" w:type="dxa"/>
            <w:noWrap/>
            <w:hideMark/>
          </w:tcPr>
          <w:p w14:paraId="4E7C2650" w14:textId="77777777" w:rsidR="0079094D" w:rsidRPr="00375886" w:rsidRDefault="0079094D" w:rsidP="00A371E4">
            <w:pPr>
              <w:rPr>
                <w:color w:val="1F497D"/>
              </w:rPr>
            </w:pPr>
            <w:r w:rsidRPr="00375886">
              <w:rPr>
                <w:color w:val="1F497D"/>
              </w:rPr>
              <w:t>2.20E-03</w:t>
            </w:r>
          </w:p>
        </w:tc>
        <w:tc>
          <w:tcPr>
            <w:tcW w:w="1360" w:type="dxa"/>
            <w:noWrap/>
            <w:hideMark/>
          </w:tcPr>
          <w:p w14:paraId="0BD6BBE8" w14:textId="77777777" w:rsidR="0079094D" w:rsidRPr="00375886" w:rsidRDefault="0079094D" w:rsidP="00A371E4">
            <w:pPr>
              <w:rPr>
                <w:color w:val="1F497D"/>
              </w:rPr>
            </w:pPr>
            <w:r w:rsidRPr="00375886">
              <w:rPr>
                <w:color w:val="1F497D"/>
              </w:rPr>
              <w:t>2.50E+00</w:t>
            </w:r>
          </w:p>
        </w:tc>
      </w:tr>
      <w:tr w:rsidR="0079094D" w:rsidRPr="00375886" w14:paraId="05BB5CC1" w14:textId="77777777" w:rsidTr="00A371E4">
        <w:trPr>
          <w:trHeight w:val="330"/>
        </w:trPr>
        <w:tc>
          <w:tcPr>
            <w:tcW w:w="1540" w:type="dxa"/>
            <w:noWrap/>
            <w:hideMark/>
          </w:tcPr>
          <w:p w14:paraId="62E48DAD" w14:textId="77777777" w:rsidR="0079094D" w:rsidRPr="00375886" w:rsidRDefault="0079094D" w:rsidP="00A371E4">
            <w:pPr>
              <w:rPr>
                <w:color w:val="1F497D"/>
              </w:rPr>
            </w:pPr>
            <w:r w:rsidRPr="00375886">
              <w:rPr>
                <w:color w:val="1F497D"/>
              </w:rPr>
              <w:t>2</w:t>
            </w:r>
          </w:p>
        </w:tc>
        <w:tc>
          <w:tcPr>
            <w:tcW w:w="1600" w:type="dxa"/>
            <w:noWrap/>
            <w:hideMark/>
          </w:tcPr>
          <w:p w14:paraId="751C1A5C" w14:textId="77777777" w:rsidR="0079094D" w:rsidRPr="00375886" w:rsidRDefault="0079094D" w:rsidP="00A371E4">
            <w:pPr>
              <w:rPr>
                <w:color w:val="1F497D"/>
              </w:rPr>
            </w:pPr>
            <w:r w:rsidRPr="00375886">
              <w:rPr>
                <w:color w:val="1F497D"/>
              </w:rPr>
              <w:t>114</w:t>
            </w:r>
          </w:p>
        </w:tc>
        <w:tc>
          <w:tcPr>
            <w:tcW w:w="8115" w:type="dxa"/>
            <w:noWrap/>
            <w:hideMark/>
          </w:tcPr>
          <w:p w14:paraId="522C2692" w14:textId="77777777" w:rsidR="0079094D" w:rsidRPr="00375886" w:rsidRDefault="0079094D" w:rsidP="00A371E4">
            <w:pPr>
              <w:rPr>
                <w:color w:val="1F497D"/>
              </w:rPr>
            </w:pPr>
            <w:r w:rsidRPr="00375886">
              <w:rPr>
                <w:color w:val="1F497D"/>
              </w:rPr>
              <w:t>KEGG:04512 - Extra cellular matrix-receptor interaction</w:t>
            </w:r>
          </w:p>
        </w:tc>
        <w:tc>
          <w:tcPr>
            <w:tcW w:w="1480" w:type="dxa"/>
            <w:noWrap/>
            <w:hideMark/>
          </w:tcPr>
          <w:p w14:paraId="02D07F24" w14:textId="77777777" w:rsidR="0079094D" w:rsidRPr="00375886" w:rsidRDefault="0079094D" w:rsidP="00A371E4">
            <w:pPr>
              <w:rPr>
                <w:color w:val="1F497D"/>
              </w:rPr>
            </w:pPr>
            <w:r w:rsidRPr="00375886">
              <w:rPr>
                <w:color w:val="1F497D"/>
              </w:rPr>
              <w:t>2.8E-04</w:t>
            </w:r>
          </w:p>
        </w:tc>
        <w:tc>
          <w:tcPr>
            <w:tcW w:w="1360" w:type="dxa"/>
            <w:noWrap/>
            <w:hideMark/>
          </w:tcPr>
          <w:p w14:paraId="13AA423A" w14:textId="77777777" w:rsidR="0079094D" w:rsidRPr="00375886" w:rsidRDefault="0079094D" w:rsidP="00A371E4">
            <w:pPr>
              <w:rPr>
                <w:color w:val="1F497D"/>
              </w:rPr>
            </w:pPr>
            <w:r w:rsidRPr="00375886">
              <w:rPr>
                <w:color w:val="1F497D"/>
              </w:rPr>
              <w:t>3.0E-01</w:t>
            </w:r>
          </w:p>
        </w:tc>
      </w:tr>
      <w:tr w:rsidR="0079094D" w:rsidRPr="00375886" w14:paraId="6F5D3C7C" w14:textId="77777777" w:rsidTr="00A371E4">
        <w:trPr>
          <w:trHeight w:val="330"/>
        </w:trPr>
        <w:tc>
          <w:tcPr>
            <w:tcW w:w="1540" w:type="dxa"/>
            <w:noWrap/>
            <w:hideMark/>
          </w:tcPr>
          <w:p w14:paraId="7FE20CA2" w14:textId="77777777" w:rsidR="0079094D" w:rsidRPr="00375886" w:rsidRDefault="0079094D" w:rsidP="00A371E4">
            <w:pPr>
              <w:rPr>
                <w:color w:val="1F497D"/>
              </w:rPr>
            </w:pPr>
            <w:r w:rsidRPr="00375886">
              <w:rPr>
                <w:color w:val="1F497D"/>
              </w:rPr>
              <w:t>3</w:t>
            </w:r>
          </w:p>
        </w:tc>
        <w:tc>
          <w:tcPr>
            <w:tcW w:w="1600" w:type="dxa"/>
            <w:noWrap/>
            <w:hideMark/>
          </w:tcPr>
          <w:p w14:paraId="1E0BAFB8" w14:textId="77777777" w:rsidR="0079094D" w:rsidRPr="00375886" w:rsidRDefault="0079094D" w:rsidP="00A371E4">
            <w:pPr>
              <w:rPr>
                <w:color w:val="1F497D"/>
              </w:rPr>
            </w:pPr>
            <w:r w:rsidRPr="00375886">
              <w:rPr>
                <w:color w:val="1F497D"/>
              </w:rPr>
              <w:t>46</w:t>
            </w:r>
          </w:p>
        </w:tc>
        <w:tc>
          <w:tcPr>
            <w:tcW w:w="8115" w:type="dxa"/>
            <w:noWrap/>
            <w:hideMark/>
          </w:tcPr>
          <w:p w14:paraId="4160EBE7" w14:textId="77777777" w:rsidR="0079094D" w:rsidRPr="00375886" w:rsidRDefault="0079094D" w:rsidP="00A371E4">
            <w:pPr>
              <w:rPr>
                <w:color w:val="1F497D"/>
              </w:rPr>
            </w:pPr>
            <w:r w:rsidRPr="00375886">
              <w:rPr>
                <w:color w:val="1F497D"/>
              </w:rPr>
              <w:t xml:space="preserve">KEGG:03320 - Peroxisome proliferator-activated receptor signaling pathway  </w:t>
            </w:r>
          </w:p>
        </w:tc>
        <w:tc>
          <w:tcPr>
            <w:tcW w:w="1480" w:type="dxa"/>
            <w:noWrap/>
            <w:hideMark/>
          </w:tcPr>
          <w:p w14:paraId="3E46D063" w14:textId="77777777" w:rsidR="0079094D" w:rsidRPr="00375886" w:rsidRDefault="0079094D" w:rsidP="00A371E4">
            <w:pPr>
              <w:rPr>
                <w:color w:val="1F497D"/>
              </w:rPr>
            </w:pPr>
            <w:r w:rsidRPr="00375886">
              <w:rPr>
                <w:color w:val="1F497D"/>
              </w:rPr>
              <w:t>6.0E-02</w:t>
            </w:r>
          </w:p>
        </w:tc>
        <w:tc>
          <w:tcPr>
            <w:tcW w:w="1360" w:type="dxa"/>
            <w:noWrap/>
            <w:hideMark/>
          </w:tcPr>
          <w:p w14:paraId="3DB54D24" w14:textId="77777777" w:rsidR="0079094D" w:rsidRPr="00375886" w:rsidRDefault="0079094D" w:rsidP="00A371E4">
            <w:pPr>
              <w:rPr>
                <w:color w:val="1F497D"/>
              </w:rPr>
            </w:pPr>
            <w:r w:rsidRPr="00375886">
              <w:rPr>
                <w:color w:val="1F497D"/>
              </w:rPr>
              <w:t>5.5E+01</w:t>
            </w:r>
          </w:p>
        </w:tc>
      </w:tr>
      <w:tr w:rsidR="0079094D" w:rsidRPr="00375886" w14:paraId="75060EFC" w14:textId="77777777" w:rsidTr="00A371E4">
        <w:trPr>
          <w:trHeight w:val="330"/>
        </w:trPr>
        <w:tc>
          <w:tcPr>
            <w:tcW w:w="1540" w:type="dxa"/>
            <w:noWrap/>
            <w:hideMark/>
          </w:tcPr>
          <w:p w14:paraId="66E65C27" w14:textId="77777777" w:rsidR="0079094D" w:rsidRPr="00375886" w:rsidRDefault="0079094D" w:rsidP="00A371E4">
            <w:pPr>
              <w:rPr>
                <w:color w:val="1F497D"/>
              </w:rPr>
            </w:pPr>
            <w:r w:rsidRPr="00375886">
              <w:rPr>
                <w:color w:val="1F497D"/>
              </w:rPr>
              <w:t>4</w:t>
            </w:r>
          </w:p>
        </w:tc>
        <w:tc>
          <w:tcPr>
            <w:tcW w:w="1600" w:type="dxa"/>
            <w:noWrap/>
            <w:hideMark/>
          </w:tcPr>
          <w:p w14:paraId="2E6A2ECB" w14:textId="77777777" w:rsidR="0079094D" w:rsidRPr="00375886" w:rsidRDefault="0079094D" w:rsidP="00A371E4">
            <w:pPr>
              <w:rPr>
                <w:color w:val="1F497D"/>
              </w:rPr>
            </w:pPr>
            <w:r w:rsidRPr="00375886">
              <w:rPr>
                <w:color w:val="1F497D"/>
              </w:rPr>
              <w:t>8</w:t>
            </w:r>
          </w:p>
        </w:tc>
        <w:tc>
          <w:tcPr>
            <w:tcW w:w="8115" w:type="dxa"/>
            <w:noWrap/>
            <w:hideMark/>
          </w:tcPr>
          <w:p w14:paraId="3A91E76E" w14:textId="77777777" w:rsidR="0079094D" w:rsidRPr="00375886" w:rsidRDefault="0079094D" w:rsidP="00A371E4">
            <w:pPr>
              <w:rPr>
                <w:color w:val="1F497D"/>
              </w:rPr>
            </w:pPr>
            <w:r w:rsidRPr="00375886">
              <w:rPr>
                <w:color w:val="1F497D"/>
              </w:rPr>
              <w:t>CD59, ITGB1 and 5 ribosomal protein genes</w:t>
            </w:r>
          </w:p>
        </w:tc>
        <w:tc>
          <w:tcPr>
            <w:tcW w:w="1480" w:type="dxa"/>
            <w:noWrap/>
            <w:hideMark/>
          </w:tcPr>
          <w:p w14:paraId="0A683DF5" w14:textId="77777777" w:rsidR="0079094D" w:rsidRPr="00375886" w:rsidRDefault="0079094D" w:rsidP="00A371E4">
            <w:pPr>
              <w:rPr>
                <w:b/>
                <w:bCs/>
                <w:color w:val="1F497D"/>
              </w:rPr>
            </w:pPr>
            <w:r w:rsidRPr="00375886">
              <w:rPr>
                <w:b/>
                <w:bCs/>
                <w:color w:val="1F497D"/>
              </w:rPr>
              <w:t>-</w:t>
            </w:r>
          </w:p>
        </w:tc>
        <w:tc>
          <w:tcPr>
            <w:tcW w:w="1360" w:type="dxa"/>
            <w:noWrap/>
            <w:hideMark/>
          </w:tcPr>
          <w:p w14:paraId="5C1D8F0F" w14:textId="77777777" w:rsidR="0079094D" w:rsidRPr="00375886" w:rsidRDefault="0079094D" w:rsidP="00A371E4">
            <w:pPr>
              <w:rPr>
                <w:b/>
                <w:bCs/>
                <w:color w:val="1F497D"/>
              </w:rPr>
            </w:pPr>
            <w:r w:rsidRPr="00375886">
              <w:rPr>
                <w:b/>
                <w:bCs/>
                <w:color w:val="1F497D"/>
              </w:rPr>
              <w:t>-</w:t>
            </w:r>
          </w:p>
        </w:tc>
      </w:tr>
    </w:tbl>
    <w:p w14:paraId="0479BFE7" w14:textId="77777777" w:rsidR="0079094D" w:rsidRDefault="0079094D" w:rsidP="0079094D">
      <w:pPr>
        <w:rPr>
          <w:color w:val="1F497D"/>
        </w:rPr>
      </w:pPr>
    </w:p>
    <w:p w14:paraId="689E9058" w14:textId="7AF9BC13" w:rsidR="009129DB" w:rsidRDefault="009129DB">
      <w:r>
        <w:br w:type="page"/>
      </w:r>
    </w:p>
    <w:p w14:paraId="59B11392" w14:textId="77777777" w:rsidR="0079094D" w:rsidRDefault="0079094D" w:rsidP="0079094D"/>
    <w:p w14:paraId="2D141F09" w14:textId="77777777" w:rsidR="0079094D" w:rsidRPr="00E25E87" w:rsidRDefault="0079094D" w:rsidP="0079094D">
      <w:pPr>
        <w:rPr>
          <w:rFonts w:ascii="Times New Roman" w:hAnsi="Times New Roman" w:cs="Times New Roman"/>
          <w:b/>
          <w:sz w:val="24"/>
          <w:szCs w:val="24"/>
        </w:rPr>
      </w:pPr>
      <w:r w:rsidRPr="00E25E87">
        <w:rPr>
          <w:rFonts w:ascii="Times New Roman" w:hAnsi="Times New Roman" w:cs="Times New Roman"/>
          <w:b/>
          <w:sz w:val="24"/>
          <w:szCs w:val="24"/>
        </w:rPr>
        <w:t xml:space="preserve">Figure </w:t>
      </w:r>
      <w:proofErr w:type="spellStart"/>
      <w:r w:rsidRPr="00E25E87">
        <w:rPr>
          <w:rFonts w:ascii="Times New Roman" w:hAnsi="Times New Roman" w:cs="Times New Roman"/>
          <w:b/>
          <w:sz w:val="24"/>
          <w:szCs w:val="24"/>
        </w:rPr>
        <w:t>lengends</w:t>
      </w:r>
      <w:proofErr w:type="spellEnd"/>
    </w:p>
    <w:p w14:paraId="77F77941" w14:textId="77777777" w:rsidR="0079094D" w:rsidRDefault="0079094D" w:rsidP="0079094D">
      <w:pPr>
        <w:rPr>
          <w:rFonts w:ascii="Times New Roman" w:hAnsi="Times New Roman" w:cs="Times New Roman"/>
          <w:sz w:val="24"/>
          <w:szCs w:val="24"/>
        </w:rPr>
      </w:pPr>
      <w:r w:rsidRPr="007A7548">
        <w:rPr>
          <w:rFonts w:ascii="Times New Roman" w:hAnsi="Times New Roman" w:cs="Times New Roman"/>
          <w:sz w:val="24"/>
          <w:szCs w:val="24"/>
        </w:rPr>
        <w:t>Figure 1</w:t>
      </w:r>
      <w:r>
        <w:rPr>
          <w:rFonts w:ascii="Times New Roman" w:hAnsi="Times New Roman" w:cs="Times New Roman"/>
          <w:sz w:val="24"/>
          <w:szCs w:val="24"/>
        </w:rPr>
        <w:t>a</w:t>
      </w:r>
      <w:r w:rsidRPr="007A7548">
        <w:rPr>
          <w:rFonts w:ascii="Times New Roman" w:hAnsi="Times New Roman" w:cs="Times New Roman"/>
          <w:sz w:val="24"/>
          <w:szCs w:val="24"/>
        </w:rPr>
        <w:t xml:space="preserve"> EPIG-</w:t>
      </w:r>
      <w:proofErr w:type="spellStart"/>
      <w:r w:rsidRPr="007A7548">
        <w:rPr>
          <w:rFonts w:ascii="Times New Roman" w:hAnsi="Times New Roman" w:cs="Times New Roman"/>
          <w:sz w:val="24"/>
          <w:szCs w:val="24"/>
        </w:rPr>
        <w:t>Seq</w:t>
      </w:r>
      <w:proofErr w:type="spellEnd"/>
      <w:r w:rsidRPr="007A7548">
        <w:rPr>
          <w:rFonts w:ascii="Times New Roman" w:hAnsi="Times New Roman" w:cs="Times New Roman"/>
          <w:sz w:val="24"/>
          <w:szCs w:val="24"/>
        </w:rPr>
        <w:t xml:space="preserve"> workflow</w:t>
      </w:r>
    </w:p>
    <w:p w14:paraId="6BF39C69" w14:textId="77777777" w:rsidR="0079094D" w:rsidRPr="007A7548" w:rsidRDefault="0079094D" w:rsidP="0079094D">
      <w:pPr>
        <w:rPr>
          <w:rFonts w:ascii="Times New Roman" w:hAnsi="Times New Roman" w:cs="Times New Roman"/>
          <w:sz w:val="24"/>
          <w:szCs w:val="24"/>
        </w:rPr>
      </w:pPr>
      <w:r>
        <w:rPr>
          <w:rFonts w:ascii="Times New Roman" w:hAnsi="Times New Roman" w:cs="Times New Roman"/>
          <w:sz w:val="24"/>
          <w:szCs w:val="24"/>
        </w:rPr>
        <w:t>Figure 1b CY example</w:t>
      </w:r>
    </w:p>
    <w:p w14:paraId="7BC45443" w14:textId="77777777" w:rsidR="0079094D" w:rsidRPr="007A7548" w:rsidRDefault="0079094D" w:rsidP="0079094D">
      <w:pPr>
        <w:rPr>
          <w:rFonts w:ascii="Times New Roman" w:hAnsi="Times New Roman" w:cs="Times New Roman"/>
          <w:sz w:val="24"/>
          <w:szCs w:val="24"/>
        </w:rPr>
      </w:pPr>
      <w:r w:rsidRPr="007A7548">
        <w:rPr>
          <w:rFonts w:ascii="Times New Roman" w:hAnsi="Times New Roman" w:cs="Times New Roman"/>
          <w:sz w:val="24"/>
          <w:szCs w:val="24"/>
        </w:rPr>
        <w:t>Figure 2 Simulated RNA-</w:t>
      </w:r>
      <w:proofErr w:type="spellStart"/>
      <w:r w:rsidRPr="007A7548">
        <w:rPr>
          <w:rFonts w:ascii="Times New Roman" w:hAnsi="Times New Roman" w:cs="Times New Roman"/>
          <w:sz w:val="24"/>
          <w:szCs w:val="24"/>
        </w:rPr>
        <w:t>Seq</w:t>
      </w:r>
      <w:proofErr w:type="spellEnd"/>
      <w:r w:rsidRPr="007A7548">
        <w:rPr>
          <w:rFonts w:ascii="Times New Roman" w:hAnsi="Times New Roman" w:cs="Times New Roman"/>
          <w:sz w:val="24"/>
          <w:szCs w:val="24"/>
        </w:rPr>
        <w:t xml:space="preserve"> data with f</w:t>
      </w:r>
      <w:r>
        <w:rPr>
          <w:rFonts w:ascii="Times New Roman" w:hAnsi="Times New Roman" w:cs="Times New Roman"/>
          <w:sz w:val="24"/>
          <w:szCs w:val="24"/>
        </w:rPr>
        <w:t>ive patterns (pattern 1-5) carrying</w:t>
      </w:r>
      <w:r w:rsidRPr="007A7548">
        <w:rPr>
          <w:rFonts w:ascii="Times New Roman" w:hAnsi="Times New Roman" w:cs="Times New Roman"/>
          <w:sz w:val="24"/>
          <w:szCs w:val="24"/>
        </w:rPr>
        <w:t xml:space="preserve"> biological meaning and pattern 6 as background noise</w:t>
      </w:r>
    </w:p>
    <w:p w14:paraId="35E192BD"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Figure 3</w:t>
      </w:r>
      <w:r w:rsidRPr="009E5275">
        <w:rPr>
          <w:rFonts w:ascii="Times New Roman" w:hAnsi="Times New Roman" w:cs="Times New Roman"/>
          <w:sz w:val="24"/>
          <w:szCs w:val="24"/>
        </w:rPr>
        <w:t xml:space="preserve"> </w:t>
      </w:r>
      <w:r w:rsidRPr="007A7548">
        <w:rPr>
          <w:rFonts w:ascii="Times New Roman" w:hAnsi="Times New Roman" w:cs="Times New Roman"/>
          <w:sz w:val="24"/>
          <w:szCs w:val="24"/>
        </w:rPr>
        <w:t xml:space="preserve">Unsupervised analyses on gene profiles from </w:t>
      </w:r>
      <w:r>
        <w:rPr>
          <w:rFonts w:ascii="Times New Roman" w:hAnsi="Times New Roman" w:cs="Times New Roman"/>
          <w:sz w:val="24"/>
          <w:szCs w:val="24"/>
        </w:rPr>
        <w:t xml:space="preserve">simulated data with </w:t>
      </w:r>
      <w:r w:rsidRPr="007A7548">
        <w:rPr>
          <w:rFonts w:ascii="Times New Roman" w:hAnsi="Times New Roman" w:cs="Times New Roman"/>
          <w:sz w:val="24"/>
          <w:szCs w:val="24"/>
        </w:rPr>
        <w:t xml:space="preserve">five patterns </w:t>
      </w:r>
      <w:r>
        <w:rPr>
          <w:rFonts w:ascii="Times New Roman" w:hAnsi="Times New Roman" w:cs="Times New Roman"/>
          <w:sz w:val="24"/>
          <w:szCs w:val="24"/>
        </w:rPr>
        <w:t>and background noise</w:t>
      </w:r>
      <w:r w:rsidRPr="007A7548">
        <w:rPr>
          <w:rFonts w:ascii="Times New Roman" w:hAnsi="Times New Roman" w:cs="Times New Roman"/>
          <w:sz w:val="24"/>
          <w:szCs w:val="24"/>
        </w:rPr>
        <w:t xml:space="preserve">. </w:t>
      </w:r>
      <w:r>
        <w:rPr>
          <w:rFonts w:ascii="Times New Roman" w:hAnsi="Times New Roman" w:cs="Times New Roman"/>
          <w:sz w:val="24"/>
          <w:szCs w:val="24"/>
        </w:rPr>
        <w:t>3</w:t>
      </w:r>
      <w:r w:rsidRPr="007A7548">
        <w:rPr>
          <w:rFonts w:ascii="Times New Roman" w:hAnsi="Times New Roman" w:cs="Times New Roman"/>
          <w:sz w:val="24"/>
          <w:szCs w:val="24"/>
        </w:rPr>
        <w:t xml:space="preserve">A. </w:t>
      </w:r>
      <w:proofErr w:type="gramStart"/>
      <w:r w:rsidRPr="007A7548">
        <w:rPr>
          <w:rFonts w:ascii="Times New Roman" w:hAnsi="Times New Roman" w:cs="Times New Roman"/>
          <w:sz w:val="24"/>
          <w:szCs w:val="24"/>
        </w:rPr>
        <w:t>A</w:t>
      </w:r>
      <w:proofErr w:type="gramEnd"/>
      <w:r w:rsidRPr="007A7548">
        <w:rPr>
          <w:rFonts w:ascii="Times New Roman" w:hAnsi="Times New Roman" w:cs="Times New Roman"/>
          <w:sz w:val="24"/>
          <w:szCs w:val="24"/>
        </w:rPr>
        <w:t xml:space="preserve"> conventional PCA analysis was performed on pair-wise CYs as the covariance matrix.  </w:t>
      </w:r>
      <w:r>
        <w:rPr>
          <w:rFonts w:ascii="Times New Roman" w:hAnsi="Times New Roman" w:cs="Times New Roman"/>
          <w:sz w:val="24"/>
          <w:szCs w:val="24"/>
        </w:rPr>
        <w:t>3</w:t>
      </w:r>
      <w:r w:rsidRPr="007A7548">
        <w:rPr>
          <w:rFonts w:ascii="Times New Roman" w:hAnsi="Times New Roman" w:cs="Times New Roman"/>
          <w:sz w:val="24"/>
          <w:szCs w:val="24"/>
        </w:rPr>
        <w:t xml:space="preserve">B. </w:t>
      </w:r>
      <w:proofErr w:type="gramStart"/>
      <w:r w:rsidRPr="007A7548">
        <w:rPr>
          <w:rFonts w:ascii="Times New Roman" w:hAnsi="Times New Roman" w:cs="Times New Roman"/>
          <w:sz w:val="24"/>
          <w:szCs w:val="24"/>
        </w:rPr>
        <w:t>A</w:t>
      </w:r>
      <w:proofErr w:type="gramEnd"/>
      <w:r w:rsidRPr="007A7548">
        <w:rPr>
          <w:rFonts w:ascii="Times New Roman" w:hAnsi="Times New Roman" w:cs="Times New Roman"/>
          <w:sz w:val="24"/>
          <w:szCs w:val="24"/>
        </w:rPr>
        <w:t xml:space="preserve"> hierarchical clustering reveals prominent patterns </w:t>
      </w:r>
      <w:r>
        <w:rPr>
          <w:rFonts w:ascii="Times New Roman" w:hAnsi="Times New Roman" w:cs="Times New Roman"/>
          <w:sz w:val="24"/>
          <w:szCs w:val="24"/>
        </w:rPr>
        <w:t>in</w:t>
      </w:r>
      <w:r w:rsidRPr="007A7548">
        <w:rPr>
          <w:rFonts w:ascii="Times New Roman" w:hAnsi="Times New Roman" w:cs="Times New Roman"/>
          <w:sz w:val="24"/>
          <w:szCs w:val="24"/>
        </w:rPr>
        <w:t xml:space="preserve"> simulated data</w:t>
      </w:r>
    </w:p>
    <w:p w14:paraId="29C73501"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Figure 4 Parameter-space searching for the optimized default choice for end users. 4A. Parameter optimization in step one: there were four panels with labels on the top indicating the choice of location parameter St1 at [5-10]; within each panel, the x-axis shows the CYs as the similarity measure [0.5 – 0.9]; the color code was for the two-tailed dispersion cut off at 1 – 5 %. The y-axis in each panel was the Adjusted Rand Index [0-1]. 4B. Parameter optimization in step two, x-axis shows the CYs as the similarity measure [0.5 – 0.9]; the y-axis was the Adjusted Rand Index [0-1]; the color code was for indicating the choice of location parameter St2 at [2-5].</w:t>
      </w:r>
    </w:p>
    <w:p w14:paraId="5A4920C2"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Figure 5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results running from the simulated dataset (aforementioned). 5A. </w:t>
      </w:r>
      <w:proofErr w:type="gramStart"/>
      <w:r w:rsidRPr="007A7548">
        <w:rPr>
          <w:rFonts w:ascii="Times New Roman" w:hAnsi="Times New Roman" w:cs="Times New Roman"/>
          <w:sz w:val="24"/>
          <w:szCs w:val="24"/>
        </w:rPr>
        <w:t>The</w:t>
      </w:r>
      <w:proofErr w:type="gramEnd"/>
      <w:r w:rsidRPr="007A7548">
        <w:rPr>
          <w:rFonts w:ascii="Times New Roman" w:hAnsi="Times New Roman" w:cs="Times New Roman"/>
          <w:sz w:val="24"/>
          <w:szCs w:val="24"/>
        </w:rPr>
        <w:t xml:space="preserve"> thumbnails of the 5 extracted simulated patterns extract by EPIG-</w:t>
      </w:r>
      <w:r>
        <w:rPr>
          <w:rFonts w:ascii="Times New Roman" w:hAnsi="Times New Roman" w:cs="Times New Roman"/>
          <w:sz w:val="24"/>
          <w:szCs w:val="24"/>
        </w:rPr>
        <w:t xml:space="preserve">Seq. </w:t>
      </w:r>
      <w:r w:rsidRPr="007A7548">
        <w:rPr>
          <w:rFonts w:ascii="Times New Roman" w:hAnsi="Times New Roman" w:cs="Times New Roman"/>
          <w:sz w:val="24"/>
          <w:szCs w:val="24"/>
        </w:rPr>
        <w:t>Group1 (labeled as “Baseline”) in red, group2 in green; group3 in blue and group4 in purple</w:t>
      </w:r>
      <w:r>
        <w:rPr>
          <w:rFonts w:ascii="Times New Roman" w:hAnsi="Times New Roman" w:cs="Times New Roman"/>
          <w:sz w:val="24"/>
          <w:szCs w:val="24"/>
        </w:rPr>
        <w:t>. 5B.</w:t>
      </w:r>
      <w:r w:rsidRPr="007A7548">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sidRPr="007A7548">
        <w:rPr>
          <w:rFonts w:ascii="Times New Roman" w:hAnsi="Times New Roman" w:cs="Times New Roman"/>
          <w:sz w:val="24"/>
          <w:szCs w:val="24"/>
        </w:rPr>
        <w:t xml:space="preserve"> hierarchical clustering reveals prominent patterns </w:t>
      </w:r>
      <w:r>
        <w:rPr>
          <w:rFonts w:ascii="Times New Roman" w:hAnsi="Times New Roman" w:cs="Times New Roman"/>
          <w:sz w:val="24"/>
          <w:szCs w:val="24"/>
        </w:rPr>
        <w:t>in</w:t>
      </w:r>
      <w:r w:rsidRPr="007A7548">
        <w:rPr>
          <w:rFonts w:ascii="Times New Roman" w:hAnsi="Times New Roman" w:cs="Times New Roman"/>
          <w:sz w:val="24"/>
          <w:szCs w:val="24"/>
        </w:rPr>
        <w:t xml:space="preserve"> simulated data</w:t>
      </w:r>
      <w:r>
        <w:rPr>
          <w:rFonts w:ascii="Times New Roman" w:hAnsi="Times New Roman" w:cs="Times New Roman"/>
          <w:sz w:val="24"/>
          <w:szCs w:val="24"/>
        </w:rPr>
        <w:t>.</w:t>
      </w:r>
      <w:r w:rsidRPr="007A7548">
        <w:rPr>
          <w:rFonts w:ascii="Times New Roman" w:hAnsi="Times New Roman" w:cs="Times New Roman"/>
          <w:sz w:val="24"/>
          <w:szCs w:val="24"/>
        </w:rPr>
        <w:t xml:space="preserve"> </w:t>
      </w:r>
      <w:r>
        <w:rPr>
          <w:rFonts w:ascii="Times New Roman" w:hAnsi="Times New Roman" w:cs="Times New Roman"/>
          <w:sz w:val="24"/>
          <w:szCs w:val="24"/>
        </w:rPr>
        <w:t xml:space="preserve">5C. </w:t>
      </w:r>
      <w:r w:rsidRPr="007A7548">
        <w:rPr>
          <w:rFonts w:ascii="Times New Roman" w:hAnsi="Times New Roman" w:cs="Times New Roman"/>
          <w:sz w:val="24"/>
          <w:szCs w:val="24"/>
        </w:rPr>
        <w:t xml:space="preserve">conventional PCA analysis was performed on pair-wise </w:t>
      </w:r>
      <w:r>
        <w:rPr>
          <w:rFonts w:ascii="Times New Roman" w:hAnsi="Times New Roman" w:cs="Times New Roman"/>
          <w:sz w:val="24"/>
          <w:szCs w:val="24"/>
        </w:rPr>
        <w:t>CYs as the covariance matrix.</w:t>
      </w:r>
    </w:p>
    <w:p w14:paraId="427A9190" w14:textId="77777777" w:rsidR="0079094D" w:rsidRDefault="0079094D" w:rsidP="0079094D">
      <w:pPr>
        <w:rPr>
          <w:rFonts w:ascii="Times New Roman" w:hAnsi="Times New Roman" w:cs="Times New Roman"/>
          <w:sz w:val="24"/>
          <w:szCs w:val="24"/>
        </w:rPr>
      </w:pPr>
      <w:r>
        <w:rPr>
          <w:rFonts w:ascii="Times New Roman" w:hAnsi="Times New Roman" w:cs="Times New Roman"/>
          <w:sz w:val="24"/>
          <w:szCs w:val="24"/>
        </w:rPr>
        <w:t xml:space="preserve">Figure 6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application of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on the SEQC toxicity data. 6A. T</w:t>
      </w:r>
      <w:r w:rsidRPr="007A7548">
        <w:rPr>
          <w:rFonts w:ascii="Times New Roman" w:hAnsi="Times New Roman" w:cs="Times New Roman"/>
          <w:sz w:val="24"/>
          <w:szCs w:val="24"/>
        </w:rPr>
        <w:t xml:space="preserve">humbnails of the </w:t>
      </w:r>
      <w:r>
        <w:rPr>
          <w:rFonts w:ascii="Times New Roman" w:hAnsi="Times New Roman" w:cs="Times New Roman"/>
          <w:sz w:val="24"/>
          <w:szCs w:val="24"/>
        </w:rPr>
        <w:t xml:space="preserve">four significant </w:t>
      </w:r>
      <w:r w:rsidRPr="007A7548">
        <w:rPr>
          <w:rFonts w:ascii="Times New Roman" w:hAnsi="Times New Roman" w:cs="Times New Roman"/>
          <w:sz w:val="24"/>
          <w:szCs w:val="24"/>
        </w:rPr>
        <w:t>extracted patterns extract by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(the MOA was color coded) 6B </w:t>
      </w:r>
      <w:r w:rsidRPr="003C16FF">
        <w:t>MOA data extracted patterns PCA</w:t>
      </w:r>
      <w:r>
        <w:rPr>
          <w:rFonts w:ascii="Times New Roman" w:hAnsi="Times New Roman" w:cs="Times New Roman"/>
          <w:sz w:val="24"/>
          <w:szCs w:val="24"/>
        </w:rPr>
        <w:t xml:space="preserve"> 6C.</w:t>
      </w:r>
      <w:r w:rsidRPr="007A7548">
        <w:rPr>
          <w:rFonts w:ascii="Times New Roman" w:hAnsi="Times New Roman" w:cs="Times New Roman"/>
          <w:sz w:val="24"/>
          <w:szCs w:val="24"/>
        </w:rPr>
        <w:t xml:space="preserve"> </w:t>
      </w:r>
      <w:r>
        <w:rPr>
          <w:rFonts w:ascii="Times New Roman" w:hAnsi="Times New Roman" w:cs="Times New Roman"/>
          <w:sz w:val="24"/>
          <w:szCs w:val="24"/>
        </w:rPr>
        <w:t>The</w:t>
      </w:r>
      <w:r w:rsidRPr="007A7548">
        <w:rPr>
          <w:rFonts w:ascii="Times New Roman" w:hAnsi="Times New Roman" w:cs="Times New Roman"/>
          <w:sz w:val="24"/>
          <w:szCs w:val="24"/>
        </w:rPr>
        <w:t xml:space="preserve"> hierarchical clustering </w:t>
      </w:r>
      <w:r>
        <w:rPr>
          <w:rFonts w:ascii="Times New Roman" w:hAnsi="Times New Roman" w:cs="Times New Roman"/>
          <w:sz w:val="24"/>
          <w:szCs w:val="24"/>
        </w:rPr>
        <w:t>(</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that r</w:t>
      </w:r>
      <w:r w:rsidRPr="007A7548">
        <w:rPr>
          <w:rFonts w:ascii="Times New Roman" w:hAnsi="Times New Roman" w:cs="Times New Roman"/>
          <w:sz w:val="24"/>
          <w:szCs w:val="24"/>
        </w:rPr>
        <w:t xml:space="preserve">eveals prominent patterns </w:t>
      </w:r>
      <w:r>
        <w:rPr>
          <w:rFonts w:ascii="Times New Roman" w:hAnsi="Times New Roman" w:cs="Times New Roman"/>
          <w:sz w:val="24"/>
          <w:szCs w:val="24"/>
        </w:rPr>
        <w:t xml:space="preserve">in the SEQC data </w:t>
      </w:r>
    </w:p>
    <w:p w14:paraId="732F080B" w14:textId="77777777" w:rsidR="0079094D" w:rsidRDefault="0079094D" w:rsidP="0079094D">
      <w:pPr>
        <w:rPr>
          <w:rFonts w:ascii="Times New Roman" w:hAnsi="Times New Roman" w:cs="Times New Roman"/>
          <w:sz w:val="24"/>
          <w:szCs w:val="24"/>
        </w:rPr>
      </w:pPr>
      <w:proofErr w:type="gramStart"/>
      <w:r>
        <w:rPr>
          <w:rFonts w:ascii="Times New Roman" w:hAnsi="Times New Roman" w:cs="Times New Roman"/>
          <w:sz w:val="24"/>
          <w:szCs w:val="24"/>
        </w:rPr>
        <w:t>Figure 7.</w:t>
      </w:r>
      <w:proofErr w:type="gramEnd"/>
      <w:r>
        <w:rPr>
          <w:rFonts w:ascii="Times New Roman" w:hAnsi="Times New Roman" w:cs="Times New Roman"/>
          <w:sz w:val="24"/>
          <w:szCs w:val="24"/>
        </w:rPr>
        <w:t xml:space="preserve"> T</w:t>
      </w:r>
      <w:r w:rsidRPr="007A7548">
        <w:rPr>
          <w:rFonts w:ascii="Times New Roman" w:hAnsi="Times New Roman" w:cs="Times New Roman"/>
          <w:sz w:val="24"/>
          <w:szCs w:val="24"/>
        </w:rPr>
        <w:t xml:space="preserve">humbnails of the </w:t>
      </w:r>
      <w:r>
        <w:rPr>
          <w:rFonts w:ascii="Times New Roman" w:hAnsi="Times New Roman" w:cs="Times New Roman"/>
          <w:sz w:val="24"/>
          <w:szCs w:val="24"/>
        </w:rPr>
        <w:t xml:space="preserve">four significant </w:t>
      </w:r>
      <w:r w:rsidRPr="007A7548">
        <w:rPr>
          <w:rFonts w:ascii="Times New Roman" w:hAnsi="Times New Roman" w:cs="Times New Roman"/>
          <w:sz w:val="24"/>
          <w:szCs w:val="24"/>
        </w:rPr>
        <w:t>extracted patterns extract by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on TCGA breast cancer data.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 xml:space="preserve"> the breast cancer subtypes and one normal group were color coded)</w:t>
      </w:r>
    </w:p>
    <w:p w14:paraId="26146666" w14:textId="77777777" w:rsidR="0079094D" w:rsidRDefault="0079094D" w:rsidP="0079094D"/>
    <w:p w14:paraId="77A91624" w14:textId="77777777" w:rsidR="0079094D" w:rsidRPr="007A7548" w:rsidRDefault="0079094D" w:rsidP="0079094D">
      <w:pPr>
        <w:rPr>
          <w:rFonts w:ascii="Times New Roman" w:hAnsi="Times New Roman" w:cs="Times New Roman"/>
          <w:sz w:val="24"/>
          <w:szCs w:val="24"/>
        </w:rPr>
      </w:pPr>
    </w:p>
    <w:p w14:paraId="2CC36109" w14:textId="77777777" w:rsidR="0079094D" w:rsidRPr="007A7548" w:rsidRDefault="0079094D" w:rsidP="0079094D">
      <w:pPr>
        <w:spacing w:line="360" w:lineRule="auto"/>
        <w:rPr>
          <w:rFonts w:ascii="Times New Roman" w:hAnsi="Times New Roman" w:cs="Times New Roman"/>
          <w:sz w:val="24"/>
          <w:szCs w:val="24"/>
        </w:rPr>
      </w:pPr>
    </w:p>
    <w:p w14:paraId="5E6E56C8" w14:textId="77777777" w:rsidR="0079094D" w:rsidRPr="007A7548" w:rsidRDefault="0079094D" w:rsidP="0079094D">
      <w:pPr>
        <w:spacing w:line="360" w:lineRule="auto"/>
        <w:rPr>
          <w:rFonts w:ascii="Times New Roman" w:hAnsi="Times New Roman" w:cs="Times New Roman"/>
          <w:sz w:val="24"/>
          <w:szCs w:val="24"/>
        </w:rPr>
      </w:pPr>
    </w:p>
    <w:p w14:paraId="656444A1" w14:textId="57A538EB" w:rsidR="0019524D" w:rsidRDefault="0019524D" w:rsidP="00D62691"/>
    <w:sectPr w:rsidR="001952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NIEHS" w:date="2015-07-31T15:54:00Z" w:initials="N">
    <w:p w14:paraId="5C24EC7F" w14:textId="3E5957D7" w:rsidR="006F579F" w:rsidRDefault="006F579F">
      <w:pPr>
        <w:pStyle w:val="CommentText"/>
      </w:pPr>
      <w:r>
        <w:rPr>
          <w:rStyle w:val="CommentReference"/>
        </w:rPr>
        <w:annotationRef/>
      </w:r>
      <w:r>
        <w:t>This needs to be verified as Table 3 is missing!</w:t>
      </w:r>
    </w:p>
  </w:comment>
  <w:comment w:id="6" w:author="NIEHS" w:date="2015-07-31T15:54:00Z" w:initials="N">
    <w:p w14:paraId="794A253C" w14:textId="45CB0CD6" w:rsidR="006F579F" w:rsidRDefault="006F579F">
      <w:pPr>
        <w:pStyle w:val="CommentText"/>
      </w:pPr>
      <w:r>
        <w:rPr>
          <w:rStyle w:val="CommentReference"/>
        </w:rPr>
        <w:annotationRef/>
      </w:r>
      <w:r>
        <w:t>This needs to be clarified</w:t>
      </w:r>
    </w:p>
  </w:comment>
  <w:comment w:id="7" w:author="NIEHS" w:date="2015-07-31T16:32:00Z" w:initials="N">
    <w:p w14:paraId="4D697BE1" w14:textId="4F14F7E1" w:rsidR="006F579F" w:rsidRDefault="006F579F">
      <w:pPr>
        <w:pStyle w:val="CommentText"/>
      </w:pPr>
      <w:r>
        <w:rPr>
          <w:rStyle w:val="CommentReference"/>
        </w:rPr>
        <w:annotationRef/>
      </w:r>
      <w:r>
        <w:t>Move this to the discussion and shorten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6F579F" w:rsidRDefault="006F579F" w:rsidP="00DE16E4">
      <w:pPr>
        <w:spacing w:after="0" w:line="240" w:lineRule="auto"/>
      </w:pPr>
      <w:r>
        <w:separator/>
      </w:r>
    </w:p>
  </w:endnote>
  <w:endnote w:type="continuationSeparator" w:id="0">
    <w:p w14:paraId="21686892" w14:textId="77777777" w:rsidR="006F579F" w:rsidRDefault="006F579F"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6F579F" w:rsidRDefault="006F579F" w:rsidP="00DE16E4">
      <w:pPr>
        <w:spacing w:after="0" w:line="240" w:lineRule="auto"/>
      </w:pPr>
      <w:r>
        <w:separator/>
      </w:r>
    </w:p>
  </w:footnote>
  <w:footnote w:type="continuationSeparator" w:id="0">
    <w:p w14:paraId="46D72539" w14:textId="77777777" w:rsidR="006F579F" w:rsidRDefault="006F579F"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nome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erzed9pd25srcefp9bvzf9z0e0vz50sddd0&quot;&gt;epigseq_ref&lt;record-ids&gt;&lt;item&gt;12&lt;/item&gt;&lt;item&gt;13&lt;/item&gt;&lt;item&gt;14&lt;/item&gt;&lt;item&gt;15&lt;/item&gt;&lt;item&gt;17&lt;/item&gt;&lt;item&gt;18&lt;/item&gt;&lt;item&gt;19&lt;/item&gt;&lt;item&gt;20&lt;/item&gt;&lt;item&gt;21&lt;/item&gt;&lt;item&gt;27&lt;/item&gt;&lt;item&gt;28&lt;/item&gt;&lt;item&gt;29&lt;/item&gt;&lt;/record-ids&gt;&lt;/item&gt;&lt;/Libraries&gt;"/>
  </w:docVars>
  <w:rsids>
    <w:rsidRoot w:val="002C3AB0"/>
    <w:rsid w:val="000016D8"/>
    <w:rsid w:val="00002B2D"/>
    <w:rsid w:val="00004D44"/>
    <w:rsid w:val="00005322"/>
    <w:rsid w:val="0000652D"/>
    <w:rsid w:val="00007805"/>
    <w:rsid w:val="0001398A"/>
    <w:rsid w:val="000158F6"/>
    <w:rsid w:val="00016887"/>
    <w:rsid w:val="000237FD"/>
    <w:rsid w:val="00025592"/>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00C1"/>
    <w:rsid w:val="000828A4"/>
    <w:rsid w:val="000832A6"/>
    <w:rsid w:val="00083D60"/>
    <w:rsid w:val="000866FD"/>
    <w:rsid w:val="00091737"/>
    <w:rsid w:val="00093C99"/>
    <w:rsid w:val="000A1302"/>
    <w:rsid w:val="000A63A1"/>
    <w:rsid w:val="000A6CD3"/>
    <w:rsid w:val="000A7646"/>
    <w:rsid w:val="000A7A4E"/>
    <w:rsid w:val="000B4121"/>
    <w:rsid w:val="000B5E82"/>
    <w:rsid w:val="000C18B6"/>
    <w:rsid w:val="000C53C7"/>
    <w:rsid w:val="000C5728"/>
    <w:rsid w:val="000D001C"/>
    <w:rsid w:val="000D1626"/>
    <w:rsid w:val="000D3516"/>
    <w:rsid w:val="000E146E"/>
    <w:rsid w:val="000E3C38"/>
    <w:rsid w:val="000E79F1"/>
    <w:rsid w:val="000F19F9"/>
    <w:rsid w:val="000F7972"/>
    <w:rsid w:val="000F7B60"/>
    <w:rsid w:val="00100C45"/>
    <w:rsid w:val="001021FB"/>
    <w:rsid w:val="00104DB3"/>
    <w:rsid w:val="001202E5"/>
    <w:rsid w:val="00120DAB"/>
    <w:rsid w:val="0012250A"/>
    <w:rsid w:val="00124D0F"/>
    <w:rsid w:val="00127122"/>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00CC"/>
    <w:rsid w:val="001A5EB8"/>
    <w:rsid w:val="001A7456"/>
    <w:rsid w:val="001B266B"/>
    <w:rsid w:val="001B3ABC"/>
    <w:rsid w:val="001B43A5"/>
    <w:rsid w:val="001C27E3"/>
    <w:rsid w:val="001C2CD9"/>
    <w:rsid w:val="001C30D5"/>
    <w:rsid w:val="001C4673"/>
    <w:rsid w:val="001C58B8"/>
    <w:rsid w:val="001C65C7"/>
    <w:rsid w:val="001C7DE3"/>
    <w:rsid w:val="001D10CD"/>
    <w:rsid w:val="001E546C"/>
    <w:rsid w:val="001F6515"/>
    <w:rsid w:val="001F76BE"/>
    <w:rsid w:val="001F7DE7"/>
    <w:rsid w:val="00201DE6"/>
    <w:rsid w:val="00207EE8"/>
    <w:rsid w:val="00211547"/>
    <w:rsid w:val="00220397"/>
    <w:rsid w:val="00230D2B"/>
    <w:rsid w:val="0023758C"/>
    <w:rsid w:val="00243D76"/>
    <w:rsid w:val="00244334"/>
    <w:rsid w:val="00244649"/>
    <w:rsid w:val="00245BC9"/>
    <w:rsid w:val="0024759D"/>
    <w:rsid w:val="00252917"/>
    <w:rsid w:val="0025438E"/>
    <w:rsid w:val="002735C2"/>
    <w:rsid w:val="002757A6"/>
    <w:rsid w:val="00280B0F"/>
    <w:rsid w:val="002820AA"/>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1FE0"/>
    <w:rsid w:val="002C3A0A"/>
    <w:rsid w:val="002C3AB0"/>
    <w:rsid w:val="002C4932"/>
    <w:rsid w:val="002C5364"/>
    <w:rsid w:val="002C6B86"/>
    <w:rsid w:val="002C6C4D"/>
    <w:rsid w:val="002D0C81"/>
    <w:rsid w:val="002D1454"/>
    <w:rsid w:val="002D450C"/>
    <w:rsid w:val="002D6C97"/>
    <w:rsid w:val="002E045D"/>
    <w:rsid w:val="002E2E05"/>
    <w:rsid w:val="002F13B6"/>
    <w:rsid w:val="002F1D42"/>
    <w:rsid w:val="002F5794"/>
    <w:rsid w:val="002F6050"/>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2ED0"/>
    <w:rsid w:val="00355501"/>
    <w:rsid w:val="00355577"/>
    <w:rsid w:val="0035584A"/>
    <w:rsid w:val="003606EB"/>
    <w:rsid w:val="00361EDA"/>
    <w:rsid w:val="00364DE5"/>
    <w:rsid w:val="00377613"/>
    <w:rsid w:val="003806EE"/>
    <w:rsid w:val="003822F2"/>
    <w:rsid w:val="00382306"/>
    <w:rsid w:val="003826E1"/>
    <w:rsid w:val="00383AFC"/>
    <w:rsid w:val="00384D6D"/>
    <w:rsid w:val="0038606D"/>
    <w:rsid w:val="0039662B"/>
    <w:rsid w:val="003A0A57"/>
    <w:rsid w:val="003A58EE"/>
    <w:rsid w:val="003A7041"/>
    <w:rsid w:val="003B0750"/>
    <w:rsid w:val="003B09A5"/>
    <w:rsid w:val="003B5993"/>
    <w:rsid w:val="003B5B7B"/>
    <w:rsid w:val="003C5C99"/>
    <w:rsid w:val="003C736E"/>
    <w:rsid w:val="003D17F8"/>
    <w:rsid w:val="003D27D2"/>
    <w:rsid w:val="003E2083"/>
    <w:rsid w:val="003E4BA8"/>
    <w:rsid w:val="003F648B"/>
    <w:rsid w:val="003F701B"/>
    <w:rsid w:val="00401396"/>
    <w:rsid w:val="00437F56"/>
    <w:rsid w:val="00443FEA"/>
    <w:rsid w:val="004473D5"/>
    <w:rsid w:val="00451A26"/>
    <w:rsid w:val="00454182"/>
    <w:rsid w:val="00457DB9"/>
    <w:rsid w:val="004625CD"/>
    <w:rsid w:val="00463FF5"/>
    <w:rsid w:val="00464DFA"/>
    <w:rsid w:val="0046675B"/>
    <w:rsid w:val="00470339"/>
    <w:rsid w:val="00480870"/>
    <w:rsid w:val="00486F6F"/>
    <w:rsid w:val="00490DB6"/>
    <w:rsid w:val="004910B2"/>
    <w:rsid w:val="00492D75"/>
    <w:rsid w:val="0049530B"/>
    <w:rsid w:val="004A33A5"/>
    <w:rsid w:val="004A3A60"/>
    <w:rsid w:val="004A4926"/>
    <w:rsid w:val="004A6006"/>
    <w:rsid w:val="004A6553"/>
    <w:rsid w:val="004B45B5"/>
    <w:rsid w:val="004B4CB8"/>
    <w:rsid w:val="004C188D"/>
    <w:rsid w:val="004C4AB0"/>
    <w:rsid w:val="004C54FE"/>
    <w:rsid w:val="004C6F36"/>
    <w:rsid w:val="004D1436"/>
    <w:rsid w:val="004D146E"/>
    <w:rsid w:val="004E1372"/>
    <w:rsid w:val="004E1404"/>
    <w:rsid w:val="004F115F"/>
    <w:rsid w:val="004F520A"/>
    <w:rsid w:val="004F5FDC"/>
    <w:rsid w:val="00500B09"/>
    <w:rsid w:val="00502B60"/>
    <w:rsid w:val="00504803"/>
    <w:rsid w:val="005144BF"/>
    <w:rsid w:val="00515262"/>
    <w:rsid w:val="0052267D"/>
    <w:rsid w:val="0052335F"/>
    <w:rsid w:val="005272D1"/>
    <w:rsid w:val="00530201"/>
    <w:rsid w:val="0053308D"/>
    <w:rsid w:val="00533FB7"/>
    <w:rsid w:val="00534E23"/>
    <w:rsid w:val="00535D89"/>
    <w:rsid w:val="00545C4A"/>
    <w:rsid w:val="00546063"/>
    <w:rsid w:val="00546B39"/>
    <w:rsid w:val="005476A3"/>
    <w:rsid w:val="00552C5C"/>
    <w:rsid w:val="00555A5D"/>
    <w:rsid w:val="0056319A"/>
    <w:rsid w:val="00565965"/>
    <w:rsid w:val="005734E0"/>
    <w:rsid w:val="0057497C"/>
    <w:rsid w:val="005757EC"/>
    <w:rsid w:val="0057601B"/>
    <w:rsid w:val="005814E2"/>
    <w:rsid w:val="00585858"/>
    <w:rsid w:val="0058610B"/>
    <w:rsid w:val="00590BA2"/>
    <w:rsid w:val="00590D3E"/>
    <w:rsid w:val="00595428"/>
    <w:rsid w:val="005A6CE1"/>
    <w:rsid w:val="005A7F9E"/>
    <w:rsid w:val="005B00B2"/>
    <w:rsid w:val="005B07FC"/>
    <w:rsid w:val="005B15E0"/>
    <w:rsid w:val="005B2BB6"/>
    <w:rsid w:val="005B396E"/>
    <w:rsid w:val="005C4698"/>
    <w:rsid w:val="005C5422"/>
    <w:rsid w:val="005C7403"/>
    <w:rsid w:val="005D1058"/>
    <w:rsid w:val="005D1CE3"/>
    <w:rsid w:val="005D60AE"/>
    <w:rsid w:val="005D7E9C"/>
    <w:rsid w:val="005E1994"/>
    <w:rsid w:val="005E2B9F"/>
    <w:rsid w:val="005E3787"/>
    <w:rsid w:val="005E3CCF"/>
    <w:rsid w:val="005F0335"/>
    <w:rsid w:val="005F175F"/>
    <w:rsid w:val="005F320C"/>
    <w:rsid w:val="0060281C"/>
    <w:rsid w:val="00613657"/>
    <w:rsid w:val="00614420"/>
    <w:rsid w:val="006200EC"/>
    <w:rsid w:val="00622187"/>
    <w:rsid w:val="00624A7A"/>
    <w:rsid w:val="006341C2"/>
    <w:rsid w:val="0064218B"/>
    <w:rsid w:val="006422A6"/>
    <w:rsid w:val="00654249"/>
    <w:rsid w:val="00656392"/>
    <w:rsid w:val="0066190D"/>
    <w:rsid w:val="00662AC3"/>
    <w:rsid w:val="006650C9"/>
    <w:rsid w:val="00665368"/>
    <w:rsid w:val="0066735E"/>
    <w:rsid w:val="0066790D"/>
    <w:rsid w:val="006702B8"/>
    <w:rsid w:val="00670867"/>
    <w:rsid w:val="00672C0C"/>
    <w:rsid w:val="00674753"/>
    <w:rsid w:val="006813E1"/>
    <w:rsid w:val="00686AAB"/>
    <w:rsid w:val="00692176"/>
    <w:rsid w:val="00692A65"/>
    <w:rsid w:val="00695156"/>
    <w:rsid w:val="00697487"/>
    <w:rsid w:val="006B1903"/>
    <w:rsid w:val="006B5777"/>
    <w:rsid w:val="006B5789"/>
    <w:rsid w:val="006C284E"/>
    <w:rsid w:val="006C3559"/>
    <w:rsid w:val="006D4C57"/>
    <w:rsid w:val="006D5C69"/>
    <w:rsid w:val="006E47E6"/>
    <w:rsid w:val="006E4D3B"/>
    <w:rsid w:val="006E6AA4"/>
    <w:rsid w:val="006E7319"/>
    <w:rsid w:val="006F2023"/>
    <w:rsid w:val="006F4FD1"/>
    <w:rsid w:val="006F579F"/>
    <w:rsid w:val="006F723F"/>
    <w:rsid w:val="00710462"/>
    <w:rsid w:val="00712D0F"/>
    <w:rsid w:val="00713517"/>
    <w:rsid w:val="00714477"/>
    <w:rsid w:val="00716018"/>
    <w:rsid w:val="00716225"/>
    <w:rsid w:val="00723653"/>
    <w:rsid w:val="00724F90"/>
    <w:rsid w:val="00730564"/>
    <w:rsid w:val="007326F9"/>
    <w:rsid w:val="00736A87"/>
    <w:rsid w:val="0074369D"/>
    <w:rsid w:val="00743D3D"/>
    <w:rsid w:val="00745790"/>
    <w:rsid w:val="007514E0"/>
    <w:rsid w:val="00760099"/>
    <w:rsid w:val="00760417"/>
    <w:rsid w:val="00770108"/>
    <w:rsid w:val="00782A6F"/>
    <w:rsid w:val="0078523B"/>
    <w:rsid w:val="007861FC"/>
    <w:rsid w:val="0079094D"/>
    <w:rsid w:val="007A02C7"/>
    <w:rsid w:val="007A0FA1"/>
    <w:rsid w:val="007A179C"/>
    <w:rsid w:val="007A44BA"/>
    <w:rsid w:val="007A5045"/>
    <w:rsid w:val="007A6D62"/>
    <w:rsid w:val="007B1EBE"/>
    <w:rsid w:val="007B369A"/>
    <w:rsid w:val="007B7154"/>
    <w:rsid w:val="007C0481"/>
    <w:rsid w:val="007C5371"/>
    <w:rsid w:val="007C5376"/>
    <w:rsid w:val="007D5487"/>
    <w:rsid w:val="007F3E0C"/>
    <w:rsid w:val="007F7D77"/>
    <w:rsid w:val="00820C2D"/>
    <w:rsid w:val="008216FE"/>
    <w:rsid w:val="00826ED3"/>
    <w:rsid w:val="00832590"/>
    <w:rsid w:val="0084434F"/>
    <w:rsid w:val="00844956"/>
    <w:rsid w:val="00850544"/>
    <w:rsid w:val="00852FB9"/>
    <w:rsid w:val="00854D4A"/>
    <w:rsid w:val="00855A43"/>
    <w:rsid w:val="00864523"/>
    <w:rsid w:val="008706B2"/>
    <w:rsid w:val="00874168"/>
    <w:rsid w:val="0087455E"/>
    <w:rsid w:val="008778C1"/>
    <w:rsid w:val="00884DDA"/>
    <w:rsid w:val="008875C3"/>
    <w:rsid w:val="00891509"/>
    <w:rsid w:val="00891FB0"/>
    <w:rsid w:val="00897298"/>
    <w:rsid w:val="008A321B"/>
    <w:rsid w:val="008B594F"/>
    <w:rsid w:val="008C201C"/>
    <w:rsid w:val="008C5EDA"/>
    <w:rsid w:val="008C643D"/>
    <w:rsid w:val="008D0123"/>
    <w:rsid w:val="008D2A92"/>
    <w:rsid w:val="008D6994"/>
    <w:rsid w:val="008E1A4B"/>
    <w:rsid w:val="008F1F70"/>
    <w:rsid w:val="0090194A"/>
    <w:rsid w:val="00903F6A"/>
    <w:rsid w:val="009129DB"/>
    <w:rsid w:val="00930BDA"/>
    <w:rsid w:val="00931797"/>
    <w:rsid w:val="00932093"/>
    <w:rsid w:val="0093244E"/>
    <w:rsid w:val="00933ABB"/>
    <w:rsid w:val="00934601"/>
    <w:rsid w:val="00935EA3"/>
    <w:rsid w:val="00936700"/>
    <w:rsid w:val="0094348F"/>
    <w:rsid w:val="00946BAC"/>
    <w:rsid w:val="00947119"/>
    <w:rsid w:val="0094755B"/>
    <w:rsid w:val="009504E9"/>
    <w:rsid w:val="00951BC6"/>
    <w:rsid w:val="0095235D"/>
    <w:rsid w:val="009602DD"/>
    <w:rsid w:val="00960C98"/>
    <w:rsid w:val="00966BBE"/>
    <w:rsid w:val="009733F2"/>
    <w:rsid w:val="0097491E"/>
    <w:rsid w:val="009778C0"/>
    <w:rsid w:val="0098252D"/>
    <w:rsid w:val="0098338D"/>
    <w:rsid w:val="00987582"/>
    <w:rsid w:val="0099450E"/>
    <w:rsid w:val="00995BAA"/>
    <w:rsid w:val="009A4D76"/>
    <w:rsid w:val="009B067E"/>
    <w:rsid w:val="009B1807"/>
    <w:rsid w:val="009C3512"/>
    <w:rsid w:val="009C54B9"/>
    <w:rsid w:val="009C7DF2"/>
    <w:rsid w:val="009D3BED"/>
    <w:rsid w:val="009E1A8C"/>
    <w:rsid w:val="009E7B72"/>
    <w:rsid w:val="009F7338"/>
    <w:rsid w:val="00A00169"/>
    <w:rsid w:val="00A02EC1"/>
    <w:rsid w:val="00A05F0E"/>
    <w:rsid w:val="00A1230F"/>
    <w:rsid w:val="00A1697D"/>
    <w:rsid w:val="00A17B58"/>
    <w:rsid w:val="00A25824"/>
    <w:rsid w:val="00A2796A"/>
    <w:rsid w:val="00A31E26"/>
    <w:rsid w:val="00A36C74"/>
    <w:rsid w:val="00A36CD9"/>
    <w:rsid w:val="00A371E4"/>
    <w:rsid w:val="00A47881"/>
    <w:rsid w:val="00A52CF2"/>
    <w:rsid w:val="00A52E71"/>
    <w:rsid w:val="00A55DB9"/>
    <w:rsid w:val="00A60D62"/>
    <w:rsid w:val="00A62746"/>
    <w:rsid w:val="00A62F0A"/>
    <w:rsid w:val="00A660BE"/>
    <w:rsid w:val="00A67E34"/>
    <w:rsid w:val="00A7062C"/>
    <w:rsid w:val="00A70D9E"/>
    <w:rsid w:val="00A75A21"/>
    <w:rsid w:val="00A75AF6"/>
    <w:rsid w:val="00A777B8"/>
    <w:rsid w:val="00A81783"/>
    <w:rsid w:val="00A83EA6"/>
    <w:rsid w:val="00A83EE6"/>
    <w:rsid w:val="00A84597"/>
    <w:rsid w:val="00A84DA2"/>
    <w:rsid w:val="00A86A32"/>
    <w:rsid w:val="00A9095F"/>
    <w:rsid w:val="00A95334"/>
    <w:rsid w:val="00A9550F"/>
    <w:rsid w:val="00A95C19"/>
    <w:rsid w:val="00AA0C52"/>
    <w:rsid w:val="00AA25B6"/>
    <w:rsid w:val="00AB3B77"/>
    <w:rsid w:val="00AB55D0"/>
    <w:rsid w:val="00AC1241"/>
    <w:rsid w:val="00AD4B63"/>
    <w:rsid w:val="00AD6F0C"/>
    <w:rsid w:val="00AD7111"/>
    <w:rsid w:val="00AD76DA"/>
    <w:rsid w:val="00AE2D88"/>
    <w:rsid w:val="00AE5B60"/>
    <w:rsid w:val="00AF4DA3"/>
    <w:rsid w:val="00B0116A"/>
    <w:rsid w:val="00B0131C"/>
    <w:rsid w:val="00B0636F"/>
    <w:rsid w:val="00B12FAF"/>
    <w:rsid w:val="00B14265"/>
    <w:rsid w:val="00B151AF"/>
    <w:rsid w:val="00B24A4F"/>
    <w:rsid w:val="00B25935"/>
    <w:rsid w:val="00B26F81"/>
    <w:rsid w:val="00B276BE"/>
    <w:rsid w:val="00B306A1"/>
    <w:rsid w:val="00B354E7"/>
    <w:rsid w:val="00B35508"/>
    <w:rsid w:val="00B36FA6"/>
    <w:rsid w:val="00B42394"/>
    <w:rsid w:val="00B42CC4"/>
    <w:rsid w:val="00B45EC3"/>
    <w:rsid w:val="00B46175"/>
    <w:rsid w:val="00B5224F"/>
    <w:rsid w:val="00B526A9"/>
    <w:rsid w:val="00B55935"/>
    <w:rsid w:val="00B55DFE"/>
    <w:rsid w:val="00B61A5C"/>
    <w:rsid w:val="00B678EC"/>
    <w:rsid w:val="00B72CA1"/>
    <w:rsid w:val="00B8129A"/>
    <w:rsid w:val="00B83DFE"/>
    <w:rsid w:val="00B83FD2"/>
    <w:rsid w:val="00B856ED"/>
    <w:rsid w:val="00B90B94"/>
    <w:rsid w:val="00B9551C"/>
    <w:rsid w:val="00BA3230"/>
    <w:rsid w:val="00BA77D5"/>
    <w:rsid w:val="00BB4C4B"/>
    <w:rsid w:val="00BB719C"/>
    <w:rsid w:val="00BC2B5B"/>
    <w:rsid w:val="00BC595C"/>
    <w:rsid w:val="00BD0FE7"/>
    <w:rsid w:val="00BD4F49"/>
    <w:rsid w:val="00BF09D1"/>
    <w:rsid w:val="00C07E9F"/>
    <w:rsid w:val="00C17840"/>
    <w:rsid w:val="00C248AB"/>
    <w:rsid w:val="00C27DAB"/>
    <w:rsid w:val="00C33E8F"/>
    <w:rsid w:val="00C35873"/>
    <w:rsid w:val="00C35FAB"/>
    <w:rsid w:val="00C43EB6"/>
    <w:rsid w:val="00C52CC6"/>
    <w:rsid w:val="00C54D0A"/>
    <w:rsid w:val="00C56093"/>
    <w:rsid w:val="00C6002D"/>
    <w:rsid w:val="00C61491"/>
    <w:rsid w:val="00C70825"/>
    <w:rsid w:val="00C7162B"/>
    <w:rsid w:val="00C803AA"/>
    <w:rsid w:val="00C82ED7"/>
    <w:rsid w:val="00C87A3E"/>
    <w:rsid w:val="00C92B8D"/>
    <w:rsid w:val="00C9313D"/>
    <w:rsid w:val="00C95A59"/>
    <w:rsid w:val="00CB165C"/>
    <w:rsid w:val="00CB432F"/>
    <w:rsid w:val="00CB4CAE"/>
    <w:rsid w:val="00CD1D70"/>
    <w:rsid w:val="00CE1161"/>
    <w:rsid w:val="00CE327F"/>
    <w:rsid w:val="00CF3B2F"/>
    <w:rsid w:val="00CF4075"/>
    <w:rsid w:val="00CF743D"/>
    <w:rsid w:val="00D00171"/>
    <w:rsid w:val="00D01F6E"/>
    <w:rsid w:val="00D03ADB"/>
    <w:rsid w:val="00D076CD"/>
    <w:rsid w:val="00D121FD"/>
    <w:rsid w:val="00D12497"/>
    <w:rsid w:val="00D15611"/>
    <w:rsid w:val="00D16818"/>
    <w:rsid w:val="00D26558"/>
    <w:rsid w:val="00D31EEE"/>
    <w:rsid w:val="00D34EC7"/>
    <w:rsid w:val="00D34F15"/>
    <w:rsid w:val="00D35FB7"/>
    <w:rsid w:val="00D45648"/>
    <w:rsid w:val="00D470B1"/>
    <w:rsid w:val="00D51750"/>
    <w:rsid w:val="00D52BC6"/>
    <w:rsid w:val="00D55E87"/>
    <w:rsid w:val="00D62691"/>
    <w:rsid w:val="00D755D7"/>
    <w:rsid w:val="00D80D6B"/>
    <w:rsid w:val="00D834E7"/>
    <w:rsid w:val="00D84994"/>
    <w:rsid w:val="00D87286"/>
    <w:rsid w:val="00D879D0"/>
    <w:rsid w:val="00D95065"/>
    <w:rsid w:val="00DA3337"/>
    <w:rsid w:val="00DA7DD9"/>
    <w:rsid w:val="00DB722E"/>
    <w:rsid w:val="00DC362E"/>
    <w:rsid w:val="00DC3CEC"/>
    <w:rsid w:val="00DC4540"/>
    <w:rsid w:val="00DC6EF4"/>
    <w:rsid w:val="00DD0909"/>
    <w:rsid w:val="00DE16E4"/>
    <w:rsid w:val="00DE249A"/>
    <w:rsid w:val="00DF03B9"/>
    <w:rsid w:val="00DF0DE4"/>
    <w:rsid w:val="00DF2A8E"/>
    <w:rsid w:val="00DF41A3"/>
    <w:rsid w:val="00E05DBB"/>
    <w:rsid w:val="00E1021C"/>
    <w:rsid w:val="00E10F57"/>
    <w:rsid w:val="00E11B89"/>
    <w:rsid w:val="00E25087"/>
    <w:rsid w:val="00E25896"/>
    <w:rsid w:val="00E27760"/>
    <w:rsid w:val="00E30A17"/>
    <w:rsid w:val="00E33750"/>
    <w:rsid w:val="00E33D0C"/>
    <w:rsid w:val="00E34905"/>
    <w:rsid w:val="00E34A79"/>
    <w:rsid w:val="00E42B7D"/>
    <w:rsid w:val="00E4476E"/>
    <w:rsid w:val="00E46486"/>
    <w:rsid w:val="00E47537"/>
    <w:rsid w:val="00E5580F"/>
    <w:rsid w:val="00E56FB4"/>
    <w:rsid w:val="00E63CBD"/>
    <w:rsid w:val="00E72CB8"/>
    <w:rsid w:val="00E7435B"/>
    <w:rsid w:val="00E74D89"/>
    <w:rsid w:val="00E8183F"/>
    <w:rsid w:val="00E83DFF"/>
    <w:rsid w:val="00E942EB"/>
    <w:rsid w:val="00E96B0D"/>
    <w:rsid w:val="00EB701D"/>
    <w:rsid w:val="00EC03D6"/>
    <w:rsid w:val="00EC4DD0"/>
    <w:rsid w:val="00EC546F"/>
    <w:rsid w:val="00ED0A06"/>
    <w:rsid w:val="00ED0C21"/>
    <w:rsid w:val="00ED155C"/>
    <w:rsid w:val="00ED3834"/>
    <w:rsid w:val="00ED7753"/>
    <w:rsid w:val="00EE04DA"/>
    <w:rsid w:val="00EE5A1D"/>
    <w:rsid w:val="00EE5DED"/>
    <w:rsid w:val="00EE6B57"/>
    <w:rsid w:val="00EF5EAF"/>
    <w:rsid w:val="00F01DB8"/>
    <w:rsid w:val="00F05CBC"/>
    <w:rsid w:val="00F0658C"/>
    <w:rsid w:val="00F0670C"/>
    <w:rsid w:val="00F06D63"/>
    <w:rsid w:val="00F0733E"/>
    <w:rsid w:val="00F07B7E"/>
    <w:rsid w:val="00F1078B"/>
    <w:rsid w:val="00F11358"/>
    <w:rsid w:val="00F11716"/>
    <w:rsid w:val="00F13644"/>
    <w:rsid w:val="00F155F8"/>
    <w:rsid w:val="00F1777B"/>
    <w:rsid w:val="00F211E4"/>
    <w:rsid w:val="00F24DE7"/>
    <w:rsid w:val="00F2603D"/>
    <w:rsid w:val="00F32B2C"/>
    <w:rsid w:val="00F35FA0"/>
    <w:rsid w:val="00F40AE9"/>
    <w:rsid w:val="00F42FE8"/>
    <w:rsid w:val="00F43C15"/>
    <w:rsid w:val="00F53967"/>
    <w:rsid w:val="00F57829"/>
    <w:rsid w:val="00F67D9F"/>
    <w:rsid w:val="00F7301C"/>
    <w:rsid w:val="00F732A7"/>
    <w:rsid w:val="00F7537F"/>
    <w:rsid w:val="00F8001E"/>
    <w:rsid w:val="00F87CBA"/>
    <w:rsid w:val="00FA03CC"/>
    <w:rsid w:val="00FA0F42"/>
    <w:rsid w:val="00FA2C68"/>
    <w:rsid w:val="00FB1EF4"/>
    <w:rsid w:val="00FB44B5"/>
    <w:rsid w:val="00FB4896"/>
    <w:rsid w:val="00FB6EC8"/>
    <w:rsid w:val="00FC2CD7"/>
    <w:rsid w:val="00FD09F5"/>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1"/>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table" w:styleId="TableGrid">
    <w:name w:val="Table Grid"/>
    <w:basedOn w:val="TableNormal"/>
    <w:uiPriority w:val="59"/>
    <w:rsid w:val="0079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B26F8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26F81"/>
    <w:rPr>
      <w:rFonts w:ascii="Calibri" w:hAnsi="Calibri"/>
      <w:noProof/>
    </w:rPr>
  </w:style>
  <w:style w:type="paragraph" w:customStyle="1" w:styleId="EndNoteBibliography">
    <w:name w:val="EndNote Bibliography"/>
    <w:basedOn w:val="Normal"/>
    <w:link w:val="EndNoteBibliographyChar"/>
    <w:rsid w:val="00B26F8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26F81"/>
    <w:rPr>
      <w:rFonts w:ascii="Calibri" w:hAnsi="Calibri"/>
      <w:noProof/>
    </w:rPr>
  </w:style>
  <w:style w:type="character" w:styleId="CommentReference">
    <w:name w:val="annotation reference"/>
    <w:basedOn w:val="DefaultParagraphFont"/>
    <w:uiPriority w:val="99"/>
    <w:semiHidden/>
    <w:unhideWhenUsed/>
    <w:rsid w:val="00437F56"/>
    <w:rPr>
      <w:sz w:val="16"/>
      <w:szCs w:val="16"/>
    </w:rPr>
  </w:style>
  <w:style w:type="paragraph" w:styleId="CommentText">
    <w:name w:val="annotation text"/>
    <w:basedOn w:val="Normal"/>
    <w:link w:val="CommentTextChar"/>
    <w:uiPriority w:val="99"/>
    <w:semiHidden/>
    <w:unhideWhenUsed/>
    <w:rsid w:val="00437F56"/>
    <w:pPr>
      <w:spacing w:line="240" w:lineRule="auto"/>
    </w:pPr>
    <w:rPr>
      <w:sz w:val="20"/>
      <w:szCs w:val="20"/>
    </w:rPr>
  </w:style>
  <w:style w:type="character" w:customStyle="1" w:styleId="CommentTextChar">
    <w:name w:val="Comment Text Char"/>
    <w:basedOn w:val="DefaultParagraphFont"/>
    <w:link w:val="CommentText"/>
    <w:uiPriority w:val="99"/>
    <w:semiHidden/>
    <w:rsid w:val="00437F56"/>
    <w:rPr>
      <w:sz w:val="20"/>
      <w:szCs w:val="20"/>
    </w:rPr>
  </w:style>
  <w:style w:type="paragraph" w:styleId="CommentSubject">
    <w:name w:val="annotation subject"/>
    <w:basedOn w:val="CommentText"/>
    <w:next w:val="CommentText"/>
    <w:link w:val="CommentSubjectChar"/>
    <w:uiPriority w:val="99"/>
    <w:semiHidden/>
    <w:unhideWhenUsed/>
    <w:rsid w:val="00437F56"/>
    <w:rPr>
      <w:b/>
      <w:bCs/>
    </w:rPr>
  </w:style>
  <w:style w:type="character" w:customStyle="1" w:styleId="CommentSubjectChar">
    <w:name w:val="Comment Subject Char"/>
    <w:basedOn w:val="CommentTextChar"/>
    <w:link w:val="CommentSubject"/>
    <w:uiPriority w:val="99"/>
    <w:semiHidden/>
    <w:rsid w:val="00437F5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table" w:styleId="TableGrid">
    <w:name w:val="Table Grid"/>
    <w:basedOn w:val="TableNormal"/>
    <w:uiPriority w:val="59"/>
    <w:rsid w:val="0079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B26F8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26F81"/>
    <w:rPr>
      <w:rFonts w:ascii="Calibri" w:hAnsi="Calibri"/>
      <w:noProof/>
    </w:rPr>
  </w:style>
  <w:style w:type="paragraph" w:customStyle="1" w:styleId="EndNoteBibliography">
    <w:name w:val="EndNote Bibliography"/>
    <w:basedOn w:val="Normal"/>
    <w:link w:val="EndNoteBibliographyChar"/>
    <w:rsid w:val="00B26F8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B26F81"/>
    <w:rPr>
      <w:rFonts w:ascii="Calibri" w:hAnsi="Calibri"/>
      <w:noProof/>
    </w:rPr>
  </w:style>
  <w:style w:type="character" w:styleId="CommentReference">
    <w:name w:val="annotation reference"/>
    <w:basedOn w:val="DefaultParagraphFont"/>
    <w:uiPriority w:val="99"/>
    <w:semiHidden/>
    <w:unhideWhenUsed/>
    <w:rsid w:val="00437F56"/>
    <w:rPr>
      <w:sz w:val="16"/>
      <w:szCs w:val="16"/>
    </w:rPr>
  </w:style>
  <w:style w:type="paragraph" w:styleId="CommentText">
    <w:name w:val="annotation text"/>
    <w:basedOn w:val="Normal"/>
    <w:link w:val="CommentTextChar"/>
    <w:uiPriority w:val="99"/>
    <w:semiHidden/>
    <w:unhideWhenUsed/>
    <w:rsid w:val="00437F56"/>
    <w:pPr>
      <w:spacing w:line="240" w:lineRule="auto"/>
    </w:pPr>
    <w:rPr>
      <w:sz w:val="20"/>
      <w:szCs w:val="20"/>
    </w:rPr>
  </w:style>
  <w:style w:type="character" w:customStyle="1" w:styleId="CommentTextChar">
    <w:name w:val="Comment Text Char"/>
    <w:basedOn w:val="DefaultParagraphFont"/>
    <w:link w:val="CommentText"/>
    <w:uiPriority w:val="99"/>
    <w:semiHidden/>
    <w:rsid w:val="00437F56"/>
    <w:rPr>
      <w:sz w:val="20"/>
      <w:szCs w:val="20"/>
    </w:rPr>
  </w:style>
  <w:style w:type="paragraph" w:styleId="CommentSubject">
    <w:name w:val="annotation subject"/>
    <w:basedOn w:val="CommentText"/>
    <w:next w:val="CommentText"/>
    <w:link w:val="CommentSubjectChar"/>
    <w:uiPriority w:val="99"/>
    <w:semiHidden/>
    <w:unhideWhenUsed/>
    <w:rsid w:val="00437F56"/>
    <w:rPr>
      <w:b/>
      <w:bCs/>
    </w:rPr>
  </w:style>
  <w:style w:type="character" w:customStyle="1" w:styleId="CommentSubjectChar">
    <w:name w:val="Comment Subject Char"/>
    <w:basedOn w:val="CommentTextChar"/>
    <w:link w:val="CommentSubject"/>
    <w:uiPriority w:val="99"/>
    <w:semiHidden/>
    <w:rsid w:val="00437F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58736">
      <w:bodyDiv w:val="1"/>
      <w:marLeft w:val="0"/>
      <w:marRight w:val="0"/>
      <w:marTop w:val="0"/>
      <w:marBottom w:val="0"/>
      <w:divBdr>
        <w:top w:val="none" w:sz="0" w:space="0" w:color="auto"/>
        <w:left w:val="none" w:sz="0" w:space="0" w:color="auto"/>
        <w:bottom w:val="none" w:sz="0" w:space="0" w:color="auto"/>
        <w:right w:val="none" w:sz="0" w:space="0" w:color="auto"/>
      </w:divBdr>
    </w:div>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075316992">
      <w:bodyDiv w:val="1"/>
      <w:marLeft w:val="0"/>
      <w:marRight w:val="0"/>
      <w:marTop w:val="0"/>
      <w:marBottom w:val="0"/>
      <w:divBdr>
        <w:top w:val="none" w:sz="0" w:space="0" w:color="auto"/>
        <w:left w:val="none" w:sz="0" w:space="0" w:color="auto"/>
        <w:bottom w:val="none" w:sz="0" w:space="0" w:color="auto"/>
        <w:right w:val="none" w:sz="0" w:space="0" w:color="auto"/>
      </w:divBdr>
    </w:div>
    <w:div w:id="1186673397">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48138394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image" Target="media/image15.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28.wmf"/><Relationship Id="rId84" Type="http://schemas.openxmlformats.org/officeDocument/2006/relationships/image" Target="media/image35.wmf"/><Relationship Id="rId89" Type="http://schemas.openxmlformats.org/officeDocument/2006/relationships/oleObject" Target="embeddings/oleObject43.bin"/><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07" Type="http://schemas.openxmlformats.org/officeDocument/2006/relationships/image" Target="media/image45.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image" Target="media/image10.wmf"/><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6.bin"/><Relationship Id="rId87" Type="http://schemas.openxmlformats.org/officeDocument/2006/relationships/oleObject" Target="embeddings/oleObject41.bin"/><Relationship Id="rId102" Type="http://schemas.openxmlformats.org/officeDocument/2006/relationships/oleObject" Target="embeddings/oleObject50.bin"/><Relationship Id="rId110" Type="http://schemas.openxmlformats.org/officeDocument/2006/relationships/oleObject" Target="embeddings/oleObject54.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oleObject" Target="embeddings/oleObject38.bin"/><Relationship Id="rId90" Type="http://schemas.openxmlformats.org/officeDocument/2006/relationships/oleObject" Target="embeddings/oleObject44.bin"/><Relationship Id="rId95" Type="http://schemas.openxmlformats.org/officeDocument/2006/relationships/image" Target="media/image39.wmf"/><Relationship Id="rId19" Type="http://schemas.openxmlformats.org/officeDocument/2006/relationships/image" Target="media/image5.wmf"/><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image" Target="media/image44.wmf"/><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0.bin"/><Relationship Id="rId93" Type="http://schemas.openxmlformats.org/officeDocument/2006/relationships/image" Target="media/image38.wmf"/><Relationship Id="rId98" Type="http://schemas.openxmlformats.org/officeDocument/2006/relationships/oleObject" Target="embeddings/oleObject48.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3.wmf"/><Relationship Id="rId108" Type="http://schemas.openxmlformats.org/officeDocument/2006/relationships/oleObject" Target="embeddings/oleObject53.bin"/><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4.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37.wmf"/><Relationship Id="rId96" Type="http://schemas.openxmlformats.org/officeDocument/2006/relationships/oleObject" Target="embeddings/oleObject47.bin"/><Relationship Id="rId11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2.bin"/><Relationship Id="rId10" Type="http://schemas.openxmlformats.org/officeDocument/2006/relationships/hyperlink" Target="https://seqware.github.io/" TargetMode="External"/><Relationship Id="rId31" Type="http://schemas.openxmlformats.org/officeDocument/2006/relationships/oleObject" Target="embeddings/oleObject12.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3.wmf"/><Relationship Id="rId81" Type="http://schemas.openxmlformats.org/officeDocument/2006/relationships/oleObject" Target="embeddings/oleObject37.bin"/><Relationship Id="rId86" Type="http://schemas.openxmlformats.org/officeDocument/2006/relationships/image" Target="media/image36.wmf"/><Relationship Id="rId94" Type="http://schemas.openxmlformats.org/officeDocument/2006/relationships/oleObject" Target="embeddings/oleObject46.bin"/><Relationship Id="rId99" Type="http://schemas.openxmlformats.org/officeDocument/2006/relationships/image" Target="media/image41.wmf"/><Relationship Id="rId101"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6.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2.wmf"/><Relationship Id="rId97" Type="http://schemas.openxmlformats.org/officeDocument/2006/relationships/image" Target="media/image40.wmf"/><Relationship Id="rId104" Type="http://schemas.openxmlformats.org/officeDocument/2006/relationships/oleObject" Target="embeddings/oleObject51.bin"/><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oleObject" Target="embeddings/oleObject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4AF78-326B-4D1B-8C9E-25BC553C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34</Pages>
  <Words>8823</Words>
  <Characters>50294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59000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3</cp:revision>
  <cp:lastPrinted>2015-08-03T13:37:00Z</cp:lastPrinted>
  <dcterms:created xsi:type="dcterms:W3CDTF">2015-08-03T12:47:00Z</dcterms:created>
  <dcterms:modified xsi:type="dcterms:W3CDTF">2015-08-03T17:25:00Z</dcterms:modified>
</cp:coreProperties>
</file>